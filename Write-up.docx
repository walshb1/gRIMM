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xml" ContentType="application/vnd.openxmlformats-officedocument.wordprocessingml.comments+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Override PartName="/word/charts/style7.xml" ContentType="application/vnd.ms-office.chartstyle+xml"/>
  <Override PartName="/word/charts/colors7.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34D40" w14:textId="4B61FAD5" w:rsidR="00165D3A" w:rsidRPr="00165D3A" w:rsidRDefault="00165D3A" w:rsidP="00165D3A">
      <w:pPr>
        <w:pStyle w:val="Title"/>
        <w:rPr>
          <w:sz w:val="40"/>
        </w:rPr>
      </w:pPr>
      <w:r w:rsidRPr="00165D3A">
        <w:rPr>
          <w:sz w:val="40"/>
        </w:rPr>
        <w:t xml:space="preserve">Building back </w:t>
      </w:r>
      <w:r w:rsidRPr="00165D3A">
        <w:rPr>
          <w:strike/>
          <w:sz w:val="40"/>
        </w:rPr>
        <w:t>better</w:t>
      </w:r>
      <w:r w:rsidRPr="00165D3A">
        <w:rPr>
          <w:sz w:val="40"/>
        </w:rPr>
        <w:t xml:space="preserve"> </w:t>
      </w:r>
      <w:r w:rsidRPr="00165D3A">
        <w:rPr>
          <w:i/>
          <w:sz w:val="40"/>
        </w:rPr>
        <w:t>Unbreakable</w:t>
      </w:r>
      <w:r w:rsidRPr="00165D3A">
        <w:rPr>
          <w:sz w:val="40"/>
        </w:rPr>
        <w:t xml:space="preserve"> </w:t>
      </w:r>
    </w:p>
    <w:p w14:paraId="5EED21EE" w14:textId="604C44E2" w:rsidR="00A50360" w:rsidRPr="00A7220A" w:rsidRDefault="00165D3A" w:rsidP="00165D3A">
      <w:pPr>
        <w:pStyle w:val="Title"/>
        <w:rPr>
          <w:sz w:val="28"/>
        </w:rPr>
      </w:pPr>
      <w:r w:rsidRPr="00A7220A">
        <w:rPr>
          <w:sz w:val="28"/>
        </w:rPr>
        <w:t>Resilience depends on the speed and quality of recovery</w:t>
      </w:r>
    </w:p>
    <w:p w14:paraId="68FB85DD" w14:textId="75657AB3" w:rsidR="006100FE" w:rsidRDefault="006100FE" w:rsidP="006100FE"/>
    <w:p w14:paraId="51211CFD" w14:textId="566161E1" w:rsidR="009721BB" w:rsidRDefault="009721BB" w:rsidP="00B9206B">
      <w:pPr>
        <w:jc w:val="both"/>
      </w:pPr>
      <w:r w:rsidRPr="00B9206B">
        <w:rPr>
          <w:highlight w:val="yellow"/>
        </w:rPr>
        <w:t xml:space="preserve">Abstract: Tracking estimates of resilience is key to understanding the ability of countries to withstand natural shocks. Following on the World Bank’s Unbreakable report, this study provides an update to the resilience indicator based on the latest available data. </w:t>
      </w:r>
      <w:ins w:id="0" w:author="Brian Walsh" w:date="2018-05-01T13:45:00Z">
        <w:r w:rsidR="00EC31F3">
          <w:rPr>
            <w:highlight w:val="yellow"/>
          </w:rPr>
          <w:t>O</w:t>
        </w:r>
        <w:r w:rsidR="00EC31F3" w:rsidRPr="00B9206B">
          <w:rPr>
            <w:highlight w:val="yellow"/>
          </w:rPr>
          <w:t>verall</w:t>
        </w:r>
        <w:r w:rsidR="00EC31F3">
          <w:rPr>
            <w:highlight w:val="yellow"/>
          </w:rPr>
          <w:t xml:space="preserve">, </w:t>
        </w:r>
      </w:ins>
      <w:del w:id="1" w:author="Brian Walsh" w:date="2018-05-01T13:45:00Z">
        <w:r w:rsidRPr="00B9206B" w:rsidDel="00EC31F3">
          <w:rPr>
            <w:highlight w:val="yellow"/>
          </w:rPr>
          <w:delText xml:space="preserve">It </w:delText>
        </w:r>
      </w:del>
      <w:ins w:id="2" w:author="Brian Walsh" w:date="2018-05-01T13:45:00Z">
        <w:r w:rsidR="00EC31F3">
          <w:rPr>
            <w:highlight w:val="yellow"/>
          </w:rPr>
          <w:t>i</w:t>
        </w:r>
        <w:bookmarkStart w:id="3" w:name="_GoBack"/>
        <w:bookmarkEnd w:id="3"/>
        <w:r w:rsidR="00EC31F3" w:rsidRPr="00B9206B">
          <w:rPr>
            <w:highlight w:val="yellow"/>
          </w:rPr>
          <w:t xml:space="preserve">t </w:t>
        </w:r>
      </w:ins>
      <w:r w:rsidRPr="00B9206B">
        <w:rPr>
          <w:highlight w:val="yellow"/>
        </w:rPr>
        <w:t xml:space="preserve">shows that </w:t>
      </w:r>
      <w:del w:id="4" w:author="Brian Walsh" w:date="2018-05-01T13:45:00Z">
        <w:r w:rsidRPr="00B9206B" w:rsidDel="00EC31F3">
          <w:rPr>
            <w:highlight w:val="yellow"/>
          </w:rPr>
          <w:delText xml:space="preserve">overall </w:delText>
        </w:r>
      </w:del>
      <w:r w:rsidRPr="00B9206B">
        <w:rPr>
          <w:highlight w:val="yellow"/>
        </w:rPr>
        <w:t>countries have made some progress in building resilience since the previous estimates. Further, this report shows that by estimating this resilience indicator, the main drivers of vulnerability and resilience can be determined – and thus resilience building measures can be identified and prioritized. This report considers different measures under the “building back better” principle: Faster, more inclusive, and stronger reconstruction.</w:t>
      </w:r>
      <w:r>
        <w:t xml:space="preserve"> </w:t>
      </w:r>
    </w:p>
    <w:p w14:paraId="7D5813D1" w14:textId="65CE43E1" w:rsidR="007C5996" w:rsidRDefault="007C5996" w:rsidP="007C5996">
      <w:pPr>
        <w:pStyle w:val="Heading1"/>
        <w:numPr>
          <w:ilvl w:val="0"/>
          <w:numId w:val="1"/>
        </w:numPr>
      </w:pPr>
      <w:r>
        <w:t>Beyond asset losses: The well-being losses of natural disasters depend on people’s socio-economic resilience</w:t>
      </w:r>
    </w:p>
    <w:p w14:paraId="14129210" w14:textId="77777777" w:rsidR="00E7595A" w:rsidRDefault="006F0547" w:rsidP="00963D65">
      <w:pPr>
        <w:autoSpaceDE w:val="0"/>
        <w:autoSpaceDN w:val="0"/>
        <w:adjustRightInd w:val="0"/>
        <w:spacing w:before="120" w:after="120" w:line="240" w:lineRule="auto"/>
        <w:jc w:val="both"/>
      </w:pPr>
      <w:r>
        <w:t>Frequently, the estimated losses due to n</w:t>
      </w:r>
      <w:r w:rsidR="007C5996">
        <w:t xml:space="preserve">atural </w:t>
      </w:r>
      <w:r w:rsidR="007C5996" w:rsidRPr="006F0547">
        <w:t xml:space="preserve">disasters </w:t>
      </w:r>
      <w:r w:rsidRPr="006F0547">
        <w:t xml:space="preserve">focus only on damages to assets – including </w:t>
      </w:r>
      <w:r w:rsidR="007C5996" w:rsidRPr="006F0547">
        <w:t>buildings, infrastructure, equipment, and production</w:t>
      </w:r>
      <w:r w:rsidRPr="006F0547">
        <w:t>. Following such estimates, 2017 was the costliest year on record in terms of weather-related natural disasters. From hurricanes and wildfires to droughts and floods, global economic losses totaled more than $330 billion (</w:t>
      </w:r>
      <w:r w:rsidRPr="006F0547">
        <w:rPr>
          <w:highlight w:val="yellow"/>
        </w:rPr>
        <w:t>Munich Re</w:t>
      </w:r>
      <w:r w:rsidRPr="006F0547">
        <w:t>).</w:t>
      </w:r>
      <w:r>
        <w:t xml:space="preserve"> </w:t>
      </w:r>
    </w:p>
    <w:p w14:paraId="45621E0C" w14:textId="7FCBC644" w:rsidR="009443CC" w:rsidRPr="00963D65" w:rsidRDefault="006F0547" w:rsidP="00963D65">
      <w:pPr>
        <w:autoSpaceDE w:val="0"/>
        <w:autoSpaceDN w:val="0"/>
        <w:adjustRightInd w:val="0"/>
        <w:spacing w:before="120" w:after="120" w:line="240" w:lineRule="auto"/>
        <w:jc w:val="both"/>
        <w:rPr>
          <w:rFonts w:cstheme="minorHAnsi"/>
        </w:rPr>
      </w:pPr>
      <w:r w:rsidRPr="00963D65">
        <w:rPr>
          <w:rFonts w:cstheme="minorHAnsi"/>
        </w:rPr>
        <w:t xml:space="preserve">However, as highlighted in the </w:t>
      </w:r>
      <w:r w:rsidRPr="00963D65">
        <w:rPr>
          <w:rFonts w:cstheme="minorHAnsi"/>
          <w:i/>
        </w:rPr>
        <w:t>Unbreakable</w:t>
      </w:r>
      <w:r w:rsidRPr="00963D65">
        <w:rPr>
          <w:rFonts w:cstheme="minorHAnsi"/>
        </w:rPr>
        <w:t xml:space="preserve"> report</w:t>
      </w:r>
      <w:r w:rsidR="00E7595A" w:rsidRPr="00963D65">
        <w:rPr>
          <w:rFonts w:cstheme="minorHAnsi"/>
        </w:rPr>
        <w:t xml:space="preserve"> (</w:t>
      </w:r>
      <w:r w:rsidR="00E7595A" w:rsidRPr="00963D65">
        <w:rPr>
          <w:rFonts w:cstheme="minorHAnsi"/>
          <w:highlight w:val="yellow"/>
        </w:rPr>
        <w:t>Hallegatte et al., 2016</w:t>
      </w:r>
      <w:r w:rsidR="00E7595A" w:rsidRPr="00963D65">
        <w:rPr>
          <w:rFonts w:cstheme="minorHAnsi"/>
        </w:rPr>
        <w:t>)</w:t>
      </w:r>
      <w:r w:rsidRPr="00963D65">
        <w:rPr>
          <w:rFonts w:cstheme="minorHAnsi"/>
        </w:rPr>
        <w:t xml:space="preserve">, </w:t>
      </w:r>
      <w:r w:rsidR="00E7595A" w:rsidRPr="00963D65">
        <w:rPr>
          <w:rFonts w:cstheme="minorHAnsi"/>
        </w:rPr>
        <w:t>the focus on asset losses fails to inform us how disasters affect people’s well-being. The report highlighted that the overall well-being impact of a disaster depends critically on who experiences it. Clearly, a $1 loss means different things to a rich person than to a poor person. The same loss affects poor and marginalized people far more because their livelihoods depend on fewer assets, their consumption is closer to subsistence levels, they cannot rely on savings to smooth the impacts, their health and education are at greater risk, and they may need more time to recover and reconstruct.</w:t>
      </w:r>
      <w:r w:rsidR="009443CC" w:rsidRPr="00963D65">
        <w:rPr>
          <w:rFonts w:cstheme="minorHAnsi"/>
        </w:rPr>
        <w:t xml:space="preserve"> </w:t>
      </w:r>
    </w:p>
    <w:p w14:paraId="13891A21" w14:textId="66AF9217" w:rsidR="00F973B1" w:rsidRDefault="009443CC" w:rsidP="00963D65">
      <w:pPr>
        <w:autoSpaceDE w:val="0"/>
        <w:autoSpaceDN w:val="0"/>
        <w:adjustRightInd w:val="0"/>
        <w:spacing w:before="120" w:after="120" w:line="240" w:lineRule="auto"/>
        <w:jc w:val="both"/>
        <w:rPr>
          <w:rFonts w:cstheme="minorHAnsi"/>
        </w:rPr>
      </w:pPr>
      <w:r w:rsidRPr="00963D65">
        <w:rPr>
          <w:rFonts w:cstheme="minorHAnsi"/>
        </w:rPr>
        <w:t xml:space="preserve">To account for this important difference between asset and </w:t>
      </w:r>
      <w:r w:rsidR="009204B2">
        <w:rPr>
          <w:rFonts w:cstheme="minorHAnsi"/>
        </w:rPr>
        <w:t>well-being</w:t>
      </w:r>
      <w:r w:rsidRPr="00963D65">
        <w:rPr>
          <w:rFonts w:cstheme="minorHAnsi"/>
        </w:rPr>
        <w:t xml:space="preserve"> losses, the </w:t>
      </w:r>
      <w:r w:rsidRPr="00963D65">
        <w:rPr>
          <w:rFonts w:cstheme="minorHAnsi"/>
          <w:i/>
        </w:rPr>
        <w:t>Unbreakable</w:t>
      </w:r>
      <w:r w:rsidRPr="00963D65">
        <w:rPr>
          <w:rFonts w:cstheme="minorHAnsi"/>
        </w:rPr>
        <w:t xml:space="preserve"> report developed a new resilience metric</w:t>
      </w:r>
      <w:r w:rsidR="00F973B1" w:rsidRPr="00963D65">
        <w:rPr>
          <w:rFonts w:cstheme="minorHAnsi"/>
        </w:rPr>
        <w:t xml:space="preserve"> measuring</w:t>
      </w:r>
      <w:r w:rsidRPr="00963D65">
        <w:rPr>
          <w:rFonts w:cstheme="minorHAnsi"/>
        </w:rPr>
        <w:t xml:space="preserve"> </w:t>
      </w:r>
      <w:r w:rsidR="00E7595A" w:rsidRPr="00963D65">
        <w:rPr>
          <w:rFonts w:cstheme="minorHAnsi"/>
        </w:rPr>
        <w:t xml:space="preserve">how natural disasters affect people’s well-being. </w:t>
      </w:r>
      <w:r w:rsidR="00F973B1" w:rsidRPr="00963D65">
        <w:rPr>
          <w:rFonts w:cstheme="minorHAnsi"/>
        </w:rPr>
        <w:t>It takes into account the ability of people to cope with a disaster, receive support, and recover and reconstruct</w:t>
      </w:r>
      <w:r w:rsidR="00963D65">
        <w:rPr>
          <w:rFonts w:cstheme="minorHAnsi"/>
        </w:rPr>
        <w:t xml:space="preserve"> – i.e. their socio-economic resilience (</w:t>
      </w:r>
      <w:r w:rsidR="00963D65">
        <w:rPr>
          <w:rFonts w:cstheme="minorHAnsi"/>
        </w:rPr>
        <w:fldChar w:fldCharType="begin"/>
      </w:r>
      <w:r w:rsidR="00963D65">
        <w:rPr>
          <w:rFonts w:cstheme="minorHAnsi"/>
        </w:rPr>
        <w:instrText xml:space="preserve"> REF _Ref511298776 \h </w:instrText>
      </w:r>
      <w:r w:rsidR="00963D65">
        <w:rPr>
          <w:rFonts w:cstheme="minorHAnsi"/>
        </w:rPr>
      </w:r>
      <w:r w:rsidR="00963D65">
        <w:rPr>
          <w:rFonts w:cstheme="minorHAnsi"/>
        </w:rPr>
        <w:fldChar w:fldCharType="separate"/>
      </w:r>
      <w:r w:rsidR="00963D65">
        <w:t xml:space="preserve">Figure </w:t>
      </w:r>
      <w:r w:rsidR="00963D65">
        <w:rPr>
          <w:noProof/>
        </w:rPr>
        <w:t>1</w:t>
      </w:r>
      <w:r w:rsidR="00963D65">
        <w:rPr>
          <w:rFonts w:cstheme="minorHAnsi"/>
        </w:rPr>
        <w:fldChar w:fldCharType="end"/>
      </w:r>
      <w:r w:rsidR="00963D65">
        <w:rPr>
          <w:rFonts w:cstheme="minorHAnsi"/>
        </w:rPr>
        <w:t>)</w:t>
      </w:r>
      <w:r w:rsidR="00F973B1" w:rsidRPr="00963D65">
        <w:rPr>
          <w:rFonts w:cstheme="minorHAnsi"/>
        </w:rPr>
        <w:t xml:space="preserve">. By examining well-being instead of asset losses, the report provided a deeper (and grimmer) view of natural disasters than does the usual reporting—indeed, this view takes better account of poor people’s vulnerability. </w:t>
      </w:r>
    </w:p>
    <w:p w14:paraId="3D6F7A25" w14:textId="77777777" w:rsidR="00814F22" w:rsidRPr="00963D65" w:rsidRDefault="00814F22" w:rsidP="00963D65">
      <w:pPr>
        <w:autoSpaceDE w:val="0"/>
        <w:autoSpaceDN w:val="0"/>
        <w:adjustRightInd w:val="0"/>
        <w:spacing w:before="120" w:after="120" w:line="240" w:lineRule="auto"/>
        <w:jc w:val="both"/>
        <w:rPr>
          <w:rFonts w:cstheme="minorHAnsi"/>
        </w:rPr>
      </w:pPr>
    </w:p>
    <w:p w14:paraId="2D6ED0E8" w14:textId="24C0CD60" w:rsidR="007C5996" w:rsidRPr="00963D65" w:rsidRDefault="007C5996" w:rsidP="00E7595A">
      <w:pPr>
        <w:pStyle w:val="Caption"/>
        <w:keepNext/>
        <w:rPr>
          <w:i w:val="0"/>
          <w:color w:val="auto"/>
          <w:sz w:val="20"/>
        </w:rPr>
      </w:pPr>
      <w:bookmarkStart w:id="5" w:name="_Ref511298776"/>
      <w:r w:rsidRPr="00FF2063">
        <w:rPr>
          <w:b/>
          <w:i w:val="0"/>
          <w:color w:val="auto"/>
          <w:sz w:val="20"/>
        </w:rPr>
        <w:lastRenderedPageBreak/>
        <w:t xml:space="preserve">Figure </w:t>
      </w:r>
      <w:r w:rsidR="00EA7BFB">
        <w:rPr>
          <w:b/>
          <w:i w:val="0"/>
          <w:color w:val="auto"/>
          <w:sz w:val="20"/>
        </w:rPr>
        <w:fldChar w:fldCharType="begin"/>
      </w:r>
      <w:r w:rsidR="00EA7BFB">
        <w:rPr>
          <w:b/>
          <w:i w:val="0"/>
          <w:color w:val="auto"/>
          <w:sz w:val="20"/>
        </w:rPr>
        <w:instrText xml:space="preserve"> SEQ Figure \* ARABIC </w:instrText>
      </w:r>
      <w:r w:rsidR="00EA7BFB">
        <w:rPr>
          <w:b/>
          <w:i w:val="0"/>
          <w:color w:val="auto"/>
          <w:sz w:val="20"/>
        </w:rPr>
        <w:fldChar w:fldCharType="separate"/>
      </w:r>
      <w:r w:rsidR="009721BB">
        <w:rPr>
          <w:b/>
          <w:i w:val="0"/>
          <w:noProof/>
          <w:color w:val="auto"/>
          <w:sz w:val="20"/>
        </w:rPr>
        <w:t>1</w:t>
      </w:r>
      <w:r w:rsidR="00EA7BFB">
        <w:rPr>
          <w:b/>
          <w:i w:val="0"/>
          <w:color w:val="auto"/>
          <w:sz w:val="20"/>
        </w:rPr>
        <w:fldChar w:fldCharType="end"/>
      </w:r>
      <w:bookmarkEnd w:id="5"/>
      <w:r w:rsidR="00FF2063">
        <w:rPr>
          <w:b/>
          <w:i w:val="0"/>
          <w:color w:val="auto"/>
          <w:sz w:val="20"/>
        </w:rPr>
        <w:t>.</w:t>
      </w:r>
      <w:r w:rsidRPr="00963D65">
        <w:rPr>
          <w:i w:val="0"/>
          <w:color w:val="auto"/>
          <w:sz w:val="20"/>
        </w:rPr>
        <w:t xml:space="preserve"> People's well-being losses due to a disaster depend on their resilience, i.e. their ability to </w:t>
      </w:r>
      <w:r w:rsidRPr="00963D65">
        <w:rPr>
          <w:i w:val="0"/>
          <w:noProof/>
          <w:color w:val="auto"/>
          <w:sz w:val="20"/>
        </w:rPr>
        <w:t xml:space="preserve">cope, receive support, and recover. </w:t>
      </w:r>
    </w:p>
    <w:p w14:paraId="2AED1FAA" w14:textId="6DC82EDA" w:rsidR="007C5996" w:rsidRDefault="007C5996" w:rsidP="007C5996">
      <w:r>
        <w:rPr>
          <w:noProof/>
          <w:lang w:eastAsia="en-US"/>
        </w:rPr>
        <w:drawing>
          <wp:inline distT="0" distB="0" distL="0" distR="0" wp14:anchorId="5C7D8144" wp14:editId="050B41A5">
            <wp:extent cx="5905975" cy="2720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718"/>
                    <a:stretch/>
                  </pic:blipFill>
                  <pic:spPr bwMode="auto">
                    <a:xfrm>
                      <a:off x="0" y="0"/>
                      <a:ext cx="5911132" cy="2722716"/>
                    </a:xfrm>
                    <a:prstGeom prst="rect">
                      <a:avLst/>
                    </a:prstGeom>
                    <a:ln>
                      <a:noFill/>
                    </a:ln>
                    <a:extLst>
                      <a:ext uri="{53640926-AAD7-44d8-BBD7-CCE9431645EC}">
                        <a14:shadowObscured xmlns:a14="http://schemas.microsoft.com/office/drawing/2010/main"/>
                      </a:ext>
                    </a:extLst>
                  </pic:spPr>
                </pic:pic>
              </a:graphicData>
            </a:graphic>
          </wp:inline>
        </w:drawing>
      </w:r>
    </w:p>
    <w:p w14:paraId="07C8D37A" w14:textId="7D1ED86D" w:rsidR="00963D65" w:rsidRPr="00963D65" w:rsidRDefault="00963D65" w:rsidP="00963D65">
      <w:pPr>
        <w:autoSpaceDE w:val="0"/>
        <w:autoSpaceDN w:val="0"/>
        <w:adjustRightInd w:val="0"/>
        <w:spacing w:before="120" w:after="120" w:line="240" w:lineRule="auto"/>
        <w:jc w:val="both"/>
        <w:rPr>
          <w:rFonts w:cstheme="minorHAnsi"/>
        </w:rPr>
      </w:pPr>
      <w:r w:rsidRPr="00963D65">
        <w:rPr>
          <w:rFonts w:cstheme="minorHAnsi"/>
        </w:rPr>
        <w:t xml:space="preserve">In all of the 117 countries studied in the report, well-being losses from natural disasters are larger than asset losses </w:t>
      </w:r>
      <w:r w:rsidRPr="00A7220A">
        <w:rPr>
          <w:rFonts w:cstheme="minorHAnsi"/>
          <w:highlight w:val="yellow"/>
        </w:rPr>
        <w:t xml:space="preserve">(Hallegatte, Bangalore, and Vogt-Schilb, </w:t>
      </w:r>
      <w:r w:rsidR="00A7220A" w:rsidRPr="00A7220A">
        <w:rPr>
          <w:rFonts w:cstheme="minorHAnsi"/>
          <w:highlight w:val="yellow"/>
        </w:rPr>
        <w:t>2016</w:t>
      </w:r>
      <w:r w:rsidRPr="00A7220A">
        <w:rPr>
          <w:rFonts w:cstheme="minorHAnsi"/>
          <w:highlight w:val="yellow"/>
        </w:rPr>
        <w:t>).</w:t>
      </w:r>
      <w:r w:rsidRPr="00963D65">
        <w:rPr>
          <w:rFonts w:cstheme="minorHAnsi"/>
        </w:rPr>
        <w:t xml:space="preserve"> According to the </w:t>
      </w:r>
      <w:r w:rsidRPr="00963D65">
        <w:rPr>
          <w:rFonts w:cstheme="minorHAnsi"/>
          <w:i/>
          <w:iCs/>
        </w:rPr>
        <w:t>United Nations Global Assessment Report on Disaster Risk Reduction</w:t>
      </w:r>
      <w:r w:rsidRPr="00963D65">
        <w:rPr>
          <w:rFonts w:cstheme="minorHAnsi"/>
        </w:rPr>
        <w:t>—the so-called GAR (</w:t>
      </w:r>
      <w:r w:rsidRPr="00963D65">
        <w:rPr>
          <w:rFonts w:cstheme="minorHAnsi"/>
          <w:highlight w:val="yellow"/>
        </w:rPr>
        <w:t>UNISDR 2015</w:t>
      </w:r>
      <w:r w:rsidRPr="00963D65">
        <w:rPr>
          <w:rFonts w:cstheme="minorHAnsi"/>
        </w:rPr>
        <w:t xml:space="preserve">)—total asset losses from natural disasters in these countries average $327 billion a year. Because disaster losses are concentrated on a small share of country populations, imperfectly shared, and affect more poor people (who have limited ability to cope with them), this report estimates that well-being losses in these countries are equivalent to consumption losses 60 percent larger than asset losses, or about $520 billion a year. </w:t>
      </w:r>
    </w:p>
    <w:p w14:paraId="77A01A49" w14:textId="5FC3CB92" w:rsidR="00D93A41" w:rsidRDefault="00D93A41" w:rsidP="00417FB5">
      <w:pPr>
        <w:jc w:val="both"/>
      </w:pPr>
      <w:r>
        <w:t xml:space="preserve">This </w:t>
      </w:r>
      <w:r w:rsidR="00165D3A">
        <w:t xml:space="preserve">study follows up on the </w:t>
      </w:r>
      <w:r w:rsidR="00165D3A" w:rsidRPr="00CA443A">
        <w:rPr>
          <w:i/>
        </w:rPr>
        <w:t>Unbreakable</w:t>
      </w:r>
      <w:r w:rsidR="00CA443A">
        <w:t xml:space="preserve"> report. Section 2 provides an update to the estimates of resilience based on </w:t>
      </w:r>
      <w:r w:rsidR="009721BB">
        <w:t>the latest available</w:t>
      </w:r>
      <w:r w:rsidR="00CA443A">
        <w:t xml:space="preserve"> data, and expands the analysis to 151 countries. It shows that many countries have been able to strengthen their socio-economic resilience in the past two years, while others have experienced a reduction in resilience. By focusing on the cases of </w:t>
      </w:r>
      <w:r w:rsidR="00CA443A" w:rsidRPr="00CA443A">
        <w:rPr>
          <w:highlight w:val="yellow"/>
        </w:rPr>
        <w:t>four</w:t>
      </w:r>
      <w:r w:rsidR="00CA443A">
        <w:t xml:space="preserve"> selected countries, this report also discusses </w:t>
      </w:r>
      <w:r w:rsidR="00C353A7">
        <w:t xml:space="preserve">the factors that determine changes in resilience. Section 3 provides an </w:t>
      </w:r>
      <w:r w:rsidR="00417FB5">
        <w:t>analysis of the role of ‘building back better’ – i.e. the way in which speed and quality of post-disaster recovery determines socio-economic resilience</w:t>
      </w:r>
      <w:r w:rsidR="00FF2063">
        <w:t xml:space="preserve"> to disasters</w:t>
      </w:r>
      <w:r w:rsidR="009721BB">
        <w:t>. For this purpose this</w:t>
      </w:r>
      <w:r w:rsidR="00417FB5">
        <w:t xml:space="preserve"> report focuses on three aspects:</w:t>
      </w:r>
      <w:r w:rsidR="006100FE">
        <w:t xml:space="preserve"> Building back </w:t>
      </w:r>
      <w:r w:rsidR="006100FE" w:rsidRPr="009721BB">
        <w:rPr>
          <w:i/>
        </w:rPr>
        <w:t>faster</w:t>
      </w:r>
      <w:r w:rsidR="006100FE">
        <w:t xml:space="preserve">, </w:t>
      </w:r>
      <w:r w:rsidR="006100FE" w:rsidRPr="009721BB">
        <w:rPr>
          <w:i/>
        </w:rPr>
        <w:t>more inclusively</w:t>
      </w:r>
      <w:r w:rsidR="006100FE">
        <w:t xml:space="preserve">, and </w:t>
      </w:r>
      <w:r w:rsidR="006100FE" w:rsidRPr="009721BB">
        <w:rPr>
          <w:i/>
        </w:rPr>
        <w:t>stronger</w:t>
      </w:r>
      <w:r w:rsidR="006100FE">
        <w:t>.</w:t>
      </w:r>
      <w:r w:rsidR="00417FB5">
        <w:t xml:space="preserve"> </w:t>
      </w:r>
    </w:p>
    <w:p w14:paraId="2A502947" w14:textId="77777777" w:rsidR="006100FE" w:rsidRPr="007C5996" w:rsidRDefault="006100FE" w:rsidP="00417FB5">
      <w:pPr>
        <w:jc w:val="both"/>
      </w:pPr>
    </w:p>
    <w:p w14:paraId="66E892FB" w14:textId="4A1D48DC" w:rsidR="000E2CC7" w:rsidRDefault="009443CC" w:rsidP="000E2CC7">
      <w:pPr>
        <w:pStyle w:val="Heading1"/>
        <w:numPr>
          <w:ilvl w:val="0"/>
          <w:numId w:val="1"/>
        </w:numPr>
      </w:pPr>
      <w:r>
        <w:t>Resilience in 2017</w:t>
      </w:r>
    </w:p>
    <w:p w14:paraId="3E7F1A5B" w14:textId="6CC1D4BE" w:rsidR="00566A7D" w:rsidRPr="001B5F09" w:rsidRDefault="00566A7D" w:rsidP="008558FB">
      <w:pPr>
        <w:jc w:val="both"/>
        <w:rPr>
          <w:rFonts w:cstheme="minorHAnsi"/>
        </w:rPr>
      </w:pPr>
      <w:r>
        <w:t xml:space="preserve">Resilience to natural disasters is never constant </w:t>
      </w:r>
      <w:r w:rsidR="008558FB">
        <w:t>and</w:t>
      </w:r>
      <w:r>
        <w:t xml:space="preserve"> depends on a wide range of dynamic factors. Such factors include changing exposure due to population growth and rapid urbanization, intensifying hazards levels due to climate change, or strengthened ability to cope and recover due to effective disaster risk management.</w:t>
      </w:r>
      <w:r w:rsidR="00F6150C">
        <w:t xml:space="preserve"> To understand how resilience to natural disasters is evolving in countries around the world these wide-ranging factors must be trac</w:t>
      </w:r>
      <w:r w:rsidR="00F6150C" w:rsidRPr="001B5F09">
        <w:rPr>
          <w:rFonts w:cstheme="minorHAnsi"/>
        </w:rPr>
        <w:t xml:space="preserve">ked and evaluated continuously. This section follows up on the Unbreakable report and updates the computation of </w:t>
      </w:r>
      <w:r w:rsidR="008558FB" w:rsidRPr="001B5F09">
        <w:rPr>
          <w:rFonts w:cstheme="minorHAnsi"/>
        </w:rPr>
        <w:t>its</w:t>
      </w:r>
      <w:r w:rsidR="00F6150C" w:rsidRPr="001B5F09">
        <w:rPr>
          <w:rFonts w:cstheme="minorHAnsi"/>
        </w:rPr>
        <w:t xml:space="preserve"> resilience indicator using </w:t>
      </w:r>
      <w:r w:rsidR="008558FB" w:rsidRPr="001B5F09">
        <w:rPr>
          <w:rFonts w:cstheme="minorHAnsi"/>
        </w:rPr>
        <w:t xml:space="preserve">the latest available data on socio-economic trends. More specifically, updated data include economic activity </w:t>
      </w:r>
      <w:r w:rsidR="008558FB" w:rsidRPr="001B5F09">
        <w:rPr>
          <w:rFonts w:cstheme="minorHAnsi"/>
        </w:rPr>
        <w:lastRenderedPageBreak/>
        <w:t>(GDP), urbanization, income inequality, level and coverage of social protection schemes, and sovereign credit ratings (which determine a country’s ability to access credit in the case of a contingency).</w:t>
      </w:r>
    </w:p>
    <w:p w14:paraId="6F4E961C" w14:textId="6213ED1D" w:rsidR="00FF2063" w:rsidRPr="001B5F09" w:rsidRDefault="006A233F" w:rsidP="00F36CC3">
      <w:pPr>
        <w:jc w:val="both"/>
        <w:rPr>
          <w:rFonts w:cstheme="minorHAnsi"/>
        </w:rPr>
      </w:pPr>
      <w:r w:rsidRPr="001B5F09">
        <w:rPr>
          <w:rFonts w:cstheme="minorHAnsi"/>
        </w:rPr>
        <w:t xml:space="preserve">Of course, any indicator is only as good as the data it is based on, and the uneven pace at which new data becomes available implies that different variables in different countries are updated at different times. Measures of income inequality for instance are based on household surveys that are typically not conducted annually. While the updated resilience indicator in this report is based on the latest available data, not all </w:t>
      </w:r>
      <w:r w:rsidR="00790460" w:rsidRPr="001B5F09">
        <w:rPr>
          <w:rFonts w:cstheme="minorHAnsi"/>
        </w:rPr>
        <w:t xml:space="preserve">variables in all </w:t>
      </w:r>
      <w:r w:rsidRPr="001B5F09">
        <w:rPr>
          <w:rFonts w:cstheme="minorHAnsi"/>
        </w:rPr>
        <w:t xml:space="preserve">countries </w:t>
      </w:r>
      <w:r w:rsidR="00790460" w:rsidRPr="001B5F09">
        <w:rPr>
          <w:rFonts w:cstheme="minorHAnsi"/>
        </w:rPr>
        <w:t xml:space="preserve">will have been updated. Since data updates occur at different times for different countries, any comparison of across </w:t>
      </w:r>
      <w:r w:rsidR="008558FB" w:rsidRPr="001B5F09">
        <w:rPr>
          <w:rFonts w:cstheme="minorHAnsi"/>
        </w:rPr>
        <w:t xml:space="preserve">countries </w:t>
      </w:r>
      <w:r w:rsidR="00790460" w:rsidRPr="001B5F09">
        <w:rPr>
          <w:rFonts w:cstheme="minorHAnsi"/>
        </w:rPr>
        <w:t xml:space="preserve">should be made with caution. The resilience indicator and its subsequent updates primarily serve the purpose of tracking the resilience of individual countries across time. </w:t>
      </w:r>
      <w:r w:rsidR="008558FB" w:rsidRPr="001B5F09">
        <w:rPr>
          <w:rFonts w:cstheme="minorHAnsi"/>
        </w:rPr>
        <w:t xml:space="preserve"> </w:t>
      </w:r>
    </w:p>
    <w:p w14:paraId="262D657A" w14:textId="4B6CAF19" w:rsidR="00C862E8" w:rsidRPr="001B5F09" w:rsidRDefault="00B4339D" w:rsidP="001B5F09">
      <w:pPr>
        <w:jc w:val="both"/>
        <w:rPr>
          <w:rFonts w:cstheme="minorHAnsi"/>
        </w:rPr>
      </w:pPr>
      <w:r>
        <w:rPr>
          <w:rFonts w:cstheme="minorHAnsi"/>
        </w:rPr>
        <w:t xml:space="preserve">Based on </w:t>
      </w:r>
      <w:r w:rsidR="001B5F09" w:rsidRPr="001B5F09">
        <w:rPr>
          <w:rFonts w:cstheme="minorHAnsi"/>
        </w:rPr>
        <w:t xml:space="preserve">the resilience model presented in the Unbreakable report, this update report calculates the </w:t>
      </w:r>
      <w:r w:rsidR="00C862E8" w:rsidRPr="001B5F09">
        <w:rPr>
          <w:rFonts w:cstheme="minorHAnsi"/>
        </w:rPr>
        <w:t xml:space="preserve">risk to well-being </w:t>
      </w:r>
      <w:r w:rsidR="001B5F09" w:rsidRPr="001B5F09">
        <w:rPr>
          <w:rFonts w:cstheme="minorHAnsi"/>
        </w:rPr>
        <w:t xml:space="preserve">by considering </w:t>
      </w:r>
      <w:r w:rsidR="00C862E8" w:rsidRPr="001B5F09">
        <w:rPr>
          <w:rFonts w:cstheme="minorHAnsi"/>
        </w:rPr>
        <w:t>the</w:t>
      </w:r>
      <w:r w:rsidR="001B5F09" w:rsidRPr="001B5F09">
        <w:rPr>
          <w:rFonts w:cstheme="minorHAnsi"/>
        </w:rPr>
        <w:t xml:space="preserve"> </w:t>
      </w:r>
      <w:r w:rsidR="00C862E8" w:rsidRPr="001B5F09">
        <w:rPr>
          <w:rFonts w:cstheme="minorHAnsi"/>
        </w:rPr>
        <w:t xml:space="preserve">four drivers of the loss in well-being as described above: natural </w:t>
      </w:r>
      <w:r w:rsidR="001B5F09" w:rsidRPr="001B5F09">
        <w:rPr>
          <w:rFonts w:cstheme="minorHAnsi"/>
        </w:rPr>
        <w:t>h</w:t>
      </w:r>
      <w:r w:rsidR="00C862E8" w:rsidRPr="001B5F09">
        <w:rPr>
          <w:rFonts w:cstheme="minorHAnsi"/>
        </w:rPr>
        <w:t xml:space="preserve">azards, exposure, vulnerability, </w:t>
      </w:r>
      <w:r w:rsidR="001B5F09" w:rsidRPr="001B5F09">
        <w:rPr>
          <w:rFonts w:cstheme="minorHAnsi"/>
        </w:rPr>
        <w:t>and socio-economic resilience. Specifically, s</w:t>
      </w:r>
      <w:r w:rsidR="00C862E8" w:rsidRPr="001B5F09">
        <w:rPr>
          <w:rFonts w:cstheme="minorHAnsi"/>
          <w:i/>
          <w:iCs/>
        </w:rPr>
        <w:t>ocio</w:t>
      </w:r>
      <w:r w:rsidR="001B5F09" w:rsidRPr="001B5F09">
        <w:rPr>
          <w:rFonts w:cstheme="minorHAnsi"/>
          <w:i/>
          <w:iCs/>
        </w:rPr>
        <w:t>-</w:t>
      </w:r>
      <w:r w:rsidR="00C862E8" w:rsidRPr="001B5F09">
        <w:rPr>
          <w:rFonts w:cstheme="minorHAnsi"/>
          <w:i/>
          <w:iCs/>
        </w:rPr>
        <w:t xml:space="preserve">economic resilience </w:t>
      </w:r>
      <w:r w:rsidR="001B5F09" w:rsidRPr="001B5F09">
        <w:rPr>
          <w:rFonts w:cstheme="minorHAnsi"/>
        </w:rPr>
        <w:t xml:space="preserve">is </w:t>
      </w:r>
      <w:r w:rsidR="00C862E8" w:rsidRPr="001B5F09">
        <w:rPr>
          <w:rFonts w:cstheme="minorHAnsi"/>
        </w:rPr>
        <w:t>defined as the ratio</w:t>
      </w:r>
      <w:r w:rsidR="001B5F09" w:rsidRPr="001B5F09">
        <w:rPr>
          <w:rFonts w:cstheme="minorHAnsi"/>
        </w:rPr>
        <w:t xml:space="preserve"> </w:t>
      </w:r>
      <w:r w:rsidR="00C862E8" w:rsidRPr="001B5F09">
        <w:rPr>
          <w:rFonts w:cstheme="minorHAnsi"/>
        </w:rPr>
        <w:t xml:space="preserve">of </w:t>
      </w:r>
      <w:r w:rsidR="00C862E8" w:rsidRPr="001B5F09">
        <w:rPr>
          <w:rFonts w:cstheme="minorHAnsi"/>
          <w:i/>
          <w:iCs/>
        </w:rPr>
        <w:t xml:space="preserve">asset </w:t>
      </w:r>
      <w:r w:rsidR="00C862E8" w:rsidRPr="001B5F09">
        <w:rPr>
          <w:rFonts w:cstheme="minorHAnsi"/>
        </w:rPr>
        <w:t xml:space="preserve">losses to </w:t>
      </w:r>
      <w:r w:rsidR="00C862E8" w:rsidRPr="001B5F09">
        <w:rPr>
          <w:rFonts w:cstheme="minorHAnsi"/>
          <w:i/>
          <w:iCs/>
        </w:rPr>
        <w:t xml:space="preserve">well-being </w:t>
      </w:r>
      <w:r w:rsidR="00C862E8" w:rsidRPr="001B5F09">
        <w:rPr>
          <w:rFonts w:cstheme="minorHAnsi"/>
        </w:rPr>
        <w:t>losses:</w:t>
      </w:r>
    </w:p>
    <w:p w14:paraId="44504657" w14:textId="7C37765D" w:rsidR="00773A62" w:rsidRPr="001B5F09" w:rsidRDefault="00773A62" w:rsidP="001B5F09">
      <w:pPr>
        <w:rPr>
          <w:rFonts w:cstheme="minorHAnsi"/>
        </w:rPr>
      </w:pPr>
      <m:oMathPara>
        <m:oMath>
          <m:r>
            <m:rPr>
              <m:nor/>
            </m:rPr>
            <w:rPr>
              <w:rFonts w:cstheme="minorHAnsi"/>
              <w:b/>
            </w:rPr>
            <m:t>socio-economic resilience</m:t>
          </m:r>
          <m:r>
            <w:rPr>
              <w:rFonts w:ascii="Cambria Math" w:hAnsi="Cambria Math" w:cstheme="minorHAnsi"/>
            </w:rPr>
            <m:t>=</m:t>
          </m:r>
          <m:f>
            <m:fPr>
              <m:ctrlPr>
                <w:rPr>
                  <w:rFonts w:ascii="Cambria Math" w:hAnsi="Cambria Math" w:cstheme="minorHAnsi"/>
                  <w:i/>
                </w:rPr>
              </m:ctrlPr>
            </m:fPr>
            <m:num>
              <m:r>
                <m:rPr>
                  <m:nor/>
                </m:rPr>
                <w:rPr>
                  <w:rFonts w:cstheme="minorHAnsi"/>
                </w:rPr>
                <m:t>asset losses</m:t>
              </m:r>
            </m:num>
            <m:den>
              <m:r>
                <m:rPr>
                  <m:nor/>
                </m:rPr>
                <w:rPr>
                  <w:rFonts w:cstheme="minorHAnsi"/>
                </w:rPr>
                <m:t>well-being losses</m:t>
              </m:r>
            </m:den>
          </m:f>
        </m:oMath>
      </m:oMathPara>
    </w:p>
    <w:p w14:paraId="1C4AC431" w14:textId="440FF499" w:rsidR="00773A62" w:rsidRDefault="00773A62" w:rsidP="00562870">
      <w:pPr>
        <w:autoSpaceDE w:val="0"/>
        <w:autoSpaceDN w:val="0"/>
        <w:adjustRightInd w:val="0"/>
        <w:spacing w:after="0" w:line="240" w:lineRule="auto"/>
        <w:jc w:val="both"/>
        <w:rPr>
          <w:rFonts w:cstheme="minorHAnsi"/>
          <w:color w:val="000000"/>
        </w:rPr>
      </w:pPr>
      <w:r w:rsidRPr="001B5F09">
        <w:rPr>
          <w:rFonts w:cstheme="minorHAnsi"/>
          <w:color w:val="000000"/>
        </w:rPr>
        <w:t>Based on this definition, socio</w:t>
      </w:r>
      <w:r w:rsidR="001B5F09">
        <w:rPr>
          <w:rFonts w:cstheme="minorHAnsi"/>
          <w:color w:val="000000"/>
        </w:rPr>
        <w:t>-</w:t>
      </w:r>
      <w:r w:rsidRPr="001B5F09">
        <w:rPr>
          <w:rFonts w:cstheme="minorHAnsi"/>
          <w:color w:val="000000"/>
        </w:rPr>
        <w:t xml:space="preserve">economic resilience </w:t>
      </w:r>
      <w:r w:rsidR="001B5F09">
        <w:rPr>
          <w:rFonts w:cstheme="minorHAnsi"/>
          <w:color w:val="000000"/>
        </w:rPr>
        <w:t xml:space="preserve">is </w:t>
      </w:r>
      <w:r w:rsidRPr="001B5F09">
        <w:rPr>
          <w:rFonts w:cstheme="minorHAnsi"/>
          <w:color w:val="000000"/>
        </w:rPr>
        <w:t>considered a driver of the</w:t>
      </w:r>
      <w:r w:rsidR="001B5F09">
        <w:rPr>
          <w:rFonts w:cstheme="minorHAnsi"/>
          <w:color w:val="000000"/>
        </w:rPr>
        <w:t xml:space="preserve"> </w:t>
      </w:r>
      <w:r w:rsidRPr="001B5F09">
        <w:rPr>
          <w:rFonts w:cstheme="minorHAnsi"/>
          <w:color w:val="000000"/>
        </w:rPr>
        <w:t>risk to well-being along with the three usual drivers: hazard (the probability an event</w:t>
      </w:r>
      <w:r w:rsidR="00562870">
        <w:rPr>
          <w:rFonts w:cstheme="minorHAnsi"/>
          <w:color w:val="000000"/>
        </w:rPr>
        <w:t xml:space="preserve"> </w:t>
      </w:r>
      <w:r w:rsidRPr="001B5F09">
        <w:rPr>
          <w:rFonts w:cstheme="minorHAnsi"/>
          <w:color w:val="000000"/>
        </w:rPr>
        <w:t>occurs), exposure (the population and assets located in the affected area), and asset</w:t>
      </w:r>
      <w:r w:rsidR="00562870">
        <w:rPr>
          <w:rFonts w:cstheme="minorHAnsi"/>
          <w:color w:val="000000"/>
        </w:rPr>
        <w:t xml:space="preserve"> </w:t>
      </w:r>
      <w:r w:rsidRPr="001B5F09">
        <w:rPr>
          <w:rFonts w:cstheme="minorHAnsi"/>
          <w:color w:val="000000"/>
        </w:rPr>
        <w:t>vulnerability (the fraction of asset value lost when affected by a hazard):</w:t>
      </w:r>
    </w:p>
    <w:p w14:paraId="14D98076" w14:textId="77777777" w:rsidR="00562870" w:rsidRPr="001B5F09" w:rsidRDefault="00562870" w:rsidP="00562870">
      <w:pPr>
        <w:autoSpaceDE w:val="0"/>
        <w:autoSpaceDN w:val="0"/>
        <w:adjustRightInd w:val="0"/>
        <w:spacing w:after="0" w:line="240" w:lineRule="auto"/>
        <w:rPr>
          <w:rFonts w:cstheme="minorHAnsi"/>
        </w:rPr>
      </w:pPr>
    </w:p>
    <w:p w14:paraId="3830DE32" w14:textId="0C64A7FC" w:rsidR="00773A62" w:rsidRPr="00562870" w:rsidRDefault="00773A62" w:rsidP="00562870">
      <w:pPr>
        <w:autoSpaceDE w:val="0"/>
        <w:autoSpaceDN w:val="0"/>
        <w:adjustRightInd w:val="0"/>
        <w:spacing w:after="0" w:line="240" w:lineRule="auto"/>
        <w:rPr>
          <w:rFonts w:cstheme="minorHAnsi"/>
          <w:color w:val="000000"/>
        </w:rPr>
      </w:pPr>
      <m:oMathPara>
        <m:oMath>
          <m:r>
            <m:rPr>
              <m:nor/>
            </m:rPr>
            <w:rPr>
              <w:rFonts w:cstheme="minorHAnsi"/>
              <w:b/>
              <w:color w:val="000000"/>
            </w:rPr>
            <m:t>risk to well-being</m:t>
          </m:r>
          <m:r>
            <m:rPr>
              <m:sty m:val="p"/>
            </m:rPr>
            <w:rPr>
              <w:rFonts w:ascii="Cambria Math" w:hAnsi="Cambria Math" w:cstheme="minorHAnsi"/>
              <w:color w:val="000000"/>
            </w:rPr>
            <m:t>=</m:t>
          </m:r>
          <m:f>
            <m:fPr>
              <m:ctrlPr>
                <w:rPr>
                  <w:rFonts w:ascii="Cambria Math" w:hAnsi="Cambria Math" w:cstheme="minorHAnsi"/>
                  <w:color w:val="000000"/>
                </w:rPr>
              </m:ctrlPr>
            </m:fPr>
            <m:num>
              <m:r>
                <m:rPr>
                  <m:nor/>
                </m:rPr>
                <w:rPr>
                  <w:rFonts w:cstheme="minorHAnsi"/>
                  <w:color w:val="000000"/>
                </w:rPr>
                <m:t>expected asset losses</m:t>
              </m:r>
            </m:num>
            <m:den>
              <m:r>
                <m:rPr>
                  <m:nor/>
                </m:rPr>
                <w:rPr>
                  <w:rFonts w:cstheme="minorHAnsi"/>
                  <w:color w:val="000000"/>
                </w:rPr>
                <m:t>socio-economic resilience</m:t>
              </m:r>
            </m:den>
          </m:f>
          <m:r>
            <m:rPr>
              <m:sty m:val="p"/>
            </m:rPr>
            <w:rPr>
              <w:rFonts w:ascii="Cambria Math" w:hAnsi="Cambria Math" w:cstheme="minorHAnsi"/>
              <w:color w:val="000000"/>
            </w:rPr>
            <m:t>=</m:t>
          </m:r>
          <m:f>
            <m:fPr>
              <m:ctrlPr>
                <w:rPr>
                  <w:rFonts w:ascii="Cambria Math" w:hAnsi="Cambria Math" w:cstheme="minorHAnsi"/>
                  <w:color w:val="000000"/>
                </w:rPr>
              </m:ctrlPr>
            </m:fPr>
            <m:num>
              <m:r>
                <m:rPr>
                  <m:nor/>
                </m:rPr>
                <w:rPr>
                  <w:rFonts w:cstheme="minorHAnsi"/>
                  <w:color w:val="000000"/>
                </w:rPr>
                <m:t>hazard * exposure * asset vulnerability</m:t>
              </m:r>
            </m:num>
            <m:den>
              <m:r>
                <m:rPr>
                  <m:nor/>
                </m:rPr>
                <w:rPr>
                  <w:rFonts w:cstheme="minorHAnsi"/>
                  <w:color w:val="000000"/>
                </w:rPr>
                <m:t>socio-economic resilience</m:t>
              </m:r>
            </m:den>
          </m:f>
        </m:oMath>
      </m:oMathPara>
    </w:p>
    <w:p w14:paraId="0C8D2672" w14:textId="1E08AA39" w:rsidR="00562870" w:rsidRDefault="00562870" w:rsidP="00562870">
      <w:pPr>
        <w:autoSpaceDE w:val="0"/>
        <w:autoSpaceDN w:val="0"/>
        <w:adjustRightInd w:val="0"/>
        <w:spacing w:after="0" w:line="240" w:lineRule="auto"/>
        <w:rPr>
          <w:rFonts w:cstheme="minorHAnsi"/>
          <w:color w:val="000000"/>
        </w:rPr>
      </w:pPr>
    </w:p>
    <w:p w14:paraId="4DC0BB34" w14:textId="77777777" w:rsidR="00B9206B" w:rsidRPr="00562870" w:rsidRDefault="00B9206B" w:rsidP="00B9206B">
      <w:pPr>
        <w:autoSpaceDE w:val="0"/>
        <w:autoSpaceDN w:val="0"/>
        <w:adjustRightInd w:val="0"/>
        <w:spacing w:after="0" w:line="240" w:lineRule="auto"/>
        <w:jc w:val="both"/>
        <w:rPr>
          <w:rFonts w:cstheme="minorHAnsi"/>
          <w:color w:val="000000"/>
        </w:rPr>
      </w:pPr>
      <w:r w:rsidRPr="00562870">
        <w:rPr>
          <w:rFonts w:cstheme="minorHAnsi"/>
          <w:color w:val="000000"/>
        </w:rPr>
        <w:t xml:space="preserve">The </w:t>
      </w:r>
      <w:r w:rsidRPr="00562870">
        <w:rPr>
          <w:rFonts w:cstheme="minorHAnsi"/>
          <w:i/>
          <w:color w:val="000000"/>
        </w:rPr>
        <w:t>Unbreakable</w:t>
      </w:r>
      <w:r w:rsidRPr="00562870">
        <w:rPr>
          <w:rFonts w:cstheme="minorHAnsi"/>
          <w:color w:val="000000"/>
        </w:rPr>
        <w:t xml:space="preserve"> report used this approach to quantify the risk to well-being in 117 countries, </w:t>
      </w:r>
      <w:r>
        <w:rPr>
          <w:rFonts w:cstheme="minorHAnsi"/>
          <w:color w:val="000000"/>
        </w:rPr>
        <w:t>based on the latest available data in 2016.</w:t>
      </w:r>
      <w:r w:rsidRPr="00562870">
        <w:rPr>
          <w:rFonts w:cstheme="minorHAnsi"/>
          <w:color w:val="000000"/>
        </w:rPr>
        <w:t xml:space="preserve"> It calculated asset and well-being losses for multiple hazards, considering return periods from 2 to 1,500 years: River floods, coastal floods due to storm surge, windstorms, earthquakes, and tsunamis. Socio-</w:t>
      </w:r>
      <w:r>
        <w:rPr>
          <w:rFonts w:cstheme="minorHAnsi"/>
          <w:color w:val="000000"/>
        </w:rPr>
        <w:t>economic resilience wa</w:t>
      </w:r>
      <w:r w:rsidRPr="00562870">
        <w:rPr>
          <w:rFonts w:cstheme="minorHAnsi"/>
          <w:color w:val="000000"/>
        </w:rPr>
        <w:t>s then estimated as the ratio of expected asset losses to expected well-being losses.</w:t>
      </w:r>
    </w:p>
    <w:p w14:paraId="08D478EE" w14:textId="6F9FDD29" w:rsidR="00562870" w:rsidRPr="00B4339D" w:rsidRDefault="00615082" w:rsidP="00B9206B">
      <w:pPr>
        <w:spacing w:before="120" w:after="120"/>
        <w:jc w:val="both"/>
      </w:pPr>
      <w:r w:rsidRPr="00B4339D">
        <w:t xml:space="preserve">Based on the same model, but using the latest available data </w:t>
      </w:r>
      <w:r w:rsidR="00B9206B">
        <w:t>in 2018</w:t>
      </w:r>
      <w:r w:rsidRPr="00B4339D">
        <w:t xml:space="preserve">, the updated estimated socio-economic resilience </w:t>
      </w:r>
      <w:r w:rsidR="00B4339D" w:rsidRPr="00B4339D">
        <w:t>indicator displays a similar pattern to the earlier estimate</w:t>
      </w:r>
      <w:r w:rsidR="00B9206B">
        <w:t>s</w:t>
      </w:r>
      <w:r w:rsidR="00B4339D" w:rsidRPr="00B4339D">
        <w:t xml:space="preserve"> (</w:t>
      </w:r>
      <w:r w:rsidR="00B4339D" w:rsidRPr="00B4339D">
        <w:fldChar w:fldCharType="begin"/>
      </w:r>
      <w:r w:rsidR="00B4339D" w:rsidRPr="00B4339D">
        <w:instrText xml:space="preserve"> REF _Ref511558849 \h  \* MERGEFORMAT </w:instrText>
      </w:r>
      <w:r w:rsidR="00B4339D" w:rsidRPr="00B4339D">
        <w:fldChar w:fldCharType="separate"/>
      </w:r>
      <w:r w:rsidR="00B4339D" w:rsidRPr="0052169D">
        <w:t>Figure 2</w:t>
      </w:r>
      <w:r w:rsidR="00B4339D" w:rsidRPr="00B4339D">
        <w:fldChar w:fldCharType="end"/>
      </w:r>
      <w:r w:rsidR="00B4339D" w:rsidRPr="00B4339D">
        <w:t xml:space="preserve">). Countries with higher average incomes tend to be more resilient than lower income countries. At the same time, resilience levels in low-income countries have a large variance, thus indicating the importance of factors other than income </w:t>
      </w:r>
      <w:r w:rsidR="0052169D">
        <w:t xml:space="preserve">in determining </w:t>
      </w:r>
      <w:r w:rsidR="00B4339D" w:rsidRPr="00B4339D">
        <w:t>resilience.</w:t>
      </w:r>
      <w:r w:rsidR="0052169D">
        <w:t xml:space="preserve"> Risk to assets, expressed as a share of GDP, is also estimated to disproportionately affect low income countries (</w:t>
      </w:r>
      <w:r w:rsidR="0052169D" w:rsidRPr="0052169D">
        <w:fldChar w:fldCharType="begin"/>
      </w:r>
      <w:r w:rsidR="0052169D" w:rsidRPr="0052169D">
        <w:instrText xml:space="preserve"> REF _Ref511559721 \h  \* MERGEFORMAT </w:instrText>
      </w:r>
      <w:r w:rsidR="0052169D" w:rsidRPr="0052169D">
        <w:fldChar w:fldCharType="separate"/>
      </w:r>
      <w:r w:rsidR="0052169D" w:rsidRPr="0052169D">
        <w:rPr>
          <w:noProof/>
        </w:rPr>
        <w:t>Figure 3</w:t>
      </w:r>
      <w:r w:rsidR="0052169D" w:rsidRPr="0052169D">
        <w:fldChar w:fldCharType="end"/>
      </w:r>
      <w:r w:rsidR="0052169D">
        <w:t xml:space="preserve">). High-income countries tend to have risks to assets of below 1% of GDP, while </w:t>
      </w:r>
      <w:r w:rsidR="009111F6">
        <w:t>for low income countries the variance increases to an upper bound of almost 10% of GDP.</w:t>
      </w:r>
    </w:p>
    <w:p w14:paraId="531A7E4D" w14:textId="6CC6B4FA" w:rsidR="00B4339D" w:rsidRPr="00254C10" w:rsidRDefault="00254C10" w:rsidP="00B4339D">
      <w:pPr>
        <w:jc w:val="both"/>
      </w:pPr>
      <w:r w:rsidRPr="00254C10">
        <w:t>The risk to well-being, measured as a share of GDP, is particularly high in low-income countries (</w:t>
      </w:r>
      <w:r w:rsidRPr="00254C10">
        <w:fldChar w:fldCharType="begin"/>
      </w:r>
      <w:r w:rsidRPr="00254C10">
        <w:instrText xml:space="preserve"> REF _Ref512775576 \h  \* MERGEFORMAT </w:instrText>
      </w:r>
      <w:r w:rsidRPr="00254C10">
        <w:fldChar w:fldCharType="separate"/>
      </w:r>
      <w:r w:rsidRPr="00254C10">
        <w:rPr>
          <w:color w:val="000000" w:themeColor="text1"/>
          <w:sz w:val="20"/>
          <w:szCs w:val="20"/>
        </w:rPr>
        <w:t xml:space="preserve">Figure </w:t>
      </w:r>
      <w:r w:rsidRPr="00254C10">
        <w:rPr>
          <w:noProof/>
          <w:color w:val="000000" w:themeColor="text1"/>
          <w:sz w:val="20"/>
          <w:szCs w:val="20"/>
        </w:rPr>
        <w:t>4</w:t>
      </w:r>
      <w:r w:rsidRPr="00254C10">
        <w:fldChar w:fldCharType="end"/>
      </w:r>
      <w:r w:rsidRPr="00254C10">
        <w:t>)</w:t>
      </w:r>
      <w:r>
        <w:t xml:space="preserve">. Globally, annual average well-being losses are estimated to be US$ 560 bn </w:t>
      </w:r>
      <w:r w:rsidR="00A63D8C">
        <w:t>for 150 countries.</w:t>
      </w:r>
    </w:p>
    <w:p w14:paraId="27919A73" w14:textId="57A8D25F" w:rsidR="00FF2063" w:rsidRPr="00FF2063" w:rsidRDefault="00FF2063" w:rsidP="00FF2063">
      <w:pPr>
        <w:pStyle w:val="Caption"/>
        <w:keepNext/>
        <w:spacing w:after="0"/>
        <w:rPr>
          <w:i w:val="0"/>
          <w:color w:val="auto"/>
          <w:sz w:val="20"/>
        </w:rPr>
      </w:pPr>
      <w:bookmarkStart w:id="6" w:name="_Ref511558849"/>
      <w:r w:rsidRPr="00FF2063">
        <w:rPr>
          <w:b/>
          <w:i w:val="0"/>
          <w:color w:val="auto"/>
          <w:sz w:val="20"/>
        </w:rPr>
        <w:lastRenderedPageBreak/>
        <w:t xml:space="preserve">Figure </w:t>
      </w:r>
      <w:r w:rsidR="00EA7BFB">
        <w:rPr>
          <w:b/>
          <w:i w:val="0"/>
          <w:color w:val="auto"/>
          <w:sz w:val="20"/>
        </w:rPr>
        <w:fldChar w:fldCharType="begin"/>
      </w:r>
      <w:r w:rsidR="00EA7BFB">
        <w:rPr>
          <w:b/>
          <w:i w:val="0"/>
          <w:color w:val="auto"/>
          <w:sz w:val="20"/>
        </w:rPr>
        <w:instrText xml:space="preserve"> SEQ Figure \* ARABIC </w:instrText>
      </w:r>
      <w:r w:rsidR="00EA7BFB">
        <w:rPr>
          <w:b/>
          <w:i w:val="0"/>
          <w:color w:val="auto"/>
          <w:sz w:val="20"/>
        </w:rPr>
        <w:fldChar w:fldCharType="separate"/>
      </w:r>
      <w:r w:rsidR="009721BB">
        <w:rPr>
          <w:b/>
          <w:i w:val="0"/>
          <w:noProof/>
          <w:color w:val="auto"/>
          <w:sz w:val="20"/>
        </w:rPr>
        <w:t>2</w:t>
      </w:r>
      <w:r w:rsidR="00EA7BFB">
        <w:rPr>
          <w:b/>
          <w:i w:val="0"/>
          <w:color w:val="auto"/>
          <w:sz w:val="20"/>
        </w:rPr>
        <w:fldChar w:fldCharType="end"/>
      </w:r>
      <w:bookmarkEnd w:id="6"/>
      <w:r>
        <w:rPr>
          <w:i w:val="0"/>
          <w:noProof/>
          <w:color w:val="auto"/>
          <w:sz w:val="20"/>
        </w:rPr>
        <w:t>.</w:t>
      </w:r>
      <w:r w:rsidRPr="00FF2063">
        <w:rPr>
          <w:i w:val="0"/>
          <w:noProof/>
          <w:color w:val="auto"/>
          <w:sz w:val="20"/>
        </w:rPr>
        <w:t xml:space="preserve"> Socio-economic resilience to natural disaster</w:t>
      </w:r>
      <w:r w:rsidR="00B9206B">
        <w:rPr>
          <w:i w:val="0"/>
          <w:noProof/>
          <w:color w:val="auto"/>
          <w:sz w:val="20"/>
        </w:rPr>
        <w:t>s</w:t>
      </w:r>
      <w:r w:rsidRPr="00FF2063">
        <w:rPr>
          <w:i w:val="0"/>
          <w:noProof/>
          <w:color w:val="auto"/>
          <w:sz w:val="20"/>
        </w:rPr>
        <w:t>. Grey markers refer to 2015 data and orange to 2017.</w:t>
      </w:r>
    </w:p>
    <w:p w14:paraId="6FA1BA33" w14:textId="05A5A6F8" w:rsidR="00562870" w:rsidRDefault="00197D56" w:rsidP="00A50360">
      <w:r>
        <w:rPr>
          <w:noProof/>
          <w:lang w:eastAsia="en-US"/>
        </w:rPr>
        <w:drawing>
          <wp:inline distT="0" distB="0" distL="0" distR="0" wp14:anchorId="3F033C81" wp14:editId="1F393DF2">
            <wp:extent cx="4572000" cy="2377440"/>
            <wp:effectExtent l="0" t="0" r="0" b="381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A6DB70-392C-4A82-A611-DFF8097DB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536CEA" w14:textId="0A2DBFA4" w:rsidR="00B4339D" w:rsidRPr="00B4339D" w:rsidRDefault="00B4339D" w:rsidP="00B4339D">
      <w:pPr>
        <w:pStyle w:val="Caption"/>
        <w:keepNext/>
        <w:spacing w:after="0"/>
        <w:rPr>
          <w:i w:val="0"/>
          <w:noProof/>
          <w:color w:val="auto"/>
          <w:sz w:val="20"/>
        </w:rPr>
      </w:pPr>
      <w:bookmarkStart w:id="7" w:name="_Ref511559721"/>
      <w:r w:rsidRPr="00B4339D">
        <w:rPr>
          <w:b/>
          <w:i w:val="0"/>
          <w:noProof/>
          <w:color w:val="auto"/>
          <w:sz w:val="20"/>
        </w:rPr>
        <w:t xml:space="preserve">Figure </w:t>
      </w:r>
      <w:r w:rsidR="00EA7BFB">
        <w:rPr>
          <w:b/>
          <w:i w:val="0"/>
          <w:noProof/>
          <w:color w:val="auto"/>
          <w:sz w:val="20"/>
        </w:rPr>
        <w:fldChar w:fldCharType="begin"/>
      </w:r>
      <w:r w:rsidR="00EA7BFB">
        <w:rPr>
          <w:b/>
          <w:i w:val="0"/>
          <w:noProof/>
          <w:color w:val="auto"/>
          <w:sz w:val="20"/>
        </w:rPr>
        <w:instrText xml:space="preserve"> SEQ Figure \* ARABIC </w:instrText>
      </w:r>
      <w:r w:rsidR="00EA7BFB">
        <w:rPr>
          <w:b/>
          <w:i w:val="0"/>
          <w:noProof/>
          <w:color w:val="auto"/>
          <w:sz w:val="20"/>
        </w:rPr>
        <w:fldChar w:fldCharType="separate"/>
      </w:r>
      <w:r w:rsidR="009721BB">
        <w:rPr>
          <w:b/>
          <w:i w:val="0"/>
          <w:noProof/>
          <w:color w:val="auto"/>
          <w:sz w:val="20"/>
        </w:rPr>
        <w:t>3</w:t>
      </w:r>
      <w:r w:rsidR="00EA7BFB">
        <w:rPr>
          <w:b/>
          <w:i w:val="0"/>
          <w:noProof/>
          <w:color w:val="auto"/>
          <w:sz w:val="20"/>
        </w:rPr>
        <w:fldChar w:fldCharType="end"/>
      </w:r>
      <w:bookmarkEnd w:id="7"/>
      <w:r w:rsidRPr="00B4339D">
        <w:rPr>
          <w:i w:val="0"/>
          <w:noProof/>
          <w:color w:val="auto"/>
          <w:sz w:val="20"/>
        </w:rPr>
        <w:t xml:space="preserve"> Risk to assets as a share of GDP.</w:t>
      </w:r>
      <w:r w:rsidR="0052169D">
        <w:rPr>
          <w:i w:val="0"/>
          <w:noProof/>
          <w:color w:val="auto"/>
          <w:sz w:val="20"/>
        </w:rPr>
        <w:t xml:space="preserve"> </w:t>
      </w:r>
      <w:r w:rsidR="0052169D" w:rsidRPr="00FF2063">
        <w:rPr>
          <w:i w:val="0"/>
          <w:noProof/>
          <w:color w:val="auto"/>
          <w:sz w:val="20"/>
        </w:rPr>
        <w:t xml:space="preserve">Grey markers refer to 2015 data and </w:t>
      </w:r>
      <w:r w:rsidR="00197D56">
        <w:rPr>
          <w:i w:val="0"/>
          <w:noProof/>
          <w:color w:val="auto"/>
          <w:sz w:val="20"/>
        </w:rPr>
        <w:t>green</w:t>
      </w:r>
      <w:r w:rsidR="0052169D" w:rsidRPr="00FF2063">
        <w:rPr>
          <w:i w:val="0"/>
          <w:noProof/>
          <w:color w:val="auto"/>
          <w:sz w:val="20"/>
        </w:rPr>
        <w:t xml:space="preserve"> to 2017.</w:t>
      </w:r>
    </w:p>
    <w:p w14:paraId="1E034ABE" w14:textId="7AC221C6" w:rsidR="00A50360" w:rsidRDefault="00197D56" w:rsidP="00A50360">
      <w:r>
        <w:rPr>
          <w:noProof/>
          <w:lang w:eastAsia="en-US"/>
        </w:rPr>
        <w:drawing>
          <wp:inline distT="0" distB="0" distL="0" distR="0" wp14:anchorId="47F7124D" wp14:editId="0B864E1E">
            <wp:extent cx="4572000" cy="2377440"/>
            <wp:effectExtent l="0" t="0" r="0" b="381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1D4BF1-A7F2-4466-9C98-3E169E3B0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969834" w14:textId="1C4E02BE" w:rsidR="00197D56" w:rsidRPr="00FA6687" w:rsidRDefault="00197D56" w:rsidP="00FA6687">
      <w:pPr>
        <w:pStyle w:val="Caption"/>
        <w:keepNext/>
        <w:spacing w:after="0"/>
        <w:rPr>
          <w:i w:val="0"/>
          <w:noProof/>
          <w:color w:val="auto"/>
          <w:sz w:val="20"/>
          <w:szCs w:val="20"/>
        </w:rPr>
      </w:pPr>
      <w:bookmarkStart w:id="8" w:name="_Ref512775576"/>
      <w:r w:rsidRPr="00257524">
        <w:rPr>
          <w:b/>
          <w:i w:val="0"/>
          <w:color w:val="000000" w:themeColor="text1"/>
          <w:sz w:val="20"/>
          <w:szCs w:val="20"/>
        </w:rPr>
        <w:t xml:space="preserve">Figure </w:t>
      </w:r>
      <w:r w:rsidR="00EA7BFB">
        <w:rPr>
          <w:b/>
          <w:i w:val="0"/>
          <w:color w:val="000000" w:themeColor="text1"/>
          <w:sz w:val="20"/>
          <w:szCs w:val="20"/>
        </w:rPr>
        <w:fldChar w:fldCharType="begin"/>
      </w:r>
      <w:r w:rsidR="00EA7BFB">
        <w:rPr>
          <w:b/>
          <w:i w:val="0"/>
          <w:color w:val="000000" w:themeColor="text1"/>
          <w:sz w:val="20"/>
          <w:szCs w:val="20"/>
        </w:rPr>
        <w:instrText xml:space="preserve"> SEQ Figure \* ARABIC </w:instrText>
      </w:r>
      <w:r w:rsidR="00EA7BFB">
        <w:rPr>
          <w:b/>
          <w:i w:val="0"/>
          <w:color w:val="000000" w:themeColor="text1"/>
          <w:sz w:val="20"/>
          <w:szCs w:val="20"/>
        </w:rPr>
        <w:fldChar w:fldCharType="separate"/>
      </w:r>
      <w:r w:rsidR="009721BB">
        <w:rPr>
          <w:b/>
          <w:i w:val="0"/>
          <w:noProof/>
          <w:color w:val="000000" w:themeColor="text1"/>
          <w:sz w:val="20"/>
          <w:szCs w:val="20"/>
        </w:rPr>
        <w:t>4</w:t>
      </w:r>
      <w:r w:rsidR="00EA7BFB">
        <w:rPr>
          <w:b/>
          <w:i w:val="0"/>
          <w:color w:val="000000" w:themeColor="text1"/>
          <w:sz w:val="20"/>
          <w:szCs w:val="20"/>
        </w:rPr>
        <w:fldChar w:fldCharType="end"/>
      </w:r>
      <w:bookmarkEnd w:id="8"/>
      <w:r w:rsidRPr="00257524">
        <w:rPr>
          <w:i w:val="0"/>
          <w:color w:val="000000" w:themeColor="text1"/>
          <w:sz w:val="20"/>
          <w:szCs w:val="20"/>
        </w:rPr>
        <w:t xml:space="preserve"> Risk to well-being</w:t>
      </w:r>
      <w:r w:rsidR="00FA6687" w:rsidRPr="00257524">
        <w:rPr>
          <w:i w:val="0"/>
          <w:color w:val="000000" w:themeColor="text1"/>
          <w:sz w:val="20"/>
          <w:szCs w:val="20"/>
        </w:rPr>
        <w:t xml:space="preserve"> as a share of GDP</w:t>
      </w:r>
      <w:r w:rsidRPr="00257524">
        <w:rPr>
          <w:i w:val="0"/>
          <w:color w:val="000000" w:themeColor="text1"/>
          <w:sz w:val="20"/>
          <w:szCs w:val="20"/>
        </w:rPr>
        <w:t xml:space="preserve">. </w:t>
      </w:r>
      <w:r w:rsidRPr="00FA6687">
        <w:rPr>
          <w:i w:val="0"/>
          <w:noProof/>
          <w:color w:val="auto"/>
          <w:sz w:val="20"/>
          <w:szCs w:val="20"/>
        </w:rPr>
        <w:t xml:space="preserve">Grey markers refer to 2015 data and </w:t>
      </w:r>
      <w:r w:rsidR="00257524">
        <w:rPr>
          <w:i w:val="0"/>
          <w:noProof/>
          <w:color w:val="auto"/>
          <w:sz w:val="20"/>
          <w:szCs w:val="20"/>
        </w:rPr>
        <w:t>blue</w:t>
      </w:r>
      <w:r w:rsidRPr="00FA6687">
        <w:rPr>
          <w:i w:val="0"/>
          <w:noProof/>
          <w:color w:val="auto"/>
          <w:sz w:val="20"/>
          <w:szCs w:val="20"/>
        </w:rPr>
        <w:t xml:space="preserve"> to 2017.</w:t>
      </w:r>
    </w:p>
    <w:p w14:paraId="2B78EE72" w14:textId="2F68FA23" w:rsidR="00197D56" w:rsidRDefault="00197D56" w:rsidP="00A50360">
      <w:r>
        <w:rPr>
          <w:noProof/>
          <w:lang w:eastAsia="en-US"/>
        </w:rPr>
        <w:drawing>
          <wp:inline distT="0" distB="0" distL="0" distR="0" wp14:anchorId="6950D413" wp14:editId="62542D9E">
            <wp:extent cx="4572000" cy="2377440"/>
            <wp:effectExtent l="0" t="0" r="0" b="381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E8E0D64-EE65-4562-9321-B819BA1ED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4C8ACB" w14:textId="77777777" w:rsidR="0011617C" w:rsidRDefault="0011617C" w:rsidP="00A50360"/>
    <w:p w14:paraId="7F57129E" w14:textId="77777777" w:rsidR="00A50360" w:rsidRPr="00A50360" w:rsidRDefault="00A50360" w:rsidP="00A50360">
      <w:pPr>
        <w:pStyle w:val="Heading2"/>
        <w:numPr>
          <w:ilvl w:val="1"/>
          <w:numId w:val="1"/>
        </w:numPr>
      </w:pPr>
      <w:r>
        <w:lastRenderedPageBreak/>
        <w:t>Country focus</w:t>
      </w:r>
    </w:p>
    <w:p w14:paraId="4A722F0F" w14:textId="09758AF4" w:rsidR="00023097" w:rsidRDefault="00023097" w:rsidP="00023097"/>
    <w:p w14:paraId="701EC8DB" w14:textId="4A576873" w:rsidR="00EA7BFB" w:rsidRPr="00EE2692" w:rsidRDefault="00EA7BFB" w:rsidP="00EA7BFB">
      <w:pPr>
        <w:pStyle w:val="Caption"/>
        <w:keepNext/>
        <w:rPr>
          <w:i w:val="0"/>
        </w:rPr>
      </w:pPr>
      <w:commentRangeStart w:id="9"/>
      <w:r w:rsidRPr="00EE2692">
        <w:rPr>
          <w:b/>
          <w:i w:val="0"/>
        </w:rPr>
        <w:t xml:space="preserve">Figure </w:t>
      </w:r>
      <w:r w:rsidRPr="00EE2692">
        <w:rPr>
          <w:b/>
          <w:i w:val="0"/>
        </w:rPr>
        <w:fldChar w:fldCharType="begin"/>
      </w:r>
      <w:r w:rsidRPr="00EE2692">
        <w:rPr>
          <w:b/>
          <w:i w:val="0"/>
        </w:rPr>
        <w:instrText xml:space="preserve"> SEQ Figure \* ARABIC </w:instrText>
      </w:r>
      <w:r w:rsidRPr="00EE2692">
        <w:rPr>
          <w:b/>
          <w:i w:val="0"/>
        </w:rPr>
        <w:fldChar w:fldCharType="separate"/>
      </w:r>
      <w:r w:rsidR="009721BB" w:rsidRPr="00EE2692">
        <w:rPr>
          <w:b/>
          <w:i w:val="0"/>
          <w:noProof/>
        </w:rPr>
        <w:t>5</w:t>
      </w:r>
      <w:r w:rsidRPr="00EE2692">
        <w:rPr>
          <w:b/>
          <w:i w:val="0"/>
        </w:rPr>
        <w:fldChar w:fldCharType="end"/>
      </w:r>
      <w:r w:rsidRPr="00EE2692">
        <w:rPr>
          <w:i w:val="0"/>
        </w:rPr>
        <w:t xml:space="preserve"> </w:t>
      </w:r>
      <w:r w:rsidR="008B59A9" w:rsidRPr="00EE2692">
        <w:rPr>
          <w:i w:val="0"/>
        </w:rPr>
        <w:t>Percentage c</w:t>
      </w:r>
      <w:r w:rsidR="002B20FB" w:rsidRPr="00EE2692">
        <w:rPr>
          <w:i w:val="0"/>
        </w:rPr>
        <w:t xml:space="preserve">hange in resilience and GDP per capita </w:t>
      </w:r>
      <w:r w:rsidR="008B59A9" w:rsidRPr="00EE2692">
        <w:rPr>
          <w:i w:val="0"/>
        </w:rPr>
        <w:t xml:space="preserve">between 2015 and </w:t>
      </w:r>
      <w:commentRangeEnd w:id="9"/>
      <w:r w:rsidR="009F294A">
        <w:rPr>
          <w:rStyle w:val="CommentReference"/>
          <w:i w:val="0"/>
          <w:iCs w:val="0"/>
          <w:color w:val="auto"/>
        </w:rPr>
        <w:commentReference w:id="9"/>
      </w:r>
      <w:r w:rsidR="008B59A9" w:rsidRPr="00EE2692">
        <w:rPr>
          <w:i w:val="0"/>
        </w:rPr>
        <w:t>2017</w:t>
      </w:r>
    </w:p>
    <w:p w14:paraId="7D607A32" w14:textId="18307BEB" w:rsidR="0011617C" w:rsidRDefault="00133E20" w:rsidP="00023097">
      <w:r>
        <w:rPr>
          <w:noProof/>
          <w:lang w:eastAsia="en-US"/>
        </w:rPr>
        <w:drawing>
          <wp:inline distT="0" distB="0" distL="0" distR="0" wp14:anchorId="170E9415" wp14:editId="0254F4EA">
            <wp:extent cx="4572000" cy="2743200"/>
            <wp:effectExtent l="0" t="0" r="0" b="0"/>
            <wp:docPr id="24" name="Chart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2FAC8E2-14F9-4EEF-A2F4-C7A047655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A5B3A5" w14:textId="661BB762" w:rsidR="00055154" w:rsidRDefault="00055154" w:rsidP="00023097"/>
    <w:p w14:paraId="50571347" w14:textId="378B5B1E" w:rsidR="00055154" w:rsidRDefault="00055154" w:rsidP="00023097"/>
    <w:p w14:paraId="28CDCCDA" w14:textId="6C10B6E0" w:rsidR="00055154" w:rsidRPr="00055154" w:rsidRDefault="00055154" w:rsidP="00055154">
      <w:pPr>
        <w:pStyle w:val="Caption"/>
        <w:keepNext/>
        <w:rPr>
          <w:i w:val="0"/>
          <w:color w:val="000000" w:themeColor="text1"/>
          <w:sz w:val="20"/>
        </w:rPr>
      </w:pPr>
      <w:commentRangeStart w:id="10"/>
      <w:r w:rsidRPr="00055154">
        <w:rPr>
          <w:b/>
          <w:i w:val="0"/>
          <w:color w:val="000000" w:themeColor="text1"/>
          <w:sz w:val="20"/>
        </w:rPr>
        <w:t xml:space="preserve">Figure </w:t>
      </w:r>
      <w:r w:rsidR="00EA7BFB">
        <w:rPr>
          <w:b/>
          <w:i w:val="0"/>
          <w:color w:val="000000" w:themeColor="text1"/>
          <w:sz w:val="20"/>
        </w:rPr>
        <w:fldChar w:fldCharType="begin"/>
      </w:r>
      <w:r w:rsidR="00EA7BFB">
        <w:rPr>
          <w:b/>
          <w:i w:val="0"/>
          <w:color w:val="000000" w:themeColor="text1"/>
          <w:sz w:val="20"/>
        </w:rPr>
        <w:instrText xml:space="preserve"> SEQ Figure \* ARABIC </w:instrText>
      </w:r>
      <w:r w:rsidR="00EA7BFB">
        <w:rPr>
          <w:b/>
          <w:i w:val="0"/>
          <w:color w:val="000000" w:themeColor="text1"/>
          <w:sz w:val="20"/>
        </w:rPr>
        <w:fldChar w:fldCharType="separate"/>
      </w:r>
      <w:r w:rsidR="009721BB">
        <w:rPr>
          <w:b/>
          <w:i w:val="0"/>
          <w:noProof/>
          <w:color w:val="000000" w:themeColor="text1"/>
          <w:sz w:val="20"/>
        </w:rPr>
        <w:t>6</w:t>
      </w:r>
      <w:r w:rsidR="00EA7BFB">
        <w:rPr>
          <w:b/>
          <w:i w:val="0"/>
          <w:color w:val="000000" w:themeColor="text1"/>
          <w:sz w:val="20"/>
        </w:rPr>
        <w:fldChar w:fldCharType="end"/>
      </w:r>
      <w:r w:rsidRPr="00055154">
        <w:rPr>
          <w:b/>
          <w:i w:val="0"/>
          <w:color w:val="000000" w:themeColor="text1"/>
          <w:sz w:val="20"/>
        </w:rPr>
        <w:t>.</w:t>
      </w:r>
      <w:r w:rsidRPr="00055154">
        <w:rPr>
          <w:i w:val="0"/>
          <w:color w:val="000000" w:themeColor="text1"/>
          <w:sz w:val="20"/>
        </w:rPr>
        <w:t xml:space="preserve"> Parameter changes in Mauritania from 2015 to 2017.</w:t>
      </w:r>
      <w:commentRangeEnd w:id="10"/>
      <w:r w:rsidR="006A186B">
        <w:rPr>
          <w:rStyle w:val="CommentReference"/>
          <w:i w:val="0"/>
          <w:iCs w:val="0"/>
          <w:color w:val="auto"/>
        </w:rPr>
        <w:commentReference w:id="10"/>
      </w:r>
    </w:p>
    <w:p w14:paraId="78335CF2" w14:textId="31AAC8DB" w:rsidR="00055154" w:rsidRDefault="00055154" w:rsidP="00023097">
      <w:r>
        <w:rPr>
          <w:noProof/>
          <w:lang w:eastAsia="en-US"/>
        </w:rPr>
        <w:drawing>
          <wp:inline distT="0" distB="0" distL="0" distR="0" wp14:anchorId="7FE85232" wp14:editId="0477E18E">
            <wp:extent cx="4572000" cy="2743200"/>
            <wp:effectExtent l="0" t="0" r="0" b="0"/>
            <wp:docPr id="15" name="Chart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A40A03-0DDC-4CDE-AF25-2D820F6F8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07E326" w14:textId="18D9DBB8" w:rsidR="0011617C" w:rsidRDefault="0011617C" w:rsidP="00023097"/>
    <w:p w14:paraId="78CEE5F3" w14:textId="77777777" w:rsidR="0011617C" w:rsidRDefault="0011617C" w:rsidP="00023097"/>
    <w:p w14:paraId="3B2C18F1" w14:textId="77777777" w:rsidR="00FD00D9" w:rsidRDefault="00A50360" w:rsidP="00FD00D9">
      <w:pPr>
        <w:pStyle w:val="Heading1"/>
        <w:numPr>
          <w:ilvl w:val="0"/>
          <w:numId w:val="1"/>
        </w:numPr>
      </w:pPr>
      <w:r>
        <w:lastRenderedPageBreak/>
        <w:t>Resilient recovery: Building back better</w:t>
      </w:r>
    </w:p>
    <w:p w14:paraId="4301A3C5" w14:textId="2748E9F9" w:rsidR="00FD00D9" w:rsidRPr="00FD00D9" w:rsidRDefault="00FD00D9" w:rsidP="00303BB8">
      <w:pPr>
        <w:spacing w:before="120"/>
        <w:jc w:val="both"/>
      </w:pPr>
      <w:r w:rsidRPr="00FD00D9">
        <w:t>Allowing no respite to people across the Caribbean</w:t>
      </w:r>
      <w:r>
        <w:t xml:space="preserve"> in late 2017</w:t>
      </w:r>
      <w:r w:rsidRPr="00FD00D9">
        <w:t xml:space="preserve">, Hurricane Irma was followed within few days by Hurricane Maria –  both of which reached the highest intensity storm category. They wreaked destruction on numerous small islands, causing severe damages on islands like Barbuda or Saint Martin. The human cost of these disasters is immense. Many lives were lost, even though early warning systems and timely evacuations were able to save many more. And many survivors have lost lifelong savings, homes, and livelihoods. The destruction in the infrastructure and residential sectors are likely to exceed 100 percent of GDP on several islands. 70 to 80 percent of Dominica’s houses and buildings sustained major storm damages, ranging from ripped off roofs to total destruction. Entire regions have lost access to basic services, such as electricity and safe drinking water, and some remote communities were cut off completely for days. Returning to normalcy will take months, if not years, and for vulnerable people – especially children and elderly – the next months are a critical period, with the heightened risk of mortality and permanent effects on children’s education and health. </w:t>
      </w:r>
    </w:p>
    <w:p w14:paraId="30F49F79" w14:textId="77777777" w:rsidR="00FD00D9" w:rsidRPr="00FD00D9" w:rsidRDefault="00FD00D9" w:rsidP="00FD00D9">
      <w:pPr>
        <w:jc w:val="both"/>
      </w:pPr>
      <w:r w:rsidRPr="00FD00D9">
        <w:t xml:space="preserve">And the risk of further hurricanes remains high: The Caribbean hurricane season will not be over before the end of November. In addition, it is evident that these recent disasters took place in the context of increasingly frequent and intense extreme weather events – a trend that is by no means limited to the Caribbean, as other regions of the world, from Sierra Leone to Bangladesh, have been heavily affected in recent months. Continued urbanization and population growth, especially in coastal areas, as well as climate change are bound to magnify these trends in the next decades. </w:t>
      </w:r>
    </w:p>
    <w:p w14:paraId="2B13AC2D" w14:textId="388BFEFB" w:rsidR="00FD00D9" w:rsidRDefault="00303BB8" w:rsidP="00303BB8">
      <w:pPr>
        <w:jc w:val="both"/>
        <w:rPr>
          <w:rFonts w:eastAsia="Times New Roman"/>
          <w:szCs w:val="24"/>
        </w:rPr>
      </w:pPr>
      <w:r>
        <w:t>Considering these trends, t</w:t>
      </w:r>
      <w:r w:rsidR="0003726E" w:rsidRPr="00FD00D9">
        <w:t xml:space="preserve">he destruction </w:t>
      </w:r>
      <w:r>
        <w:t xml:space="preserve">caused by disasters highlights the need, but also </w:t>
      </w:r>
      <w:r w:rsidR="0003726E" w:rsidRPr="00FD00D9">
        <w:t xml:space="preserve">the opportunity to </w:t>
      </w:r>
      <w:r w:rsidR="0003726E" w:rsidRPr="00303BB8">
        <w:rPr>
          <w:i/>
        </w:rPr>
        <w:t>build back better</w:t>
      </w:r>
      <w:r>
        <w:t xml:space="preserve">. </w:t>
      </w:r>
      <w:r w:rsidRPr="0003726E">
        <w:rPr>
          <w:rFonts w:eastAsia="Times New Roman"/>
          <w:szCs w:val="24"/>
        </w:rPr>
        <w:t xml:space="preserve">Reconstruction offers an opportunity to build more resilient societies that are </w:t>
      </w:r>
      <w:r w:rsidR="004705B5">
        <w:rPr>
          <w:rFonts w:eastAsia="Times New Roman"/>
          <w:szCs w:val="24"/>
        </w:rPr>
        <w:t xml:space="preserve">able to withstand future shocks and that </w:t>
      </w:r>
      <w:r w:rsidR="004705B5" w:rsidRPr="0003726E">
        <w:rPr>
          <w:rFonts w:eastAsia="Times New Roman"/>
          <w:szCs w:val="24"/>
        </w:rPr>
        <w:t>recognize</w:t>
      </w:r>
      <w:r w:rsidR="004705B5">
        <w:rPr>
          <w:rFonts w:eastAsia="Times New Roman"/>
          <w:szCs w:val="24"/>
        </w:rPr>
        <w:t>s</w:t>
      </w:r>
      <w:r w:rsidR="004705B5" w:rsidRPr="0003726E">
        <w:rPr>
          <w:rFonts w:eastAsia="Times New Roman"/>
          <w:szCs w:val="24"/>
        </w:rPr>
        <w:t xml:space="preserve"> the risks: With new buildings located outside flood zones and with structures designed to resist high winds; roads, bridges, and electric grids that are able to endure the next storm; and human settlements that provide a better quality of life and enable higher productivity.</w:t>
      </w:r>
    </w:p>
    <w:p w14:paraId="186C800F" w14:textId="6BABD008" w:rsidR="0003726E" w:rsidRDefault="004705B5" w:rsidP="00A80AA0">
      <w:pPr>
        <w:jc w:val="both"/>
        <w:rPr>
          <w:rFonts w:eastAsia="Times New Roman"/>
          <w:szCs w:val="24"/>
        </w:rPr>
      </w:pPr>
      <w:r>
        <w:rPr>
          <w:rFonts w:eastAsia="Times New Roman"/>
          <w:szCs w:val="24"/>
        </w:rPr>
        <w:t xml:space="preserve">In this section we focus on three key aspects of building back better. First, this section discusses the role of </w:t>
      </w:r>
      <w:r w:rsidRPr="00404062">
        <w:rPr>
          <w:rFonts w:eastAsia="Times New Roman"/>
          <w:i/>
          <w:szCs w:val="24"/>
        </w:rPr>
        <w:t>building back faster</w:t>
      </w:r>
      <w:r>
        <w:rPr>
          <w:rFonts w:eastAsia="Times New Roman"/>
          <w:szCs w:val="24"/>
        </w:rPr>
        <w:t xml:space="preserve">. It shows that shorter recovery and reconstruction periods mean that societies are ready for future disasters sooner. Especially in countries with frequent events </w:t>
      </w:r>
      <w:r w:rsidR="00404062">
        <w:rPr>
          <w:rFonts w:eastAsia="Times New Roman"/>
          <w:szCs w:val="24"/>
        </w:rPr>
        <w:t xml:space="preserve">faster recovery can significantly improve resilience and reduce </w:t>
      </w:r>
      <w:r w:rsidR="009204B2">
        <w:rPr>
          <w:rFonts w:eastAsia="Times New Roman"/>
          <w:szCs w:val="24"/>
        </w:rPr>
        <w:t>well-being</w:t>
      </w:r>
      <w:r w:rsidR="00404062">
        <w:rPr>
          <w:rFonts w:eastAsia="Times New Roman"/>
          <w:szCs w:val="24"/>
        </w:rPr>
        <w:t xml:space="preserve"> losses. Second, we consider the role of </w:t>
      </w:r>
      <w:r w:rsidR="00404062" w:rsidRPr="00404062">
        <w:rPr>
          <w:rFonts w:eastAsia="Times New Roman"/>
          <w:i/>
          <w:szCs w:val="24"/>
        </w:rPr>
        <w:t>building back inclusively</w:t>
      </w:r>
      <w:r w:rsidR="00404062">
        <w:rPr>
          <w:rFonts w:eastAsia="Times New Roman"/>
          <w:i/>
          <w:szCs w:val="24"/>
        </w:rPr>
        <w:t xml:space="preserve">, </w:t>
      </w:r>
      <w:r w:rsidR="00404062">
        <w:rPr>
          <w:rFonts w:eastAsia="Times New Roman"/>
          <w:szCs w:val="24"/>
        </w:rPr>
        <w:t>i.e. ensuring that post-disaster support reaches all affected population groups without bias. This emphasizes the importance of providing recovery support to low-income households who are typically more exposed, more vulnerable, and less supported.</w:t>
      </w:r>
      <w:r w:rsidR="00A80AA0">
        <w:rPr>
          <w:rFonts w:eastAsia="Times New Roman"/>
          <w:szCs w:val="24"/>
        </w:rPr>
        <w:t xml:space="preserve"> Lastly, we consider how </w:t>
      </w:r>
      <w:r w:rsidR="00A80AA0" w:rsidRPr="00A80AA0">
        <w:rPr>
          <w:rFonts w:eastAsia="Times New Roman"/>
          <w:i/>
          <w:szCs w:val="24"/>
        </w:rPr>
        <w:t>building back stronger</w:t>
      </w:r>
      <w:r w:rsidR="00A80AA0">
        <w:rPr>
          <w:rFonts w:eastAsia="Times New Roman"/>
          <w:i/>
          <w:szCs w:val="24"/>
        </w:rPr>
        <w:t xml:space="preserve"> </w:t>
      </w:r>
      <w:r w:rsidR="00A80AA0">
        <w:rPr>
          <w:rFonts w:eastAsia="Times New Roman"/>
          <w:szCs w:val="24"/>
        </w:rPr>
        <w:t xml:space="preserve">can help to reduce </w:t>
      </w:r>
      <w:r w:rsidR="009204B2">
        <w:rPr>
          <w:rFonts w:eastAsia="Times New Roman"/>
          <w:szCs w:val="24"/>
        </w:rPr>
        <w:t>well-being</w:t>
      </w:r>
      <w:r w:rsidR="00A80AA0">
        <w:rPr>
          <w:rFonts w:eastAsia="Times New Roman"/>
          <w:szCs w:val="24"/>
        </w:rPr>
        <w:t xml:space="preserve"> losses by ensuring that reconstructed infrastructure can resist more intense events in the future.</w:t>
      </w:r>
    </w:p>
    <w:p w14:paraId="558CAE46" w14:textId="77777777" w:rsidR="00B9206B" w:rsidRPr="00A80AA0" w:rsidRDefault="00B9206B" w:rsidP="00A80AA0">
      <w:pPr>
        <w:jc w:val="both"/>
        <w:rPr>
          <w:szCs w:val="32"/>
        </w:rPr>
      </w:pPr>
    </w:p>
    <w:p w14:paraId="08115463" w14:textId="77777777" w:rsidR="00A50360" w:rsidRDefault="00A50360" w:rsidP="00A50360">
      <w:pPr>
        <w:pStyle w:val="Heading2"/>
        <w:numPr>
          <w:ilvl w:val="1"/>
          <w:numId w:val="1"/>
        </w:numPr>
      </w:pPr>
      <w:r>
        <w:t xml:space="preserve">Building back </w:t>
      </w:r>
      <w:r w:rsidRPr="001B00D9">
        <w:rPr>
          <w:i/>
        </w:rPr>
        <w:t>faster</w:t>
      </w:r>
    </w:p>
    <w:p w14:paraId="564DB20B" w14:textId="1BFA2069" w:rsidR="00A30E2C" w:rsidRDefault="00254C10" w:rsidP="00A30E2C">
      <w:pPr>
        <w:spacing w:before="120"/>
        <w:jc w:val="both"/>
      </w:pPr>
      <w:r>
        <w:t xml:space="preserve">By one rule of thumb, countries around the world take on average three years to fully recover from any significant natural disaster. In practice, this speed of recovery </w:t>
      </w:r>
      <w:r w:rsidR="00A63D8C">
        <w:t>varies strongly depending on the level of preparedness and resources available for a quick and resilient recovery.</w:t>
      </w:r>
      <w:r w:rsidR="00473BC0">
        <w:t xml:space="preserve"> Especially in countries that are hit frequently by natural shocks, a fast </w:t>
      </w:r>
      <w:r w:rsidR="00A63D8C">
        <w:t xml:space="preserve">recovery </w:t>
      </w:r>
      <w:r w:rsidR="00473BC0">
        <w:t>is</w:t>
      </w:r>
      <w:r w:rsidR="00A63D8C">
        <w:t xml:space="preserve"> critical </w:t>
      </w:r>
      <w:r w:rsidR="00473BC0">
        <w:t xml:space="preserve">to ensure </w:t>
      </w:r>
      <w:r w:rsidR="00A30E2C">
        <w:t xml:space="preserve">that people, assets, and </w:t>
      </w:r>
      <w:r w:rsidR="00A30E2C">
        <w:lastRenderedPageBreak/>
        <w:t>infrastructure are prepared to withstand the next shock</w:t>
      </w:r>
      <w:r w:rsidR="00473BC0">
        <w:t>.</w:t>
      </w:r>
      <w:r w:rsidR="00A63D8C">
        <w:t xml:space="preserve"> </w:t>
      </w:r>
      <w:r w:rsidR="00A30E2C">
        <w:t>This is the case, for instance, in small island states that experience intense tropical hurricane or cyclone seasons each year, and need to ensure that damages from one storm are repaired quickly enough to not compromise the ability to withstand the next.</w:t>
      </w:r>
    </w:p>
    <w:p w14:paraId="65BA2BA4" w14:textId="1A95B9B3" w:rsidR="00E77667" w:rsidRPr="00813112" w:rsidRDefault="00E77667" w:rsidP="00A30E2C">
      <w:pPr>
        <w:spacing w:before="120"/>
        <w:jc w:val="both"/>
      </w:pPr>
      <w:r w:rsidRPr="00813112">
        <w:t xml:space="preserve">The results presented in this section show that faster recovery can significantly reduce the average well-being losses due to natural disasters. Globally, at an </w:t>
      </w:r>
      <w:r w:rsidRPr="00231DF5">
        <w:t>average recovery speed of five years, global well-being losses would be US$ 631 bn. If the average recovery speed is reduced to one year, global well-being losses c</w:t>
      </w:r>
      <w:r w:rsidR="00AB4712" w:rsidRPr="00231DF5">
        <w:t>ould be reduced by 23</w:t>
      </w:r>
      <w:r w:rsidRPr="00231DF5">
        <w:t>% to US$ 485 bn</w:t>
      </w:r>
      <w:r w:rsidR="00813112" w:rsidRPr="00231DF5">
        <w:t xml:space="preserve"> (</w:t>
      </w:r>
      <w:r w:rsidR="00813112" w:rsidRPr="00231DF5">
        <w:fldChar w:fldCharType="begin"/>
      </w:r>
      <w:r w:rsidR="00813112" w:rsidRPr="00231DF5">
        <w:instrText xml:space="preserve"> REF _Ref512781202 \h  \* MERGEFORMAT </w:instrText>
      </w:r>
      <w:r w:rsidR="00813112" w:rsidRPr="00231DF5">
        <w:fldChar w:fldCharType="separate"/>
      </w:r>
      <w:r w:rsidR="00813112" w:rsidRPr="00231DF5">
        <w:t xml:space="preserve">Figure </w:t>
      </w:r>
      <w:r w:rsidR="00813112" w:rsidRPr="00231DF5">
        <w:rPr>
          <w:iCs/>
          <w:noProof/>
        </w:rPr>
        <w:t>11</w:t>
      </w:r>
      <w:r w:rsidR="00813112" w:rsidRPr="00231DF5">
        <w:fldChar w:fldCharType="end"/>
      </w:r>
      <w:r w:rsidR="00813112" w:rsidRPr="00231DF5">
        <w:t xml:space="preserve">). In addition, </w:t>
      </w:r>
      <w:r w:rsidR="00813112" w:rsidRPr="00231DF5">
        <w:fldChar w:fldCharType="begin"/>
      </w:r>
      <w:r w:rsidR="00813112" w:rsidRPr="00231DF5">
        <w:instrText xml:space="preserve"> REF _Ref512781269 \h  \* MERGEFORMAT </w:instrText>
      </w:r>
      <w:r w:rsidR="00813112" w:rsidRPr="00231DF5">
        <w:fldChar w:fldCharType="separate"/>
      </w:r>
      <w:r w:rsidR="00813112" w:rsidRPr="00231DF5">
        <w:t xml:space="preserve">Figure </w:t>
      </w:r>
      <w:r w:rsidR="00813112" w:rsidRPr="00231DF5">
        <w:rPr>
          <w:noProof/>
        </w:rPr>
        <w:t>7</w:t>
      </w:r>
      <w:r w:rsidR="00813112" w:rsidRPr="00231DF5">
        <w:fldChar w:fldCharType="end"/>
      </w:r>
      <w:r w:rsidR="00813112" w:rsidRPr="00231DF5">
        <w:t xml:space="preserve"> shows the reduction in average </w:t>
      </w:r>
      <w:r w:rsidR="009204B2">
        <w:t>well-being</w:t>
      </w:r>
      <w:r w:rsidR="00813112" w:rsidRPr="00231DF5">
        <w:t xml:space="preserve"> losses due to faster recovery for the ten countries with the largest absolute losses.</w:t>
      </w:r>
    </w:p>
    <w:p w14:paraId="402BD646" w14:textId="1BFF235A" w:rsidR="00E77667" w:rsidRPr="00E77667" w:rsidRDefault="00E77667" w:rsidP="00E77667">
      <w:pPr>
        <w:pStyle w:val="Caption"/>
        <w:keepNext/>
        <w:spacing w:after="0"/>
        <w:rPr>
          <w:i w:val="0"/>
          <w:iCs w:val="0"/>
          <w:color w:val="auto"/>
          <w:sz w:val="20"/>
          <w:szCs w:val="22"/>
        </w:rPr>
      </w:pPr>
      <w:bookmarkStart w:id="11" w:name="_Ref512781202"/>
      <w:r w:rsidRPr="00E77667">
        <w:rPr>
          <w:b/>
          <w:i w:val="0"/>
          <w:iCs w:val="0"/>
          <w:color w:val="auto"/>
          <w:sz w:val="20"/>
          <w:szCs w:val="22"/>
        </w:rPr>
        <w:t xml:space="preserve">Figure </w:t>
      </w:r>
      <w:r w:rsidRPr="00E77667">
        <w:rPr>
          <w:b/>
          <w:i w:val="0"/>
          <w:iCs w:val="0"/>
          <w:color w:val="auto"/>
          <w:sz w:val="20"/>
          <w:szCs w:val="22"/>
        </w:rPr>
        <w:fldChar w:fldCharType="begin"/>
      </w:r>
      <w:r w:rsidRPr="00E77667">
        <w:rPr>
          <w:b/>
          <w:i w:val="0"/>
          <w:iCs w:val="0"/>
          <w:color w:val="auto"/>
          <w:sz w:val="20"/>
          <w:szCs w:val="22"/>
        </w:rPr>
        <w:instrText xml:space="preserve"> SEQ Figure \* ARABIC </w:instrText>
      </w:r>
      <w:r w:rsidRPr="00E77667">
        <w:rPr>
          <w:b/>
          <w:i w:val="0"/>
          <w:iCs w:val="0"/>
          <w:color w:val="auto"/>
          <w:sz w:val="20"/>
          <w:szCs w:val="22"/>
        </w:rPr>
        <w:fldChar w:fldCharType="separate"/>
      </w:r>
      <w:r w:rsidR="00FD1924">
        <w:rPr>
          <w:b/>
          <w:i w:val="0"/>
          <w:iCs w:val="0"/>
          <w:noProof/>
          <w:color w:val="auto"/>
          <w:sz w:val="20"/>
          <w:szCs w:val="22"/>
        </w:rPr>
        <w:t>7</w:t>
      </w:r>
      <w:r w:rsidRPr="00E77667">
        <w:rPr>
          <w:b/>
          <w:i w:val="0"/>
          <w:iCs w:val="0"/>
          <w:color w:val="auto"/>
          <w:sz w:val="20"/>
          <w:szCs w:val="22"/>
        </w:rPr>
        <w:fldChar w:fldCharType="end"/>
      </w:r>
      <w:bookmarkEnd w:id="11"/>
      <w:r w:rsidRPr="00E77667">
        <w:rPr>
          <w:i w:val="0"/>
          <w:iCs w:val="0"/>
          <w:color w:val="auto"/>
          <w:sz w:val="20"/>
          <w:szCs w:val="22"/>
        </w:rPr>
        <w:t xml:space="preserve"> Global reduction well-being losses associated with different recovery durations</w:t>
      </w:r>
    </w:p>
    <w:p w14:paraId="6CC80754" w14:textId="77777777" w:rsidR="00E77667" w:rsidRDefault="00E77667" w:rsidP="00E77667">
      <w:r>
        <w:rPr>
          <w:noProof/>
          <w:lang w:eastAsia="en-US"/>
        </w:rPr>
        <w:drawing>
          <wp:inline distT="0" distB="0" distL="0" distR="0" wp14:anchorId="50CE21CB" wp14:editId="1CF1B265">
            <wp:extent cx="5943600" cy="2743200"/>
            <wp:effectExtent l="0" t="0" r="0" b="0"/>
            <wp:docPr id="20" name="Chart 2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6E8910-4FD3-40EB-B54B-93154246B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DFA619" w14:textId="77777777" w:rsidR="00813112" w:rsidRDefault="00813112" w:rsidP="00A63D8C">
      <w:pPr>
        <w:spacing w:after="0"/>
        <w:rPr>
          <w:b/>
          <w:sz w:val="20"/>
        </w:rPr>
      </w:pPr>
      <w:bookmarkStart w:id="12" w:name="_Ref512781269"/>
    </w:p>
    <w:p w14:paraId="57B4727B" w14:textId="323C1F5D" w:rsidR="008230CE" w:rsidRPr="00A63D8C" w:rsidRDefault="008230CE" w:rsidP="00813112">
      <w:pPr>
        <w:spacing w:after="0"/>
        <w:jc w:val="both"/>
        <w:rPr>
          <w:sz w:val="20"/>
        </w:rPr>
      </w:pPr>
      <w:r w:rsidRPr="00A63D8C">
        <w:rPr>
          <w:b/>
          <w:sz w:val="20"/>
        </w:rPr>
        <w:t xml:space="preserve">Figure </w:t>
      </w:r>
      <w:r w:rsidR="00EA7BFB" w:rsidRPr="00A63D8C">
        <w:rPr>
          <w:b/>
          <w:sz w:val="20"/>
        </w:rPr>
        <w:fldChar w:fldCharType="begin"/>
      </w:r>
      <w:r w:rsidR="00EA7BFB" w:rsidRPr="00A63D8C">
        <w:rPr>
          <w:b/>
          <w:sz w:val="20"/>
        </w:rPr>
        <w:instrText xml:space="preserve"> SEQ Figure \* ARABIC </w:instrText>
      </w:r>
      <w:r w:rsidR="00EA7BFB" w:rsidRPr="00A63D8C">
        <w:rPr>
          <w:b/>
          <w:sz w:val="20"/>
        </w:rPr>
        <w:fldChar w:fldCharType="separate"/>
      </w:r>
      <w:r w:rsidR="009721BB" w:rsidRPr="00A63D8C">
        <w:rPr>
          <w:b/>
          <w:noProof/>
          <w:sz w:val="20"/>
        </w:rPr>
        <w:t>7</w:t>
      </w:r>
      <w:r w:rsidR="00EA7BFB" w:rsidRPr="00A63D8C">
        <w:rPr>
          <w:b/>
          <w:sz w:val="20"/>
        </w:rPr>
        <w:fldChar w:fldCharType="end"/>
      </w:r>
      <w:bookmarkEnd w:id="12"/>
      <w:r w:rsidRPr="00A63D8C">
        <w:rPr>
          <w:sz w:val="20"/>
        </w:rPr>
        <w:t xml:space="preserve"> Reduction in average </w:t>
      </w:r>
      <w:r w:rsidR="009204B2">
        <w:rPr>
          <w:sz w:val="20"/>
        </w:rPr>
        <w:t>well-being</w:t>
      </w:r>
      <w:r w:rsidRPr="00A63D8C">
        <w:rPr>
          <w:sz w:val="20"/>
        </w:rPr>
        <w:t xml:space="preserve"> loss due to faster recovery</w:t>
      </w:r>
      <w:r w:rsidR="004C5342" w:rsidRPr="00A63D8C">
        <w:rPr>
          <w:sz w:val="20"/>
        </w:rPr>
        <w:t xml:space="preserve"> for the top ten countries in terms of losses</w:t>
      </w:r>
      <w:r w:rsidRPr="00A63D8C">
        <w:rPr>
          <w:sz w:val="20"/>
        </w:rPr>
        <w:t xml:space="preserve">: The top point refers to </w:t>
      </w:r>
      <w:r w:rsidR="004C5342" w:rsidRPr="00A63D8C">
        <w:rPr>
          <w:sz w:val="20"/>
        </w:rPr>
        <w:t xml:space="preserve">the </w:t>
      </w:r>
      <w:r w:rsidR="009204B2">
        <w:rPr>
          <w:sz w:val="20"/>
        </w:rPr>
        <w:t>well-being</w:t>
      </w:r>
      <w:r w:rsidR="004C5342" w:rsidRPr="00A63D8C">
        <w:rPr>
          <w:sz w:val="20"/>
        </w:rPr>
        <w:t xml:space="preserve"> loss associated with </w:t>
      </w:r>
      <w:r w:rsidRPr="00A63D8C">
        <w:rPr>
          <w:sz w:val="20"/>
        </w:rPr>
        <w:t xml:space="preserve">a five year reconstruction period, while the bottom point refers to a one year reconstruction period. Percentages indicate the reduction in </w:t>
      </w:r>
      <w:r w:rsidR="009204B2">
        <w:rPr>
          <w:sz w:val="20"/>
        </w:rPr>
        <w:t>well-being</w:t>
      </w:r>
      <w:r w:rsidRPr="00A63D8C">
        <w:rPr>
          <w:sz w:val="20"/>
        </w:rPr>
        <w:t xml:space="preserve"> losses by speeding up recovery from five </w:t>
      </w:r>
      <w:r w:rsidR="004C5342" w:rsidRPr="00A63D8C">
        <w:rPr>
          <w:sz w:val="20"/>
        </w:rPr>
        <w:t xml:space="preserve">years </w:t>
      </w:r>
      <w:r w:rsidRPr="00A63D8C">
        <w:rPr>
          <w:sz w:val="20"/>
        </w:rPr>
        <w:t>to one.</w:t>
      </w:r>
    </w:p>
    <w:p w14:paraId="3CDD522A" w14:textId="175FBA5B" w:rsidR="004C5342" w:rsidRDefault="00BC3A9B" w:rsidP="00D0435E">
      <w:r>
        <w:rPr>
          <w:noProof/>
          <w:lang w:eastAsia="en-US"/>
        </w:rPr>
        <w:lastRenderedPageBreak/>
        <w:drawing>
          <wp:inline distT="0" distB="0" distL="0" distR="0" wp14:anchorId="4E7D029C" wp14:editId="14371D50">
            <wp:extent cx="5676446" cy="2743200"/>
            <wp:effectExtent l="0" t="0" r="635" b="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431D6A-2073-4028-BDF4-3B031B272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902A67" w14:textId="5FED48E7" w:rsidR="00813112" w:rsidRPr="005E3B48" w:rsidRDefault="00813112" w:rsidP="005E3B48">
      <w:pPr>
        <w:spacing w:before="120"/>
        <w:jc w:val="both"/>
      </w:pPr>
      <w:r>
        <w:t xml:space="preserve">As suggested </w:t>
      </w:r>
      <w:r w:rsidRPr="00231DF5">
        <w:t>above, the importance of ‘building back faster’ differs across countries.</w:t>
      </w:r>
      <w:r w:rsidR="00231DF5" w:rsidRPr="00231DF5">
        <w:t xml:space="preserve"> Countries that experience high impact shocks at relatively low return periods – i.e. frequent large shocks – are bound to benefit most from accelerated recovery. </w:t>
      </w:r>
      <w:r w:rsidR="00231DF5" w:rsidRPr="00231DF5">
        <w:fldChar w:fldCharType="begin"/>
      </w:r>
      <w:r w:rsidR="00231DF5" w:rsidRPr="00231DF5">
        <w:instrText xml:space="preserve"> REF _Ref512781549 \h  \* MERGEFORMAT </w:instrText>
      </w:r>
      <w:r w:rsidR="00231DF5" w:rsidRPr="00231DF5">
        <w:fldChar w:fldCharType="separate"/>
      </w:r>
      <w:r w:rsidR="00231DF5" w:rsidRPr="00231DF5">
        <w:t xml:space="preserve">Figure </w:t>
      </w:r>
      <w:r w:rsidR="00231DF5" w:rsidRPr="00231DF5">
        <w:rPr>
          <w:iCs/>
          <w:noProof/>
        </w:rPr>
        <w:t>8</w:t>
      </w:r>
      <w:r w:rsidR="00231DF5" w:rsidRPr="00231DF5">
        <w:fldChar w:fldCharType="end"/>
      </w:r>
      <w:r w:rsidR="00231DF5" w:rsidRPr="00231DF5">
        <w:t xml:space="preserve"> presents</w:t>
      </w:r>
      <w:r w:rsidR="00231DF5">
        <w:t xml:space="preserve"> the</w:t>
      </w:r>
      <w:r w:rsidR="00231DF5" w:rsidRPr="00231DF5">
        <w:t xml:space="preserve"> reduction in average </w:t>
      </w:r>
      <w:r w:rsidR="009204B2">
        <w:t>well-being</w:t>
      </w:r>
      <w:r w:rsidR="00231DF5" w:rsidRPr="00231DF5">
        <w:t xml:space="preserve"> loss</w:t>
      </w:r>
      <w:r w:rsidR="00231DF5">
        <w:t>es</w:t>
      </w:r>
      <w:r w:rsidR="00231DF5" w:rsidRPr="00231DF5">
        <w:t xml:space="preserve"> due to faster recovery for ten selected small island developing states</w:t>
      </w:r>
      <w:r w:rsidR="00231DF5">
        <w:t xml:space="preserve">. The reduction is 32% on average (compared to 23% globally). In several of these small island states, </w:t>
      </w:r>
      <w:r w:rsidR="008929E3">
        <w:t xml:space="preserve">measures to accelerate recovery are highly effective at building resilience – they can halve the annual </w:t>
      </w:r>
      <w:r w:rsidR="00231DF5">
        <w:t>wel</w:t>
      </w:r>
      <w:r w:rsidR="008929E3">
        <w:t xml:space="preserve">l-being losses (e.g. Trinidad and Tobago). </w:t>
      </w:r>
      <w:r w:rsidR="008929E3" w:rsidRPr="008929E3">
        <w:fldChar w:fldCharType="begin"/>
      </w:r>
      <w:r w:rsidR="008929E3" w:rsidRPr="008929E3">
        <w:instrText xml:space="preserve"> REF _Ref512782330 \h  \* MERGEFORMAT </w:instrText>
      </w:r>
      <w:r w:rsidR="008929E3" w:rsidRPr="008929E3">
        <w:fldChar w:fldCharType="separate"/>
      </w:r>
      <w:r w:rsidR="008929E3" w:rsidRPr="008929E3">
        <w:rPr>
          <w:color w:val="000000" w:themeColor="text1"/>
          <w:sz w:val="21"/>
        </w:rPr>
        <w:t xml:space="preserve">Figure </w:t>
      </w:r>
      <w:r w:rsidR="008929E3" w:rsidRPr="008929E3">
        <w:rPr>
          <w:noProof/>
          <w:color w:val="000000" w:themeColor="text1"/>
          <w:sz w:val="21"/>
        </w:rPr>
        <w:t>9</w:t>
      </w:r>
      <w:r w:rsidR="008929E3" w:rsidRPr="008929E3">
        <w:fldChar w:fldCharType="end"/>
      </w:r>
      <w:r w:rsidR="008929E3" w:rsidRPr="008929E3">
        <w:t xml:space="preserve"> presents </w:t>
      </w:r>
      <w:r w:rsidR="008929E3" w:rsidRPr="001B00D9">
        <w:t>the ten countries with the largest relative reduction in well-being losses due to faster recovery.</w:t>
      </w:r>
      <w:r w:rsidR="005E3B48" w:rsidRPr="001B00D9">
        <w:t xml:space="preserve"> In addition, </w:t>
      </w:r>
      <w:r w:rsidR="005E3B48" w:rsidRPr="001B00D9">
        <w:fldChar w:fldCharType="begin"/>
      </w:r>
      <w:r w:rsidR="005E3B48" w:rsidRPr="001B00D9">
        <w:instrText xml:space="preserve"> REF _Ref512784285 \h </w:instrText>
      </w:r>
      <w:r w:rsidR="001B00D9" w:rsidRPr="001B00D9">
        <w:instrText xml:space="preserve"> \* MERGEFORMAT </w:instrText>
      </w:r>
      <w:r w:rsidR="005E3B48" w:rsidRPr="001B00D9">
        <w:fldChar w:fldCharType="separate"/>
      </w:r>
      <w:r w:rsidR="005E3B48" w:rsidRPr="001B00D9">
        <w:t xml:space="preserve">Figure </w:t>
      </w:r>
      <w:r w:rsidR="005E3B48" w:rsidRPr="001B00D9">
        <w:rPr>
          <w:iCs/>
          <w:noProof/>
        </w:rPr>
        <w:t>10</w:t>
      </w:r>
      <w:r w:rsidR="005E3B48" w:rsidRPr="001B00D9">
        <w:fldChar w:fldCharType="end"/>
      </w:r>
      <w:r w:rsidR="005E3B48">
        <w:t xml:space="preserve"> </w:t>
      </w:r>
      <w:r w:rsidR="00AE31FC">
        <w:t>provides a global</w:t>
      </w:r>
      <w:r w:rsidR="005E3B48">
        <w:t xml:space="preserve"> overview </w:t>
      </w:r>
      <w:r w:rsidR="00AE31FC">
        <w:t>illustrating that the countries that benefit most from faster reconstruction tend to be lower income developing countries.</w:t>
      </w:r>
    </w:p>
    <w:p w14:paraId="22E70561" w14:textId="50A5AA37" w:rsidR="004C5342" w:rsidRPr="00A63D8C" w:rsidRDefault="004C5342" w:rsidP="00DC2835">
      <w:pPr>
        <w:pStyle w:val="Caption"/>
        <w:keepNext/>
        <w:spacing w:after="120"/>
        <w:jc w:val="both"/>
        <w:rPr>
          <w:i w:val="0"/>
          <w:iCs w:val="0"/>
          <w:color w:val="auto"/>
          <w:sz w:val="21"/>
          <w:szCs w:val="22"/>
        </w:rPr>
      </w:pPr>
      <w:bookmarkStart w:id="13" w:name="_Ref512781549"/>
      <w:r w:rsidRPr="00A63D8C">
        <w:rPr>
          <w:b/>
          <w:i w:val="0"/>
          <w:iCs w:val="0"/>
          <w:color w:val="auto"/>
          <w:sz w:val="20"/>
          <w:szCs w:val="22"/>
        </w:rPr>
        <w:t xml:space="preserve">Figure </w:t>
      </w:r>
      <w:r w:rsidR="00EA7BFB" w:rsidRPr="00A63D8C">
        <w:rPr>
          <w:b/>
          <w:i w:val="0"/>
          <w:iCs w:val="0"/>
          <w:color w:val="auto"/>
          <w:sz w:val="20"/>
          <w:szCs w:val="22"/>
        </w:rPr>
        <w:fldChar w:fldCharType="begin"/>
      </w:r>
      <w:r w:rsidR="00EA7BFB" w:rsidRPr="00A63D8C">
        <w:rPr>
          <w:b/>
          <w:i w:val="0"/>
          <w:iCs w:val="0"/>
          <w:color w:val="auto"/>
          <w:sz w:val="20"/>
          <w:szCs w:val="22"/>
        </w:rPr>
        <w:instrText xml:space="preserve"> SEQ Figure \* ARABIC </w:instrText>
      </w:r>
      <w:r w:rsidR="00EA7BFB" w:rsidRPr="00A63D8C">
        <w:rPr>
          <w:b/>
          <w:i w:val="0"/>
          <w:iCs w:val="0"/>
          <w:color w:val="auto"/>
          <w:sz w:val="20"/>
          <w:szCs w:val="22"/>
        </w:rPr>
        <w:fldChar w:fldCharType="separate"/>
      </w:r>
      <w:r w:rsidR="009721BB" w:rsidRPr="00A63D8C">
        <w:rPr>
          <w:b/>
          <w:i w:val="0"/>
          <w:iCs w:val="0"/>
          <w:noProof/>
          <w:color w:val="auto"/>
          <w:sz w:val="20"/>
          <w:szCs w:val="22"/>
        </w:rPr>
        <w:t>8</w:t>
      </w:r>
      <w:r w:rsidR="00EA7BFB" w:rsidRPr="00A63D8C">
        <w:rPr>
          <w:b/>
          <w:i w:val="0"/>
          <w:iCs w:val="0"/>
          <w:color w:val="auto"/>
          <w:sz w:val="20"/>
          <w:szCs w:val="22"/>
        </w:rPr>
        <w:fldChar w:fldCharType="end"/>
      </w:r>
      <w:bookmarkEnd w:id="13"/>
      <w:r w:rsidRPr="00A63D8C">
        <w:rPr>
          <w:i w:val="0"/>
          <w:iCs w:val="0"/>
          <w:color w:val="auto"/>
          <w:sz w:val="20"/>
          <w:szCs w:val="22"/>
        </w:rPr>
        <w:t xml:space="preserve">: Reduction in average </w:t>
      </w:r>
      <w:r w:rsidR="009204B2">
        <w:rPr>
          <w:i w:val="0"/>
          <w:iCs w:val="0"/>
          <w:color w:val="auto"/>
          <w:sz w:val="20"/>
          <w:szCs w:val="22"/>
        </w:rPr>
        <w:t>well-being</w:t>
      </w:r>
      <w:r w:rsidRPr="00A63D8C">
        <w:rPr>
          <w:i w:val="0"/>
          <w:iCs w:val="0"/>
          <w:color w:val="auto"/>
          <w:sz w:val="20"/>
          <w:szCs w:val="22"/>
        </w:rPr>
        <w:t xml:space="preserve"> loss due to faster recovery for ten selected small island developing states: The top point refers to the </w:t>
      </w:r>
      <w:r w:rsidR="009204B2">
        <w:rPr>
          <w:i w:val="0"/>
          <w:iCs w:val="0"/>
          <w:color w:val="auto"/>
          <w:sz w:val="20"/>
          <w:szCs w:val="22"/>
        </w:rPr>
        <w:t>well-being</w:t>
      </w:r>
      <w:r w:rsidRPr="00A63D8C">
        <w:rPr>
          <w:i w:val="0"/>
          <w:iCs w:val="0"/>
          <w:color w:val="auto"/>
          <w:sz w:val="20"/>
          <w:szCs w:val="22"/>
        </w:rPr>
        <w:t xml:space="preserve"> loss associated with a five year reconstruction period, while the bottom point refers to a one year reconstruction period. Percentages indicate the reduction in </w:t>
      </w:r>
      <w:r w:rsidR="009204B2">
        <w:rPr>
          <w:i w:val="0"/>
          <w:iCs w:val="0"/>
          <w:color w:val="auto"/>
          <w:sz w:val="20"/>
          <w:szCs w:val="22"/>
        </w:rPr>
        <w:t>well-being</w:t>
      </w:r>
      <w:r w:rsidRPr="00A63D8C">
        <w:rPr>
          <w:i w:val="0"/>
          <w:iCs w:val="0"/>
          <w:color w:val="auto"/>
          <w:sz w:val="20"/>
          <w:szCs w:val="22"/>
        </w:rPr>
        <w:t xml:space="preserve"> losses by speeding up recovery from five years to one.</w:t>
      </w:r>
    </w:p>
    <w:p w14:paraId="662338E4" w14:textId="704A740B" w:rsidR="005E3B48" w:rsidRDefault="00DA7D1A" w:rsidP="005E3B48">
      <w:pPr>
        <w:rPr>
          <w:b/>
          <w:i/>
          <w:color w:val="000000" w:themeColor="text1"/>
          <w:sz w:val="21"/>
        </w:rPr>
      </w:pPr>
      <w:r>
        <w:rPr>
          <w:noProof/>
          <w:lang w:eastAsia="en-US"/>
        </w:rPr>
        <w:drawing>
          <wp:inline distT="0" distB="0" distL="0" distR="0" wp14:anchorId="506F67F1" wp14:editId="1BC828F9">
            <wp:extent cx="5676446" cy="2743200"/>
            <wp:effectExtent l="0" t="0" r="635" b="0"/>
            <wp:docPr id="1" name="Chart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D1F7D9-9AB4-4C6E-9986-E34C55C98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14" w:name="_Ref512782330"/>
    </w:p>
    <w:p w14:paraId="1AC950ED" w14:textId="0C130519" w:rsidR="00A81813" w:rsidRDefault="00A81813" w:rsidP="005E3B48">
      <w:pPr>
        <w:spacing w:after="120"/>
        <w:rPr>
          <w:i/>
          <w:color w:val="000000" w:themeColor="text1"/>
          <w:sz w:val="21"/>
        </w:rPr>
      </w:pPr>
      <w:r w:rsidRPr="001B00D9">
        <w:rPr>
          <w:b/>
          <w:color w:val="000000" w:themeColor="text1"/>
          <w:sz w:val="20"/>
        </w:rPr>
        <w:lastRenderedPageBreak/>
        <w:t xml:space="preserve">Figure </w:t>
      </w:r>
      <w:r w:rsidRPr="001B00D9">
        <w:rPr>
          <w:b/>
          <w:color w:val="000000" w:themeColor="text1"/>
          <w:sz w:val="20"/>
        </w:rPr>
        <w:fldChar w:fldCharType="begin"/>
      </w:r>
      <w:r w:rsidRPr="001B00D9">
        <w:rPr>
          <w:b/>
          <w:color w:val="000000" w:themeColor="text1"/>
          <w:sz w:val="20"/>
        </w:rPr>
        <w:instrText xml:space="preserve"> SEQ Figure \* ARABIC </w:instrText>
      </w:r>
      <w:r w:rsidRPr="001B00D9">
        <w:rPr>
          <w:b/>
          <w:color w:val="000000" w:themeColor="text1"/>
          <w:sz w:val="20"/>
        </w:rPr>
        <w:fldChar w:fldCharType="separate"/>
      </w:r>
      <w:r w:rsidR="009721BB" w:rsidRPr="001B00D9">
        <w:rPr>
          <w:b/>
          <w:noProof/>
          <w:color w:val="000000" w:themeColor="text1"/>
          <w:sz w:val="20"/>
        </w:rPr>
        <w:t>9</w:t>
      </w:r>
      <w:r w:rsidRPr="001B00D9">
        <w:rPr>
          <w:b/>
          <w:color w:val="000000" w:themeColor="text1"/>
          <w:sz w:val="20"/>
        </w:rPr>
        <w:fldChar w:fldCharType="end"/>
      </w:r>
      <w:bookmarkEnd w:id="14"/>
      <w:r w:rsidRPr="001B00D9">
        <w:rPr>
          <w:color w:val="000000" w:themeColor="text1"/>
          <w:sz w:val="20"/>
        </w:rPr>
        <w:t xml:space="preserve"> Top ten largest reductions in average </w:t>
      </w:r>
      <w:r w:rsidR="009204B2">
        <w:rPr>
          <w:color w:val="000000" w:themeColor="text1"/>
          <w:sz w:val="20"/>
        </w:rPr>
        <w:t>well-being</w:t>
      </w:r>
      <w:r w:rsidRPr="001B00D9">
        <w:rPr>
          <w:color w:val="000000" w:themeColor="text1"/>
          <w:sz w:val="20"/>
        </w:rPr>
        <w:t xml:space="preserve"> losses due to faster recovery</w:t>
      </w:r>
      <w:r w:rsidR="005E3B48">
        <w:rPr>
          <w:noProof/>
          <w:lang w:eastAsia="en-US"/>
        </w:rPr>
        <w:drawing>
          <wp:inline distT="0" distB="0" distL="0" distR="0" wp14:anchorId="777DA103" wp14:editId="2996E6B4">
            <wp:extent cx="5029200" cy="274320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5F81975-6DF7-4D24-8D45-3C615A15D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241F6A" w14:textId="77777777" w:rsidR="005E3B48" w:rsidRPr="005E3B48" w:rsidRDefault="005E3B48" w:rsidP="005E3B48">
      <w:pPr>
        <w:spacing w:after="120"/>
        <w:rPr>
          <w:b/>
          <w:i/>
          <w:color w:val="000000" w:themeColor="text1"/>
          <w:sz w:val="21"/>
        </w:rPr>
      </w:pPr>
    </w:p>
    <w:p w14:paraId="145C0C38" w14:textId="26136C1B" w:rsidR="00EE5D95" w:rsidRPr="001B00D9" w:rsidRDefault="001D216F" w:rsidP="005E3B48">
      <w:pPr>
        <w:pStyle w:val="Caption"/>
        <w:keepNext/>
        <w:spacing w:after="120"/>
        <w:rPr>
          <w:i w:val="0"/>
          <w:iCs w:val="0"/>
          <w:noProof/>
          <w:color w:val="auto"/>
          <w:sz w:val="20"/>
          <w:szCs w:val="22"/>
        </w:rPr>
      </w:pPr>
      <w:bookmarkStart w:id="15" w:name="_Ref512784285"/>
      <w:r w:rsidRPr="001B00D9">
        <w:rPr>
          <w:b/>
          <w:i w:val="0"/>
          <w:iCs w:val="0"/>
          <w:color w:val="auto"/>
          <w:sz w:val="20"/>
          <w:szCs w:val="22"/>
        </w:rPr>
        <w:t xml:space="preserve">Figure </w:t>
      </w:r>
      <w:r w:rsidR="00EA7BFB" w:rsidRPr="001B00D9">
        <w:rPr>
          <w:b/>
          <w:i w:val="0"/>
          <w:iCs w:val="0"/>
          <w:color w:val="auto"/>
          <w:sz w:val="20"/>
          <w:szCs w:val="22"/>
        </w:rPr>
        <w:fldChar w:fldCharType="begin"/>
      </w:r>
      <w:r w:rsidR="00EA7BFB" w:rsidRPr="001B00D9">
        <w:rPr>
          <w:b/>
          <w:i w:val="0"/>
          <w:iCs w:val="0"/>
          <w:color w:val="auto"/>
          <w:sz w:val="20"/>
          <w:szCs w:val="22"/>
        </w:rPr>
        <w:instrText xml:space="preserve"> SEQ Figure \* ARABIC </w:instrText>
      </w:r>
      <w:r w:rsidR="00EA7BFB" w:rsidRPr="001B00D9">
        <w:rPr>
          <w:b/>
          <w:i w:val="0"/>
          <w:iCs w:val="0"/>
          <w:color w:val="auto"/>
          <w:sz w:val="20"/>
          <w:szCs w:val="22"/>
        </w:rPr>
        <w:fldChar w:fldCharType="separate"/>
      </w:r>
      <w:r w:rsidR="009721BB" w:rsidRPr="001B00D9">
        <w:rPr>
          <w:b/>
          <w:i w:val="0"/>
          <w:iCs w:val="0"/>
          <w:noProof/>
          <w:color w:val="auto"/>
          <w:sz w:val="20"/>
          <w:szCs w:val="22"/>
        </w:rPr>
        <w:t>10</w:t>
      </w:r>
      <w:r w:rsidR="00EA7BFB" w:rsidRPr="001B00D9">
        <w:rPr>
          <w:b/>
          <w:i w:val="0"/>
          <w:iCs w:val="0"/>
          <w:color w:val="auto"/>
          <w:sz w:val="20"/>
          <w:szCs w:val="22"/>
        </w:rPr>
        <w:fldChar w:fldCharType="end"/>
      </w:r>
      <w:bookmarkEnd w:id="15"/>
      <w:r w:rsidRPr="001B00D9">
        <w:rPr>
          <w:i w:val="0"/>
          <w:iCs w:val="0"/>
          <w:color w:val="auto"/>
          <w:sz w:val="20"/>
          <w:szCs w:val="22"/>
        </w:rPr>
        <w:t xml:space="preserve"> Percentage reduction of wel</w:t>
      </w:r>
      <w:r w:rsidR="008929E3" w:rsidRPr="001B00D9">
        <w:rPr>
          <w:i w:val="0"/>
          <w:iCs w:val="0"/>
          <w:color w:val="auto"/>
          <w:sz w:val="20"/>
          <w:szCs w:val="22"/>
        </w:rPr>
        <w:t>l-being</w:t>
      </w:r>
      <w:r w:rsidRPr="001B00D9">
        <w:rPr>
          <w:i w:val="0"/>
          <w:iCs w:val="0"/>
          <w:color w:val="auto"/>
          <w:sz w:val="20"/>
          <w:szCs w:val="22"/>
        </w:rPr>
        <w:t xml:space="preserve"> losses associated </w:t>
      </w:r>
      <w:r w:rsidR="00DE5FDC" w:rsidRPr="001B00D9">
        <w:rPr>
          <w:i w:val="0"/>
          <w:iCs w:val="0"/>
          <w:color w:val="auto"/>
          <w:sz w:val="20"/>
          <w:szCs w:val="22"/>
        </w:rPr>
        <w:t>with</w:t>
      </w:r>
      <w:r w:rsidRPr="001B00D9">
        <w:rPr>
          <w:i w:val="0"/>
          <w:iCs w:val="0"/>
          <w:color w:val="auto"/>
          <w:sz w:val="20"/>
          <w:szCs w:val="22"/>
        </w:rPr>
        <w:t xml:space="preserve"> faster recovery (reduced from</w:t>
      </w:r>
      <w:r w:rsidR="00DE5FDC" w:rsidRPr="001B00D9">
        <w:rPr>
          <w:i w:val="0"/>
          <w:iCs w:val="0"/>
          <w:color w:val="auto"/>
          <w:sz w:val="20"/>
          <w:szCs w:val="22"/>
        </w:rPr>
        <w:t xml:space="preserve"> five</w:t>
      </w:r>
      <w:r w:rsidRPr="001B00D9">
        <w:rPr>
          <w:i w:val="0"/>
          <w:iCs w:val="0"/>
          <w:color w:val="auto"/>
          <w:sz w:val="20"/>
          <w:szCs w:val="22"/>
        </w:rPr>
        <w:t xml:space="preserve"> years to one).</w:t>
      </w:r>
      <w:r w:rsidR="00CE4FF3" w:rsidRPr="001B00D9">
        <w:rPr>
          <w:i w:val="0"/>
          <w:iCs w:val="0"/>
          <w:noProof/>
          <w:color w:val="auto"/>
          <w:sz w:val="20"/>
          <w:szCs w:val="22"/>
        </w:rPr>
        <w:t xml:space="preserve"> </w:t>
      </w:r>
      <w:r w:rsidR="005E3B48" w:rsidRPr="001B00D9">
        <w:rPr>
          <w:i w:val="0"/>
          <w:iCs w:val="0"/>
          <w:noProof/>
          <w:color w:val="auto"/>
          <w:sz w:val="20"/>
          <w:szCs w:val="22"/>
        </w:rPr>
        <w:t>Countries are sorted in quartiles (i.e. same number of countries for each colour).</w:t>
      </w:r>
    </w:p>
    <w:p w14:paraId="0A2B6FCE" w14:textId="2A4D72B2" w:rsidR="001D216F" w:rsidRPr="001D216F" w:rsidRDefault="00EE5D95" w:rsidP="001D216F">
      <w:pPr>
        <w:pStyle w:val="Caption"/>
        <w:keepNext/>
        <w:rPr>
          <w:i w:val="0"/>
          <w:iCs w:val="0"/>
          <w:color w:val="auto"/>
          <w:sz w:val="22"/>
          <w:szCs w:val="22"/>
        </w:rPr>
      </w:pPr>
      <w:r>
        <w:rPr>
          <w:noProof/>
          <w:lang w:eastAsia="en-US"/>
        </w:rPr>
        <w:drawing>
          <wp:inline distT="0" distB="0" distL="0" distR="0" wp14:anchorId="0105E6D2" wp14:editId="170D472E">
            <wp:extent cx="5943600" cy="2362200"/>
            <wp:effectExtent l="0" t="0" r="0" b="0"/>
            <wp:docPr id="21" name="Picture 21" descr="C:\Users\wb433125\AppData\Local\Microsoft\Windows\INetCache\Content.Word\BBF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33125\AppData\Local\Microsoft\Windows\INetCache\Content.Word\BBF_worl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1960" b="21779"/>
                    <a:stretch/>
                  </pic:blipFill>
                  <pic:spPr bwMode="auto">
                    <a:xfrm>
                      <a:off x="0" y="0"/>
                      <a:ext cx="5943600" cy="2362200"/>
                    </a:xfrm>
                    <a:prstGeom prst="rect">
                      <a:avLst/>
                    </a:prstGeom>
                    <a:noFill/>
                    <a:ln>
                      <a:noFill/>
                    </a:ln>
                    <a:extLst>
                      <a:ext uri="{53640926-AAD7-44d8-BBD7-CCE9431645EC}">
                        <a14:shadowObscured xmlns:a14="http://schemas.microsoft.com/office/drawing/2010/main"/>
                      </a:ext>
                    </a:extLst>
                  </pic:spPr>
                </pic:pic>
              </a:graphicData>
            </a:graphic>
          </wp:inline>
        </w:drawing>
      </w:r>
      <w:r>
        <w:rPr>
          <w:i w:val="0"/>
          <w:iCs w:val="0"/>
          <w:noProof/>
          <w:color w:val="auto"/>
          <w:sz w:val="22"/>
          <w:szCs w:val="22"/>
        </w:rPr>
        <w:t xml:space="preserve"> </w:t>
      </w:r>
    </w:p>
    <w:p w14:paraId="361F24FE" w14:textId="5424245B" w:rsidR="001D216F" w:rsidRPr="00D0435E" w:rsidRDefault="001D216F" w:rsidP="00D0435E"/>
    <w:p w14:paraId="354FFA5F" w14:textId="77777777" w:rsidR="00A50360" w:rsidRDefault="00A50360" w:rsidP="00A50360">
      <w:pPr>
        <w:pStyle w:val="Heading2"/>
        <w:numPr>
          <w:ilvl w:val="1"/>
          <w:numId w:val="1"/>
        </w:numPr>
      </w:pPr>
      <w:r>
        <w:t xml:space="preserve">Building back </w:t>
      </w:r>
      <w:r w:rsidRPr="001B00D9">
        <w:rPr>
          <w:i/>
        </w:rPr>
        <w:t>more inclusively</w:t>
      </w:r>
    </w:p>
    <w:p w14:paraId="2A5CDBC5" w14:textId="77777777" w:rsidR="0021190E" w:rsidRDefault="00E60FB1" w:rsidP="0021190E">
      <w:pPr>
        <w:spacing w:before="120"/>
        <w:jc w:val="both"/>
        <w:rPr>
          <w:rFonts w:eastAsia="Times New Roman"/>
          <w:szCs w:val="24"/>
        </w:rPr>
      </w:pPr>
      <w:r>
        <w:rPr>
          <w:rFonts w:eastAsia="Times New Roman"/>
          <w:szCs w:val="24"/>
        </w:rPr>
        <w:t>As the Unbreakable report has shown, poor people are not only more exposed and more vulnerable to natural hazards, but they also tend to have access to fewer post-disaster support mechanisms. As a consequence, they tend to experience l</w:t>
      </w:r>
      <w:r w:rsidR="0021190E">
        <w:rPr>
          <w:rFonts w:eastAsia="Times New Roman"/>
          <w:szCs w:val="24"/>
        </w:rPr>
        <w:t>arger losses relative to income</w:t>
      </w:r>
      <w:r>
        <w:rPr>
          <w:rFonts w:eastAsia="Times New Roman"/>
          <w:szCs w:val="24"/>
        </w:rPr>
        <w:t xml:space="preserve"> and have relatively fewer means at their disposal to manage their recovery. </w:t>
      </w:r>
      <w:r w:rsidR="0021190E">
        <w:rPr>
          <w:rFonts w:eastAsia="Times New Roman"/>
          <w:szCs w:val="24"/>
        </w:rPr>
        <w:t xml:space="preserve">Without dedicated actions to ensure that post-disaster support measures reach poor people, these support measures are likely to disproportionately benefit higher income recipients. One reason, for example, could be the lack of financial inclusion which means that poor people tend to lack access to bank accounts and thus formal channels of receiving cash transfers from social safety net schemes. </w:t>
      </w:r>
    </w:p>
    <w:p w14:paraId="5844D52B" w14:textId="0DC3BD62" w:rsidR="00A50360" w:rsidRDefault="0021190E" w:rsidP="0021190E">
      <w:pPr>
        <w:spacing w:before="120"/>
        <w:jc w:val="both"/>
        <w:rPr>
          <w:rFonts w:eastAsia="Times New Roman"/>
          <w:szCs w:val="24"/>
        </w:rPr>
      </w:pPr>
      <w:r>
        <w:rPr>
          <w:rFonts w:eastAsia="Times New Roman"/>
          <w:szCs w:val="24"/>
        </w:rPr>
        <w:lastRenderedPageBreak/>
        <w:t xml:space="preserve">In this context, “building back </w:t>
      </w:r>
      <w:r w:rsidRPr="0021190E">
        <w:rPr>
          <w:rFonts w:eastAsia="Times New Roman"/>
          <w:i/>
          <w:szCs w:val="24"/>
        </w:rPr>
        <w:t>more inclusively</w:t>
      </w:r>
      <w:r>
        <w:rPr>
          <w:rFonts w:eastAsia="Times New Roman"/>
          <w:szCs w:val="24"/>
        </w:rPr>
        <w:t>” means that</w:t>
      </w:r>
      <w:r w:rsidR="00350125">
        <w:rPr>
          <w:rFonts w:eastAsia="Times New Roman"/>
          <w:szCs w:val="24"/>
        </w:rPr>
        <w:t xml:space="preserve"> </w:t>
      </w:r>
      <w:r w:rsidR="00B818B1">
        <w:rPr>
          <w:rFonts w:eastAsia="Times New Roman"/>
          <w:szCs w:val="24"/>
        </w:rPr>
        <w:t xml:space="preserve">recovery measures ensure that inequalities are reduced – especially with regards to the access to </w:t>
      </w:r>
      <w:r w:rsidR="00B5072A">
        <w:rPr>
          <w:rFonts w:eastAsia="Times New Roman"/>
          <w:szCs w:val="24"/>
        </w:rPr>
        <w:t xml:space="preserve">post-disaster support </w:t>
      </w:r>
      <w:r w:rsidR="00B818B1">
        <w:rPr>
          <w:rFonts w:eastAsia="Times New Roman"/>
          <w:szCs w:val="24"/>
        </w:rPr>
        <w:t xml:space="preserve">and social safety nets. This means that </w:t>
      </w:r>
      <w:r w:rsidR="00B5072A">
        <w:rPr>
          <w:rFonts w:eastAsia="Times New Roman"/>
          <w:szCs w:val="24"/>
        </w:rPr>
        <w:t xml:space="preserve">all affected population groups </w:t>
      </w:r>
      <w:r w:rsidR="00350125">
        <w:rPr>
          <w:rFonts w:eastAsia="Times New Roman"/>
          <w:szCs w:val="24"/>
        </w:rPr>
        <w:t>are supported</w:t>
      </w:r>
      <w:r w:rsidR="00B818B1">
        <w:rPr>
          <w:rFonts w:eastAsia="Times New Roman"/>
          <w:szCs w:val="24"/>
        </w:rPr>
        <w:t xml:space="preserve">, and that </w:t>
      </w:r>
      <w:r w:rsidR="00B5072A">
        <w:rPr>
          <w:rFonts w:eastAsia="Times New Roman"/>
          <w:szCs w:val="24"/>
        </w:rPr>
        <w:t xml:space="preserve">recovery support </w:t>
      </w:r>
      <w:r w:rsidR="00B818B1">
        <w:rPr>
          <w:rFonts w:eastAsia="Times New Roman"/>
          <w:szCs w:val="24"/>
        </w:rPr>
        <w:t xml:space="preserve">is ensured to be provided </w:t>
      </w:r>
      <w:r w:rsidR="00350125">
        <w:rPr>
          <w:rFonts w:eastAsia="Times New Roman"/>
          <w:szCs w:val="24"/>
        </w:rPr>
        <w:t>without excluding</w:t>
      </w:r>
      <w:r w:rsidR="00B5072A">
        <w:rPr>
          <w:rFonts w:eastAsia="Times New Roman"/>
          <w:szCs w:val="24"/>
        </w:rPr>
        <w:t xml:space="preserve"> low-income households.</w:t>
      </w:r>
      <w:r w:rsidR="00B818B1">
        <w:rPr>
          <w:rFonts w:eastAsia="Times New Roman"/>
          <w:szCs w:val="24"/>
        </w:rPr>
        <w:t xml:space="preserve"> Particularly in countries with high inequality, </w:t>
      </w:r>
      <w:r w:rsidR="00B818B1" w:rsidRPr="00350125">
        <w:rPr>
          <w:rFonts w:eastAsia="Times New Roman"/>
          <w:i/>
          <w:szCs w:val="24"/>
        </w:rPr>
        <w:t>more inclusive</w:t>
      </w:r>
      <w:r w:rsidR="00B818B1">
        <w:rPr>
          <w:rFonts w:eastAsia="Times New Roman"/>
          <w:szCs w:val="24"/>
        </w:rPr>
        <w:t xml:space="preserve"> recovery can increase </w:t>
      </w:r>
      <w:r w:rsidR="00350125">
        <w:rPr>
          <w:rFonts w:eastAsia="Times New Roman"/>
          <w:szCs w:val="24"/>
        </w:rPr>
        <w:t xml:space="preserve">overall </w:t>
      </w:r>
      <w:r w:rsidR="00B818B1">
        <w:rPr>
          <w:rFonts w:eastAsia="Times New Roman"/>
          <w:szCs w:val="24"/>
        </w:rPr>
        <w:t>resilience by ensuring that poor people – i.e. the most exposed, most vulnerable and least supported – have access to the post-disaster support they require. For instance, this could take the form of strengthened social safety nets with better targeting mechanisms</w:t>
      </w:r>
      <w:r w:rsidR="00350125">
        <w:rPr>
          <w:rFonts w:eastAsia="Times New Roman"/>
          <w:szCs w:val="24"/>
        </w:rPr>
        <w:t>.</w:t>
      </w:r>
    </w:p>
    <w:p w14:paraId="3AEBA613" w14:textId="77777777" w:rsidR="00CE0D13" w:rsidRDefault="009204B2" w:rsidP="004D7A3A">
      <w:pPr>
        <w:spacing w:after="240"/>
        <w:jc w:val="both"/>
      </w:pPr>
      <w:r w:rsidRPr="004D7A3A">
        <w:t xml:space="preserve">For the sake of illustration, the estimates in this section assume that recovery measures result in “perfect inclusiveness”, i.e. that all affected households have access to post-disaster support regardless of their pre-disaster income level. </w:t>
      </w:r>
      <w:r w:rsidR="00350125" w:rsidRPr="004D7A3A">
        <w:t>The estimates suggest that if all countries rebuilt more inclusively, global well-being losses due to natural disasters could be reduced by 3.7% from US$ 560 bn to US$ 539 bn annually.</w:t>
      </w:r>
      <w:r w:rsidR="00350125" w:rsidRPr="004D7A3A">
        <w:rPr>
          <w:highlight w:val="yellow"/>
        </w:rPr>
        <w:t xml:space="preserve"> </w:t>
      </w:r>
    </w:p>
    <w:p w14:paraId="2945064F" w14:textId="3283E4DF" w:rsidR="00350125" w:rsidRPr="004D7A3A" w:rsidRDefault="009204B2" w:rsidP="004D7A3A">
      <w:pPr>
        <w:spacing w:after="240"/>
        <w:jc w:val="both"/>
        <w:rPr>
          <w:highlight w:val="yellow"/>
        </w:rPr>
      </w:pPr>
      <w:r w:rsidRPr="004D7A3A">
        <w:fldChar w:fldCharType="begin"/>
      </w:r>
      <w:r w:rsidRPr="004D7A3A">
        <w:instrText xml:space="preserve"> REF _Ref512789565 \h  \* MERGEFORMAT </w:instrText>
      </w:r>
      <w:r w:rsidRPr="004D7A3A">
        <w:fldChar w:fldCharType="separate"/>
      </w:r>
      <w:r w:rsidRPr="004D7A3A">
        <w:rPr>
          <w:color w:val="000000" w:themeColor="text1"/>
          <w:sz w:val="20"/>
        </w:rPr>
        <w:t xml:space="preserve">Figure </w:t>
      </w:r>
      <w:r w:rsidRPr="004D7A3A">
        <w:rPr>
          <w:noProof/>
          <w:color w:val="000000" w:themeColor="text1"/>
          <w:sz w:val="20"/>
        </w:rPr>
        <w:t>12</w:t>
      </w:r>
      <w:r w:rsidRPr="004D7A3A">
        <w:fldChar w:fldCharType="end"/>
      </w:r>
      <w:r w:rsidRPr="004D7A3A">
        <w:t xml:space="preserve"> </w:t>
      </w:r>
      <w:r w:rsidR="004D7A3A" w:rsidRPr="004D7A3A">
        <w:t xml:space="preserve">provides an overview of the countries in which more inclusive recovery would lead to the largest (and smallest) reduction in average </w:t>
      </w:r>
      <w:r w:rsidR="004D7A3A">
        <w:t>well-being losses. The estimates show that inclusive recovery could reduce overall well-being losses due to natural disasters by up to 19%. Inclusive recovery tends to be particularly effective in lower-income developing countries</w:t>
      </w:r>
      <w:r w:rsidR="00CE0D13">
        <w:t>, countries with high inequality, and countries with low sovereign credit ratings (which affects their ability to borrow and finance post-disaster support measures)</w:t>
      </w:r>
      <w:r w:rsidR="004D7A3A">
        <w:t>. However, in high-income countries more inclusive recovery shows little benefit – mainly because social protection systems are already relatively well-equipped to target and support even the lowest income groups. Moreover</w:t>
      </w:r>
      <w:r w:rsidR="004D7A3A" w:rsidRPr="00CE0D13">
        <w:t xml:space="preserve">, </w:t>
      </w:r>
      <w:r w:rsidR="004D7A3A" w:rsidRPr="00CE0D13">
        <w:fldChar w:fldCharType="begin"/>
      </w:r>
      <w:r w:rsidR="004D7A3A" w:rsidRPr="00CE0D13">
        <w:instrText xml:space="preserve"> REF _Ref512790100 \h </w:instrText>
      </w:r>
      <w:r w:rsidR="00CE0D13" w:rsidRPr="00CE0D13">
        <w:instrText xml:space="preserve"> \* MERGEFORMAT </w:instrText>
      </w:r>
      <w:r w:rsidR="004D7A3A" w:rsidRPr="00CE0D13">
        <w:fldChar w:fldCharType="separate"/>
      </w:r>
      <w:r w:rsidR="004D7A3A" w:rsidRPr="00CE0D13">
        <w:rPr>
          <w:color w:val="000000" w:themeColor="text1"/>
          <w:sz w:val="21"/>
        </w:rPr>
        <w:t xml:space="preserve">Figure </w:t>
      </w:r>
      <w:r w:rsidR="004D7A3A" w:rsidRPr="00CE0D13">
        <w:rPr>
          <w:noProof/>
          <w:color w:val="000000" w:themeColor="text1"/>
          <w:sz w:val="21"/>
        </w:rPr>
        <w:t>13</w:t>
      </w:r>
      <w:r w:rsidR="004D7A3A" w:rsidRPr="00CE0D13">
        <w:fldChar w:fldCharType="end"/>
      </w:r>
      <w:r w:rsidR="004D7A3A" w:rsidRPr="00CE0D13">
        <w:t xml:space="preserve"> shows</w:t>
      </w:r>
      <w:r w:rsidR="004D7A3A">
        <w:t xml:space="preserve"> that </w:t>
      </w:r>
      <w:r w:rsidR="00CE0D13">
        <w:t xml:space="preserve">“building back </w:t>
      </w:r>
      <w:r w:rsidR="00CE0D13" w:rsidRPr="00CE0D13">
        <w:rPr>
          <w:i/>
        </w:rPr>
        <w:t>more inclusively</w:t>
      </w:r>
      <w:r w:rsidR="00CE0D13">
        <w:t xml:space="preserve">” tends to yield higher reductions in well-being losses in </w:t>
      </w:r>
      <w:r w:rsidR="004D7A3A">
        <w:t xml:space="preserve">countries with </w:t>
      </w:r>
      <w:r w:rsidR="00CE0D13">
        <w:t>high pre-existing inequality.</w:t>
      </w:r>
    </w:p>
    <w:p w14:paraId="6D58D430" w14:textId="11E9B80B" w:rsidR="00A81813" w:rsidRPr="001B00D9" w:rsidRDefault="00A81813" w:rsidP="00A81813">
      <w:pPr>
        <w:pStyle w:val="Caption"/>
        <w:keepNext/>
        <w:rPr>
          <w:i w:val="0"/>
          <w:color w:val="000000" w:themeColor="text1"/>
          <w:sz w:val="20"/>
        </w:rPr>
      </w:pPr>
      <w:bookmarkStart w:id="16" w:name="_Ref512789565"/>
      <w:r w:rsidRPr="001B00D9">
        <w:rPr>
          <w:b/>
          <w:i w:val="0"/>
          <w:color w:val="000000" w:themeColor="text1"/>
          <w:sz w:val="20"/>
        </w:rPr>
        <w:t xml:space="preserve">Figure </w:t>
      </w:r>
      <w:r w:rsidRPr="001B00D9">
        <w:rPr>
          <w:b/>
          <w:i w:val="0"/>
          <w:color w:val="000000" w:themeColor="text1"/>
          <w:sz w:val="20"/>
        </w:rPr>
        <w:fldChar w:fldCharType="begin"/>
      </w:r>
      <w:r w:rsidRPr="001B00D9">
        <w:rPr>
          <w:b/>
          <w:i w:val="0"/>
          <w:color w:val="000000" w:themeColor="text1"/>
          <w:sz w:val="20"/>
        </w:rPr>
        <w:instrText xml:space="preserve"> SEQ Figure \* ARABIC </w:instrText>
      </w:r>
      <w:r w:rsidRPr="001B00D9">
        <w:rPr>
          <w:b/>
          <w:i w:val="0"/>
          <w:color w:val="000000" w:themeColor="text1"/>
          <w:sz w:val="20"/>
        </w:rPr>
        <w:fldChar w:fldCharType="separate"/>
      </w:r>
      <w:r w:rsidR="009721BB" w:rsidRPr="001B00D9">
        <w:rPr>
          <w:b/>
          <w:i w:val="0"/>
          <w:noProof/>
          <w:color w:val="000000" w:themeColor="text1"/>
          <w:sz w:val="20"/>
        </w:rPr>
        <w:t>12</w:t>
      </w:r>
      <w:r w:rsidRPr="001B00D9">
        <w:rPr>
          <w:b/>
          <w:i w:val="0"/>
          <w:color w:val="000000" w:themeColor="text1"/>
          <w:sz w:val="20"/>
        </w:rPr>
        <w:fldChar w:fldCharType="end"/>
      </w:r>
      <w:bookmarkEnd w:id="16"/>
      <w:r w:rsidRPr="001B00D9">
        <w:rPr>
          <w:i w:val="0"/>
          <w:color w:val="000000" w:themeColor="text1"/>
          <w:sz w:val="20"/>
        </w:rPr>
        <w:t xml:space="preserve"> Top 10 largest </w:t>
      </w:r>
      <w:r w:rsidR="009721BB" w:rsidRPr="001B00D9">
        <w:rPr>
          <w:i w:val="0"/>
          <w:color w:val="000000" w:themeColor="text1"/>
          <w:sz w:val="20"/>
        </w:rPr>
        <w:t xml:space="preserve">(left) </w:t>
      </w:r>
      <w:r w:rsidRPr="001B00D9">
        <w:rPr>
          <w:i w:val="0"/>
          <w:color w:val="000000" w:themeColor="text1"/>
          <w:sz w:val="20"/>
        </w:rPr>
        <w:t xml:space="preserve">and smallest </w:t>
      </w:r>
      <w:r w:rsidR="009721BB" w:rsidRPr="001B00D9">
        <w:rPr>
          <w:i w:val="0"/>
          <w:color w:val="000000" w:themeColor="text1"/>
          <w:sz w:val="20"/>
        </w:rPr>
        <w:t xml:space="preserve">(right) </w:t>
      </w:r>
      <w:r w:rsidRPr="001B00D9">
        <w:rPr>
          <w:i w:val="0"/>
          <w:color w:val="000000" w:themeColor="text1"/>
          <w:sz w:val="20"/>
        </w:rPr>
        <w:t xml:space="preserve">reductions in average </w:t>
      </w:r>
      <w:r w:rsidR="009204B2">
        <w:rPr>
          <w:i w:val="0"/>
          <w:color w:val="000000" w:themeColor="text1"/>
          <w:sz w:val="20"/>
        </w:rPr>
        <w:t>well-being</w:t>
      </w:r>
      <w:r w:rsidRPr="001B00D9">
        <w:rPr>
          <w:i w:val="0"/>
          <w:color w:val="000000" w:themeColor="text1"/>
          <w:sz w:val="20"/>
        </w:rPr>
        <w:t xml:space="preserve"> losses due to more inclusive recovery</w:t>
      </w:r>
    </w:p>
    <w:p w14:paraId="1F361761" w14:textId="1CD20697" w:rsidR="00975E8E" w:rsidRDefault="00A10989" w:rsidP="00A10989">
      <w:pPr>
        <w:jc w:val="center"/>
      </w:pPr>
      <w:r>
        <w:rPr>
          <w:noProof/>
          <w:lang w:eastAsia="en-US"/>
        </w:rPr>
        <w:drawing>
          <wp:inline distT="0" distB="0" distL="0" distR="0" wp14:anchorId="473CC4F5" wp14:editId="267F157D">
            <wp:extent cx="2743200" cy="3200400"/>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AAF42CA-9DB8-41BA-BD69-9494D6F99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          </w:t>
      </w:r>
      <w:r w:rsidR="001B00D9">
        <w:rPr>
          <w:noProof/>
          <w:lang w:eastAsia="en-US"/>
        </w:rPr>
        <w:drawing>
          <wp:inline distT="0" distB="0" distL="0" distR="0" wp14:anchorId="405394FD" wp14:editId="537B326D">
            <wp:extent cx="2743200" cy="3200400"/>
            <wp:effectExtent l="0" t="0" r="0" b="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1DF326-3E7A-4C6F-B585-AE32C8DB6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94CFB8" w14:textId="77777777" w:rsidR="003D5DB8" w:rsidRDefault="003D5DB8" w:rsidP="003D5DB8">
      <w:pPr>
        <w:rPr>
          <w:highlight w:val="yellow"/>
        </w:rPr>
      </w:pPr>
    </w:p>
    <w:p w14:paraId="2C851EF6" w14:textId="283A6AE1" w:rsidR="00A81813" w:rsidRPr="00A81813" w:rsidRDefault="00A81813" w:rsidP="00A81813">
      <w:pPr>
        <w:pStyle w:val="Caption"/>
        <w:keepNext/>
        <w:rPr>
          <w:i w:val="0"/>
          <w:color w:val="000000" w:themeColor="text1"/>
          <w:sz w:val="21"/>
        </w:rPr>
      </w:pPr>
      <w:bookmarkStart w:id="17" w:name="_Ref512790100"/>
      <w:r w:rsidRPr="00A81813">
        <w:rPr>
          <w:b/>
          <w:i w:val="0"/>
          <w:color w:val="000000" w:themeColor="text1"/>
          <w:sz w:val="21"/>
        </w:rPr>
        <w:lastRenderedPageBreak/>
        <w:t xml:space="preserve">Figure </w:t>
      </w:r>
      <w:r w:rsidRPr="00A81813">
        <w:rPr>
          <w:b/>
          <w:i w:val="0"/>
          <w:color w:val="000000" w:themeColor="text1"/>
          <w:sz w:val="21"/>
        </w:rPr>
        <w:fldChar w:fldCharType="begin"/>
      </w:r>
      <w:r w:rsidRPr="00A81813">
        <w:rPr>
          <w:b/>
          <w:i w:val="0"/>
          <w:color w:val="000000" w:themeColor="text1"/>
          <w:sz w:val="21"/>
        </w:rPr>
        <w:instrText xml:space="preserve"> SEQ Figure \* ARABIC </w:instrText>
      </w:r>
      <w:r w:rsidRPr="00A81813">
        <w:rPr>
          <w:b/>
          <w:i w:val="0"/>
          <w:color w:val="000000" w:themeColor="text1"/>
          <w:sz w:val="21"/>
        </w:rPr>
        <w:fldChar w:fldCharType="separate"/>
      </w:r>
      <w:r w:rsidR="009721BB">
        <w:rPr>
          <w:b/>
          <w:i w:val="0"/>
          <w:noProof/>
          <w:color w:val="000000" w:themeColor="text1"/>
          <w:sz w:val="21"/>
        </w:rPr>
        <w:t>13</w:t>
      </w:r>
      <w:r w:rsidRPr="00A81813">
        <w:rPr>
          <w:b/>
          <w:i w:val="0"/>
          <w:color w:val="000000" w:themeColor="text1"/>
          <w:sz w:val="21"/>
        </w:rPr>
        <w:fldChar w:fldCharType="end"/>
      </w:r>
      <w:bookmarkEnd w:id="17"/>
      <w:r w:rsidRPr="00A81813">
        <w:rPr>
          <w:i w:val="0"/>
          <w:color w:val="000000" w:themeColor="text1"/>
          <w:sz w:val="21"/>
        </w:rPr>
        <w:t xml:space="preserve"> The benefits of more inclusive recovery depend on the level of pre-existing income inequality</w:t>
      </w:r>
    </w:p>
    <w:p w14:paraId="4B309E7A" w14:textId="3C9CDEC4" w:rsidR="00E61EFC" w:rsidRDefault="00CE0D13" w:rsidP="00A81813">
      <w:pPr>
        <w:jc w:val="center"/>
      </w:pPr>
      <w:r>
        <w:rPr>
          <w:noProof/>
          <w:lang w:eastAsia="en-US"/>
        </w:rPr>
        <w:drawing>
          <wp:inline distT="0" distB="0" distL="0" distR="0" wp14:anchorId="691AC8DC" wp14:editId="4398A0F3">
            <wp:extent cx="4572000" cy="2743200"/>
            <wp:effectExtent l="0" t="0" r="0" b="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26DC9C4-8F20-422D-819A-EB740FE08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E09338" w14:textId="557C936D" w:rsidR="003D5DB8" w:rsidRDefault="003D5DB8" w:rsidP="00A50360"/>
    <w:p w14:paraId="63B2B779" w14:textId="63A3C1CE" w:rsidR="00A50360" w:rsidRDefault="00A50360" w:rsidP="00A50360">
      <w:pPr>
        <w:pStyle w:val="Heading2"/>
        <w:numPr>
          <w:ilvl w:val="1"/>
          <w:numId w:val="1"/>
        </w:numPr>
      </w:pPr>
      <w:r>
        <w:t xml:space="preserve">Building back </w:t>
      </w:r>
      <w:r w:rsidRPr="00CE0D13">
        <w:rPr>
          <w:i/>
        </w:rPr>
        <w:t>stronger</w:t>
      </w:r>
    </w:p>
    <w:p w14:paraId="1C4EF2D3" w14:textId="79C5182B" w:rsidR="00E61EFC" w:rsidRDefault="00741045" w:rsidP="00B303AF">
      <w:pPr>
        <w:spacing w:before="120"/>
        <w:jc w:val="both"/>
      </w:pPr>
      <w:r>
        <w:t>As highlighted in the introduction to this study, natural disasters</w:t>
      </w:r>
      <w:r w:rsidR="00F224F0">
        <w:t xml:space="preserve"> are frequently associated with heavy damages to assets and infrastructure, such as roads, bridges, and buildings. Their destruction can cause significant disruptions to economic activity and threaten the livelihoods of people who rely on them. Hence, “building back better” must not only mean </w:t>
      </w:r>
      <w:r w:rsidR="00F224F0" w:rsidRPr="00F224F0">
        <w:rPr>
          <w:i/>
        </w:rPr>
        <w:t>faster</w:t>
      </w:r>
      <w:r w:rsidR="00F224F0">
        <w:t xml:space="preserve"> and </w:t>
      </w:r>
      <w:r w:rsidR="00F224F0" w:rsidRPr="00F224F0">
        <w:rPr>
          <w:i/>
        </w:rPr>
        <w:t>more inclusive</w:t>
      </w:r>
      <w:r w:rsidR="00F224F0">
        <w:t xml:space="preserve">, but also </w:t>
      </w:r>
      <w:r w:rsidR="00F224F0" w:rsidRPr="00F224F0">
        <w:rPr>
          <w:i/>
        </w:rPr>
        <w:t>stronger</w:t>
      </w:r>
      <w:r w:rsidR="00F224F0">
        <w:t xml:space="preserve">. This </w:t>
      </w:r>
      <w:r w:rsidR="00A574FA">
        <w:t>principle refers in particular to resilient reconstruction that strengthens the ability of assets to withstand natural shocks. For instance, the large scale physical destruction experienced in 2017 by several Caribbean island states (including Dominica and Antigua &amp; Barbuda)</w:t>
      </w:r>
      <w:r w:rsidR="00B303AF">
        <w:t xml:space="preserve"> offers the opportunity to ensure that destroyed assets are reconstructed to more resilient standards – i.e. that they can withstand more intense events in the future. </w:t>
      </w:r>
    </w:p>
    <w:p w14:paraId="30748510" w14:textId="55756273" w:rsidR="00DC2835" w:rsidRDefault="004F5BA7" w:rsidP="00DC2835">
      <w:pPr>
        <w:spacing w:after="240"/>
        <w:jc w:val="both"/>
      </w:pPr>
      <w:r>
        <w:t xml:space="preserve">To estimate the benefits of “building back </w:t>
      </w:r>
      <w:r w:rsidRPr="004F5BA7">
        <w:rPr>
          <w:i/>
        </w:rPr>
        <w:t>stronger</w:t>
      </w:r>
      <w:r>
        <w:t>”, we assume that destroyed assets are reconstructed to a resilience standard that is able to withstand shocks up to a 50 year return period.</w:t>
      </w:r>
      <w:r>
        <w:rPr>
          <w:rStyle w:val="FootnoteReference"/>
        </w:rPr>
        <w:footnoteReference w:id="1"/>
      </w:r>
      <w:r>
        <w:t xml:space="preserve"> </w:t>
      </w:r>
      <w:r w:rsidR="00DC2835" w:rsidRPr="004D7A3A">
        <w:t xml:space="preserve">The estimates suggest that if all countries </w:t>
      </w:r>
      <w:r w:rsidR="00DC2835">
        <w:t xml:space="preserve">would “build back </w:t>
      </w:r>
      <w:r w:rsidR="00DC2835" w:rsidRPr="00DC2835">
        <w:rPr>
          <w:i/>
        </w:rPr>
        <w:t>stronger</w:t>
      </w:r>
      <w:r w:rsidR="00DC2835">
        <w:t>”</w:t>
      </w:r>
      <w:r w:rsidR="00DC2835" w:rsidRPr="004D7A3A">
        <w:t xml:space="preserve">, global well-being losses due to natural disasters could be reduced </w:t>
      </w:r>
      <w:r w:rsidR="00DC2835">
        <w:t>by 11</w:t>
      </w:r>
      <w:r w:rsidR="00DC2835" w:rsidRPr="004D7A3A">
        <w:t xml:space="preserve">.7% from </w:t>
      </w:r>
      <w:r w:rsidR="00DC2835">
        <w:t>US$ 560 bn to US$ 494</w:t>
      </w:r>
      <w:r w:rsidR="00DC2835" w:rsidRPr="004D7A3A">
        <w:t xml:space="preserve"> bn annually</w:t>
      </w:r>
      <w:r w:rsidR="00DC2835" w:rsidRPr="00DC2835">
        <w:t xml:space="preserve">. </w:t>
      </w:r>
      <w:r w:rsidR="00DC2835" w:rsidRPr="00DC2835">
        <w:fldChar w:fldCharType="begin"/>
      </w:r>
      <w:r w:rsidR="00DC2835" w:rsidRPr="00DC2835">
        <w:instrText xml:space="preserve"> REF _Ref512794347 \h  \* MERGEFORMAT </w:instrText>
      </w:r>
      <w:r w:rsidR="00DC2835" w:rsidRPr="00DC2835">
        <w:fldChar w:fldCharType="separate"/>
      </w:r>
      <w:r w:rsidR="00DC2835" w:rsidRPr="00DC2835">
        <w:rPr>
          <w:color w:val="000000" w:themeColor="text1"/>
          <w:sz w:val="20"/>
        </w:rPr>
        <w:t xml:space="preserve">Figure </w:t>
      </w:r>
      <w:r w:rsidR="00DC2835" w:rsidRPr="00DC2835">
        <w:rPr>
          <w:noProof/>
          <w:color w:val="000000" w:themeColor="text1"/>
          <w:sz w:val="20"/>
        </w:rPr>
        <w:t>14</w:t>
      </w:r>
      <w:r w:rsidR="00DC2835" w:rsidRPr="00DC2835">
        <w:fldChar w:fldCharType="end"/>
      </w:r>
      <w:r w:rsidR="00DC2835">
        <w:t xml:space="preserve"> </w:t>
      </w:r>
      <w:r w:rsidR="00DC2835" w:rsidRPr="004D7A3A">
        <w:t xml:space="preserve">provides an overview of the countries in which </w:t>
      </w:r>
      <w:r w:rsidR="00DC2835" w:rsidRPr="00A31172">
        <w:rPr>
          <w:i/>
        </w:rPr>
        <w:t>stronger</w:t>
      </w:r>
      <w:r w:rsidR="00DC2835">
        <w:t xml:space="preserve"> </w:t>
      </w:r>
      <w:r w:rsidR="00DC2835" w:rsidRPr="004D7A3A">
        <w:t xml:space="preserve">recovery would lead to the largest (and smallest) reduction in average </w:t>
      </w:r>
      <w:r w:rsidR="00DC2835">
        <w:t xml:space="preserve">well-being losses. The estimates show that </w:t>
      </w:r>
      <w:r w:rsidR="00A31172" w:rsidRPr="00A31172">
        <w:rPr>
          <w:i/>
        </w:rPr>
        <w:t>stronger</w:t>
      </w:r>
      <w:r w:rsidR="00A31172">
        <w:t xml:space="preserve"> </w:t>
      </w:r>
      <w:r w:rsidR="00DC2835">
        <w:t xml:space="preserve">recovery could reduce overall well-being losses due to natural disasters by up to </w:t>
      </w:r>
      <w:r w:rsidR="00A31172">
        <w:t>44</w:t>
      </w:r>
      <w:r w:rsidR="00DC2835">
        <w:t>%.</w:t>
      </w:r>
    </w:p>
    <w:p w14:paraId="7B4A4D41" w14:textId="5E104002" w:rsidR="00B303AF" w:rsidRDefault="00B303AF" w:rsidP="00B303AF">
      <w:pPr>
        <w:spacing w:before="120"/>
        <w:jc w:val="both"/>
      </w:pPr>
    </w:p>
    <w:p w14:paraId="3E6F3CA2" w14:textId="4651FBEC" w:rsidR="009721BB" w:rsidRPr="009721BB" w:rsidRDefault="009721BB" w:rsidP="009721BB">
      <w:pPr>
        <w:pStyle w:val="Caption"/>
        <w:keepNext/>
        <w:rPr>
          <w:i w:val="0"/>
          <w:color w:val="000000" w:themeColor="text1"/>
          <w:sz w:val="20"/>
        </w:rPr>
      </w:pPr>
      <w:bookmarkStart w:id="18" w:name="_Ref512794347"/>
      <w:r w:rsidRPr="009721BB">
        <w:rPr>
          <w:b/>
          <w:i w:val="0"/>
          <w:color w:val="000000" w:themeColor="text1"/>
          <w:sz w:val="20"/>
        </w:rPr>
        <w:lastRenderedPageBreak/>
        <w:t xml:space="preserve">Figure </w:t>
      </w:r>
      <w:r w:rsidRPr="009721BB">
        <w:rPr>
          <w:b/>
          <w:i w:val="0"/>
          <w:color w:val="000000" w:themeColor="text1"/>
          <w:sz w:val="20"/>
        </w:rPr>
        <w:fldChar w:fldCharType="begin"/>
      </w:r>
      <w:r w:rsidRPr="009721BB">
        <w:rPr>
          <w:b/>
          <w:i w:val="0"/>
          <w:color w:val="000000" w:themeColor="text1"/>
          <w:sz w:val="20"/>
        </w:rPr>
        <w:instrText xml:space="preserve"> SEQ Figure \* ARABIC </w:instrText>
      </w:r>
      <w:r w:rsidRPr="009721BB">
        <w:rPr>
          <w:b/>
          <w:i w:val="0"/>
          <w:color w:val="000000" w:themeColor="text1"/>
          <w:sz w:val="20"/>
        </w:rPr>
        <w:fldChar w:fldCharType="separate"/>
      </w:r>
      <w:r w:rsidRPr="009721BB">
        <w:rPr>
          <w:b/>
          <w:i w:val="0"/>
          <w:noProof/>
          <w:color w:val="000000" w:themeColor="text1"/>
          <w:sz w:val="20"/>
        </w:rPr>
        <w:t>14</w:t>
      </w:r>
      <w:r w:rsidRPr="009721BB">
        <w:rPr>
          <w:b/>
          <w:i w:val="0"/>
          <w:color w:val="000000" w:themeColor="text1"/>
          <w:sz w:val="20"/>
        </w:rPr>
        <w:fldChar w:fldCharType="end"/>
      </w:r>
      <w:bookmarkEnd w:id="18"/>
      <w:r w:rsidRPr="009721BB">
        <w:rPr>
          <w:i w:val="0"/>
          <w:color w:val="000000" w:themeColor="text1"/>
          <w:sz w:val="20"/>
        </w:rPr>
        <w:t xml:space="preserve"> Top 10 largest (left) and smallest (right) reductions in average </w:t>
      </w:r>
      <w:r w:rsidR="009204B2">
        <w:rPr>
          <w:i w:val="0"/>
          <w:color w:val="000000" w:themeColor="text1"/>
          <w:sz w:val="20"/>
        </w:rPr>
        <w:t>well-being</w:t>
      </w:r>
      <w:r w:rsidRPr="009721BB">
        <w:rPr>
          <w:i w:val="0"/>
          <w:color w:val="000000" w:themeColor="text1"/>
          <w:sz w:val="20"/>
        </w:rPr>
        <w:t xml:space="preserve"> losses due to "building back </w:t>
      </w:r>
      <w:r w:rsidRPr="00A31172">
        <w:rPr>
          <w:color w:val="000000" w:themeColor="text1"/>
          <w:sz w:val="20"/>
        </w:rPr>
        <w:t>stronger</w:t>
      </w:r>
      <w:r w:rsidRPr="009721BB">
        <w:rPr>
          <w:i w:val="0"/>
          <w:color w:val="000000" w:themeColor="text1"/>
          <w:sz w:val="20"/>
        </w:rPr>
        <w:t>".</w:t>
      </w:r>
    </w:p>
    <w:p w14:paraId="54E549E0" w14:textId="23AE0988" w:rsidR="00877DD9" w:rsidRDefault="00A10989" w:rsidP="00A10989">
      <w:pPr>
        <w:jc w:val="center"/>
      </w:pPr>
      <w:r>
        <w:rPr>
          <w:noProof/>
          <w:lang w:eastAsia="en-US"/>
        </w:rPr>
        <w:drawing>
          <wp:inline distT="0" distB="0" distL="0" distR="0" wp14:anchorId="392DF7D6" wp14:editId="02370384">
            <wp:extent cx="2743200" cy="3200400"/>
            <wp:effectExtent l="0" t="0" r="0" b="0"/>
            <wp:docPr id="17" name="Chart 1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97EA8-70E5-482B-8C86-6D21AD04C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t xml:space="preserve">           </w:t>
      </w:r>
      <w:r>
        <w:rPr>
          <w:noProof/>
          <w:lang w:eastAsia="en-US"/>
        </w:rPr>
        <w:drawing>
          <wp:inline distT="0" distB="0" distL="0" distR="0" wp14:anchorId="40A36C81" wp14:editId="4D8FA9CF">
            <wp:extent cx="2743200" cy="3200400"/>
            <wp:effectExtent l="0" t="0" r="0" b="0"/>
            <wp:docPr id="18" name="Chart 1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772E2D-726F-4BF0-975F-9E0A5C6B7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2C3A9A" w14:textId="77777777" w:rsidR="009721BB" w:rsidRDefault="009721BB" w:rsidP="00E61EFC"/>
    <w:p w14:paraId="2E72EA68" w14:textId="01573AA3" w:rsidR="00FD00D9" w:rsidRDefault="00A31172" w:rsidP="00343E3A">
      <w:pPr>
        <w:jc w:val="both"/>
      </w:pPr>
      <w:r>
        <w:t xml:space="preserve">These estimates illustrate that post-disaster reconstruction offers an opportunity for </w:t>
      </w:r>
      <w:r w:rsidR="00343E3A">
        <w:t xml:space="preserve">implementing resilience standards and reducing losses from future events. However, this also implies that the same argument applies to all new infrastructure construction, regardless of whether a disaster occurred recently. </w:t>
      </w:r>
      <w:r w:rsidR="00FD00D9" w:rsidRPr="00343E3A">
        <w:t xml:space="preserve">Especially developing countries are already </w:t>
      </w:r>
      <w:r w:rsidR="00343E3A" w:rsidRPr="00343E3A">
        <w:t xml:space="preserve">in the process of </w:t>
      </w:r>
      <w:r w:rsidR="00F91530" w:rsidRPr="00343E3A">
        <w:t xml:space="preserve">rapidly </w:t>
      </w:r>
      <w:r w:rsidR="00FD00D9" w:rsidRPr="00343E3A">
        <w:t>developing their infrastructure in response to population growth, urban</w:t>
      </w:r>
      <w:r w:rsidR="00343E3A">
        <w:t>ization, and economic growth. In order to avoid increasing exposure and vulnerability, a</w:t>
      </w:r>
      <w:r w:rsidR="00FD00D9" w:rsidRPr="00343E3A">
        <w:t xml:space="preserve">ll of these infrastructure investments must </w:t>
      </w:r>
      <w:r w:rsidR="00343E3A">
        <w:t xml:space="preserve">take into account </w:t>
      </w:r>
      <w:r w:rsidR="00FD00D9" w:rsidRPr="00343E3A">
        <w:t>natural hazards and risks.</w:t>
      </w:r>
    </w:p>
    <w:p w14:paraId="30B5735D" w14:textId="3C1794BF" w:rsidR="00877DD9" w:rsidRDefault="00877DD9" w:rsidP="00E61EFC"/>
    <w:p w14:paraId="2A92A67B" w14:textId="08C12E07" w:rsidR="00A81813" w:rsidRDefault="00A81813" w:rsidP="00A81813">
      <w:pPr>
        <w:pStyle w:val="Heading1"/>
        <w:numPr>
          <w:ilvl w:val="0"/>
          <w:numId w:val="1"/>
        </w:numPr>
      </w:pPr>
      <w:r>
        <w:t xml:space="preserve">Tracking </w:t>
      </w:r>
      <w:r w:rsidR="009721BB">
        <w:t xml:space="preserve">progress in </w:t>
      </w:r>
      <w:r>
        <w:t>resilience</w:t>
      </w:r>
    </w:p>
    <w:p w14:paraId="6FB234AE" w14:textId="760F71D2" w:rsidR="00877DD9" w:rsidRDefault="00877DD9" w:rsidP="00E61EFC"/>
    <w:p w14:paraId="498E76BB" w14:textId="77B4E583" w:rsidR="009721BB" w:rsidRDefault="009721BB" w:rsidP="00E61EFC">
      <w:r>
        <w:t>Regular updates will help to understand progress made and the prioritization of resilience building measures.</w:t>
      </w:r>
    </w:p>
    <w:p w14:paraId="71D5DD0E" w14:textId="348E55B4" w:rsidR="009721BB" w:rsidRDefault="009721BB" w:rsidP="00E61EFC"/>
    <w:p w14:paraId="537A985B" w14:textId="2133BD38" w:rsidR="009721BB" w:rsidRDefault="009721BB" w:rsidP="00E61EFC"/>
    <w:p w14:paraId="58EEBEDF" w14:textId="77777777" w:rsidR="009721BB" w:rsidRDefault="009721BB" w:rsidP="00E61EFC"/>
    <w:p w14:paraId="72AA6583" w14:textId="77777777" w:rsidR="00E61EFC" w:rsidRDefault="00E61EFC" w:rsidP="00E61EFC"/>
    <w:p w14:paraId="218CF22D" w14:textId="77777777" w:rsidR="00E61EFC" w:rsidRPr="00E61EFC" w:rsidRDefault="00E61EFC" w:rsidP="00E61EFC"/>
    <w:sectPr w:rsidR="00E61EFC" w:rsidRPr="00E61E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un Erik Rentschler" w:date="2018-05-01T13:56:00Z" w:initials="JER">
    <w:p w14:paraId="355954B3" w14:textId="40ED2367" w:rsidR="00351EC7" w:rsidRDefault="00351EC7">
      <w:pPr>
        <w:pStyle w:val="CommentText"/>
      </w:pPr>
      <w:r>
        <w:rPr>
          <w:rStyle w:val="CommentReference"/>
        </w:rPr>
        <w:annotationRef/>
      </w:r>
      <w:r>
        <w:t>Label the countries that are selected for discussion below</w:t>
      </w:r>
    </w:p>
  </w:comment>
  <w:comment w:id="10" w:author="Jun Erik Rentschler" w:date="2018-05-01T13:56:00Z" w:initials="JER">
    <w:p w14:paraId="6473F910" w14:textId="7BB4D896" w:rsidR="00351EC7" w:rsidRDefault="00351EC7">
      <w:pPr>
        <w:pStyle w:val="CommentText"/>
      </w:pPr>
      <w:r>
        <w:rPr>
          <w:rStyle w:val="CommentReference"/>
        </w:rPr>
        <w:annotationRef/>
      </w:r>
      <w:r>
        <w:t>Still updating diagram and country selection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954B3" w15:done="0"/>
  <w15:commentEx w15:paraId="6473F9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954B3" w16cid:durableId="1E92F07F"/>
  <w16cid:commentId w16cid:paraId="6473F910" w16cid:durableId="1E92F0A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B90E1" w14:textId="77777777" w:rsidR="00351EC7" w:rsidRDefault="00351EC7" w:rsidP="004F5BA7">
      <w:pPr>
        <w:spacing w:after="0" w:line="240" w:lineRule="auto"/>
      </w:pPr>
      <w:r>
        <w:separator/>
      </w:r>
    </w:p>
  </w:endnote>
  <w:endnote w:type="continuationSeparator" w:id="0">
    <w:p w14:paraId="5FC8C46E" w14:textId="77777777" w:rsidR="00351EC7" w:rsidRDefault="00351EC7" w:rsidP="004F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3AB6" w14:textId="77777777" w:rsidR="00351EC7" w:rsidRDefault="00351EC7" w:rsidP="004F5BA7">
      <w:pPr>
        <w:spacing w:after="0" w:line="240" w:lineRule="auto"/>
      </w:pPr>
      <w:r>
        <w:separator/>
      </w:r>
    </w:p>
  </w:footnote>
  <w:footnote w:type="continuationSeparator" w:id="0">
    <w:p w14:paraId="5A960777" w14:textId="77777777" w:rsidR="00351EC7" w:rsidRDefault="00351EC7" w:rsidP="004F5BA7">
      <w:pPr>
        <w:spacing w:after="0" w:line="240" w:lineRule="auto"/>
      </w:pPr>
      <w:r>
        <w:continuationSeparator/>
      </w:r>
    </w:p>
  </w:footnote>
  <w:footnote w:id="1">
    <w:p w14:paraId="342ACF9F" w14:textId="546C04FF" w:rsidR="00351EC7" w:rsidRDefault="00351EC7">
      <w:pPr>
        <w:pStyle w:val="FootnoteText"/>
      </w:pPr>
      <w:r>
        <w:rPr>
          <w:rStyle w:val="FootnoteReference"/>
        </w:rPr>
        <w:footnoteRef/>
      </w:r>
      <w:r>
        <w:t xml:space="preserve"> A time frame of 20 years is chosen for this purpose: Every asset destroyed by a natural disaster within a 20 year time frame is reconstructed to the new standard. The estimated reduction in well-being losses are the amount that can be achieved at the end of this time frame.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5006B"/>
    <w:multiLevelType w:val="hybridMultilevel"/>
    <w:tmpl w:val="B1188BCE"/>
    <w:lvl w:ilvl="0" w:tplc="8C3A2A3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4F2F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 Erik Rentschler">
    <w15:presenceInfo w15:providerId="AD" w15:userId="S-1-5-21-88094858-919529-1617787245-435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97"/>
    <w:rsid w:val="00000D08"/>
    <w:rsid w:val="00020D59"/>
    <w:rsid w:val="00023097"/>
    <w:rsid w:val="0003726E"/>
    <w:rsid w:val="00055154"/>
    <w:rsid w:val="000B20C1"/>
    <w:rsid w:val="000E2CC7"/>
    <w:rsid w:val="0011617C"/>
    <w:rsid w:val="00133E20"/>
    <w:rsid w:val="001343F7"/>
    <w:rsid w:val="00165D3A"/>
    <w:rsid w:val="00197D56"/>
    <w:rsid w:val="001B00D9"/>
    <w:rsid w:val="001B5F09"/>
    <w:rsid w:val="001D216F"/>
    <w:rsid w:val="0021190E"/>
    <w:rsid w:val="00213628"/>
    <w:rsid w:val="00231DF5"/>
    <w:rsid w:val="0025216F"/>
    <w:rsid w:val="00254C10"/>
    <w:rsid w:val="00257524"/>
    <w:rsid w:val="00267DD5"/>
    <w:rsid w:val="002B20FB"/>
    <w:rsid w:val="002D532A"/>
    <w:rsid w:val="00303BB8"/>
    <w:rsid w:val="00343E3A"/>
    <w:rsid w:val="00350125"/>
    <w:rsid w:val="00351EC7"/>
    <w:rsid w:val="003537C8"/>
    <w:rsid w:val="003D5DB8"/>
    <w:rsid w:val="003D7EEB"/>
    <w:rsid w:val="00404062"/>
    <w:rsid w:val="00417FB5"/>
    <w:rsid w:val="004301C6"/>
    <w:rsid w:val="004705B5"/>
    <w:rsid w:val="00473BC0"/>
    <w:rsid w:val="00494238"/>
    <w:rsid w:val="004C5342"/>
    <w:rsid w:val="004D7A3A"/>
    <w:rsid w:val="004F5BA7"/>
    <w:rsid w:val="004F69B5"/>
    <w:rsid w:val="0052169D"/>
    <w:rsid w:val="00525D2A"/>
    <w:rsid w:val="005274FF"/>
    <w:rsid w:val="00562870"/>
    <w:rsid w:val="00566A7D"/>
    <w:rsid w:val="005A0DC8"/>
    <w:rsid w:val="005E3B48"/>
    <w:rsid w:val="006034D1"/>
    <w:rsid w:val="006100FE"/>
    <w:rsid w:val="00615082"/>
    <w:rsid w:val="006A186B"/>
    <w:rsid w:val="006A233F"/>
    <w:rsid w:val="006B23DA"/>
    <w:rsid w:val="006B2EB1"/>
    <w:rsid w:val="006F0547"/>
    <w:rsid w:val="00741045"/>
    <w:rsid w:val="00773A62"/>
    <w:rsid w:val="00776F0C"/>
    <w:rsid w:val="00790460"/>
    <w:rsid w:val="007C5996"/>
    <w:rsid w:val="007E4773"/>
    <w:rsid w:val="007F63E1"/>
    <w:rsid w:val="00812C67"/>
    <w:rsid w:val="00813112"/>
    <w:rsid w:val="00814F22"/>
    <w:rsid w:val="008230CE"/>
    <w:rsid w:val="008558FB"/>
    <w:rsid w:val="00877DD9"/>
    <w:rsid w:val="008813EE"/>
    <w:rsid w:val="0088171B"/>
    <w:rsid w:val="008929E3"/>
    <w:rsid w:val="008A1AF8"/>
    <w:rsid w:val="008B59A9"/>
    <w:rsid w:val="009111F6"/>
    <w:rsid w:val="009204B2"/>
    <w:rsid w:val="009443CC"/>
    <w:rsid w:val="00963D65"/>
    <w:rsid w:val="009721BB"/>
    <w:rsid w:val="00975E8E"/>
    <w:rsid w:val="0099260C"/>
    <w:rsid w:val="009A185E"/>
    <w:rsid w:val="009B236B"/>
    <w:rsid w:val="009F294A"/>
    <w:rsid w:val="00A10989"/>
    <w:rsid w:val="00A23BBE"/>
    <w:rsid w:val="00A30E2C"/>
    <w:rsid w:val="00A31172"/>
    <w:rsid w:val="00A50360"/>
    <w:rsid w:val="00A574FA"/>
    <w:rsid w:val="00A63D8C"/>
    <w:rsid w:val="00A7220A"/>
    <w:rsid w:val="00A80AA0"/>
    <w:rsid w:val="00A81813"/>
    <w:rsid w:val="00A878F7"/>
    <w:rsid w:val="00AB4712"/>
    <w:rsid w:val="00AB7FAA"/>
    <w:rsid w:val="00AE31FC"/>
    <w:rsid w:val="00B0256C"/>
    <w:rsid w:val="00B303AF"/>
    <w:rsid w:val="00B4339D"/>
    <w:rsid w:val="00B5072A"/>
    <w:rsid w:val="00B73D5F"/>
    <w:rsid w:val="00B818B1"/>
    <w:rsid w:val="00B9206B"/>
    <w:rsid w:val="00BA0A72"/>
    <w:rsid w:val="00BC3A9B"/>
    <w:rsid w:val="00C134A0"/>
    <w:rsid w:val="00C227B5"/>
    <w:rsid w:val="00C353A7"/>
    <w:rsid w:val="00C4554C"/>
    <w:rsid w:val="00C51058"/>
    <w:rsid w:val="00C862E8"/>
    <w:rsid w:val="00CA31F7"/>
    <w:rsid w:val="00CA443A"/>
    <w:rsid w:val="00CE0D13"/>
    <w:rsid w:val="00CE4FF3"/>
    <w:rsid w:val="00CE55BA"/>
    <w:rsid w:val="00D0435E"/>
    <w:rsid w:val="00D616F5"/>
    <w:rsid w:val="00D93A41"/>
    <w:rsid w:val="00DA7D1A"/>
    <w:rsid w:val="00DB5256"/>
    <w:rsid w:val="00DC2835"/>
    <w:rsid w:val="00DE5FDC"/>
    <w:rsid w:val="00E13A81"/>
    <w:rsid w:val="00E60FB1"/>
    <w:rsid w:val="00E61EFC"/>
    <w:rsid w:val="00E7595A"/>
    <w:rsid w:val="00E763B2"/>
    <w:rsid w:val="00E77667"/>
    <w:rsid w:val="00EA7BFB"/>
    <w:rsid w:val="00EC31F3"/>
    <w:rsid w:val="00EC53D4"/>
    <w:rsid w:val="00EE1AA5"/>
    <w:rsid w:val="00EE2692"/>
    <w:rsid w:val="00EE5D95"/>
    <w:rsid w:val="00F224F0"/>
    <w:rsid w:val="00F27989"/>
    <w:rsid w:val="00F36CC3"/>
    <w:rsid w:val="00F6150C"/>
    <w:rsid w:val="00F91227"/>
    <w:rsid w:val="00F91530"/>
    <w:rsid w:val="00F973B1"/>
    <w:rsid w:val="00FA6687"/>
    <w:rsid w:val="00FD00D9"/>
    <w:rsid w:val="00FD1924"/>
    <w:rsid w:val="00FF1CE0"/>
    <w:rsid w:val="00FF2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D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0360"/>
    <w:pPr>
      <w:ind w:left="720"/>
      <w:contextualSpacing/>
    </w:pPr>
  </w:style>
  <w:style w:type="paragraph" w:styleId="Caption">
    <w:name w:val="caption"/>
    <w:basedOn w:val="Normal"/>
    <w:next w:val="Normal"/>
    <w:uiPriority w:val="35"/>
    <w:unhideWhenUsed/>
    <w:qFormat/>
    <w:rsid w:val="008230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3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0D08"/>
    <w:rPr>
      <w:sz w:val="16"/>
      <w:szCs w:val="16"/>
    </w:rPr>
  </w:style>
  <w:style w:type="paragraph" w:styleId="CommentText">
    <w:name w:val="annotation text"/>
    <w:basedOn w:val="Normal"/>
    <w:link w:val="CommentTextChar"/>
    <w:uiPriority w:val="99"/>
    <w:semiHidden/>
    <w:unhideWhenUsed/>
    <w:rsid w:val="00000D08"/>
    <w:pPr>
      <w:spacing w:line="240" w:lineRule="auto"/>
    </w:pPr>
    <w:rPr>
      <w:sz w:val="20"/>
      <w:szCs w:val="20"/>
    </w:rPr>
  </w:style>
  <w:style w:type="character" w:customStyle="1" w:styleId="CommentTextChar">
    <w:name w:val="Comment Text Char"/>
    <w:basedOn w:val="DefaultParagraphFont"/>
    <w:link w:val="CommentText"/>
    <w:uiPriority w:val="99"/>
    <w:semiHidden/>
    <w:rsid w:val="00000D08"/>
    <w:rPr>
      <w:sz w:val="20"/>
      <w:szCs w:val="20"/>
    </w:rPr>
  </w:style>
  <w:style w:type="paragraph" w:styleId="CommentSubject">
    <w:name w:val="annotation subject"/>
    <w:basedOn w:val="CommentText"/>
    <w:next w:val="CommentText"/>
    <w:link w:val="CommentSubjectChar"/>
    <w:uiPriority w:val="99"/>
    <w:semiHidden/>
    <w:unhideWhenUsed/>
    <w:rsid w:val="00000D08"/>
    <w:rPr>
      <w:b/>
      <w:bCs/>
    </w:rPr>
  </w:style>
  <w:style w:type="character" w:customStyle="1" w:styleId="CommentSubjectChar">
    <w:name w:val="Comment Subject Char"/>
    <w:basedOn w:val="CommentTextChar"/>
    <w:link w:val="CommentSubject"/>
    <w:uiPriority w:val="99"/>
    <w:semiHidden/>
    <w:rsid w:val="00000D08"/>
    <w:rPr>
      <w:b/>
      <w:bCs/>
      <w:sz w:val="20"/>
      <w:szCs w:val="20"/>
    </w:rPr>
  </w:style>
  <w:style w:type="paragraph" w:styleId="BalloonText">
    <w:name w:val="Balloon Text"/>
    <w:basedOn w:val="Normal"/>
    <w:link w:val="BalloonTextChar"/>
    <w:uiPriority w:val="99"/>
    <w:semiHidden/>
    <w:unhideWhenUsed/>
    <w:rsid w:val="0000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08"/>
    <w:rPr>
      <w:rFonts w:ascii="Segoe UI" w:hAnsi="Segoe UI" w:cs="Segoe UI"/>
      <w:sz w:val="18"/>
      <w:szCs w:val="18"/>
    </w:rPr>
  </w:style>
  <w:style w:type="paragraph" w:styleId="FootnoteText">
    <w:name w:val="footnote text"/>
    <w:basedOn w:val="Normal"/>
    <w:link w:val="FootnoteTextChar"/>
    <w:uiPriority w:val="99"/>
    <w:semiHidden/>
    <w:unhideWhenUsed/>
    <w:rsid w:val="004F5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BA7"/>
    <w:rPr>
      <w:sz w:val="20"/>
      <w:szCs w:val="20"/>
    </w:rPr>
  </w:style>
  <w:style w:type="character" w:styleId="FootnoteReference">
    <w:name w:val="footnote reference"/>
    <w:basedOn w:val="DefaultParagraphFont"/>
    <w:uiPriority w:val="99"/>
    <w:semiHidden/>
    <w:unhideWhenUsed/>
    <w:rsid w:val="004F5BA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0360"/>
    <w:pPr>
      <w:ind w:left="720"/>
      <w:contextualSpacing/>
    </w:pPr>
  </w:style>
  <w:style w:type="paragraph" w:styleId="Caption">
    <w:name w:val="caption"/>
    <w:basedOn w:val="Normal"/>
    <w:next w:val="Normal"/>
    <w:uiPriority w:val="35"/>
    <w:unhideWhenUsed/>
    <w:qFormat/>
    <w:rsid w:val="008230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5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3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00D08"/>
    <w:rPr>
      <w:sz w:val="16"/>
      <w:szCs w:val="16"/>
    </w:rPr>
  </w:style>
  <w:style w:type="paragraph" w:styleId="CommentText">
    <w:name w:val="annotation text"/>
    <w:basedOn w:val="Normal"/>
    <w:link w:val="CommentTextChar"/>
    <w:uiPriority w:val="99"/>
    <w:semiHidden/>
    <w:unhideWhenUsed/>
    <w:rsid w:val="00000D08"/>
    <w:pPr>
      <w:spacing w:line="240" w:lineRule="auto"/>
    </w:pPr>
    <w:rPr>
      <w:sz w:val="20"/>
      <w:szCs w:val="20"/>
    </w:rPr>
  </w:style>
  <w:style w:type="character" w:customStyle="1" w:styleId="CommentTextChar">
    <w:name w:val="Comment Text Char"/>
    <w:basedOn w:val="DefaultParagraphFont"/>
    <w:link w:val="CommentText"/>
    <w:uiPriority w:val="99"/>
    <w:semiHidden/>
    <w:rsid w:val="00000D08"/>
    <w:rPr>
      <w:sz w:val="20"/>
      <w:szCs w:val="20"/>
    </w:rPr>
  </w:style>
  <w:style w:type="paragraph" w:styleId="CommentSubject">
    <w:name w:val="annotation subject"/>
    <w:basedOn w:val="CommentText"/>
    <w:next w:val="CommentText"/>
    <w:link w:val="CommentSubjectChar"/>
    <w:uiPriority w:val="99"/>
    <w:semiHidden/>
    <w:unhideWhenUsed/>
    <w:rsid w:val="00000D08"/>
    <w:rPr>
      <w:b/>
      <w:bCs/>
    </w:rPr>
  </w:style>
  <w:style w:type="character" w:customStyle="1" w:styleId="CommentSubjectChar">
    <w:name w:val="Comment Subject Char"/>
    <w:basedOn w:val="CommentTextChar"/>
    <w:link w:val="CommentSubject"/>
    <w:uiPriority w:val="99"/>
    <w:semiHidden/>
    <w:rsid w:val="00000D08"/>
    <w:rPr>
      <w:b/>
      <w:bCs/>
      <w:sz w:val="20"/>
      <w:szCs w:val="20"/>
    </w:rPr>
  </w:style>
  <w:style w:type="paragraph" w:styleId="BalloonText">
    <w:name w:val="Balloon Text"/>
    <w:basedOn w:val="Normal"/>
    <w:link w:val="BalloonTextChar"/>
    <w:uiPriority w:val="99"/>
    <w:semiHidden/>
    <w:unhideWhenUsed/>
    <w:rsid w:val="0000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D08"/>
    <w:rPr>
      <w:rFonts w:ascii="Segoe UI" w:hAnsi="Segoe UI" w:cs="Segoe UI"/>
      <w:sz w:val="18"/>
      <w:szCs w:val="18"/>
    </w:rPr>
  </w:style>
  <w:style w:type="paragraph" w:styleId="FootnoteText">
    <w:name w:val="footnote text"/>
    <w:basedOn w:val="Normal"/>
    <w:link w:val="FootnoteTextChar"/>
    <w:uiPriority w:val="99"/>
    <w:semiHidden/>
    <w:unhideWhenUsed/>
    <w:rsid w:val="004F5B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BA7"/>
    <w:rPr>
      <w:sz w:val="20"/>
      <w:szCs w:val="20"/>
    </w:rPr>
  </w:style>
  <w:style w:type="character" w:styleId="FootnoteReference">
    <w:name w:val="footnote reference"/>
    <w:basedOn w:val="DefaultParagraphFont"/>
    <w:uiPriority w:val="99"/>
    <w:semiHidden/>
    <w:unhideWhenUsed/>
    <w:rsid w:val="004F5B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30" Type="http://schemas.microsoft.com/office/2016/09/relationships/commentsIds" Target="commentsIds.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omments" Target="comments.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1.xml"/><Relationship Id="rId3" Type="http://schemas.microsoft.com/office/2011/relationships/chartColorStyle" Target="colors1.xml"/></Relationships>
</file>

<file path=word/charts/_rels/chart10.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6.xml"/><Relationship Id="rId3" Type="http://schemas.microsoft.com/office/2011/relationships/chartColorStyle" Target="colors6.xml"/></Relationships>
</file>

<file path=word/charts/_rels/chart11.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7.xml"/><Relationship Id="rId3" Type="http://schemas.microsoft.com/office/2011/relationships/chartColorStyle" Target="colors7.xml"/></Relationships>
</file>

<file path=word/charts/_rels/chart13.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20(version%201).xls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compare((Autosaved-306589550739360954)).xlsx" TargetMode="External"/><Relationship Id="rId2" Type="http://schemas.microsoft.com/office/2011/relationships/chartStyle" Target="style4.xml"/><Relationship Id="rId3" Type="http://schemas.microsoft.com/office/2011/relationships/chartColorStyle" Target="colors4.xml"/></Relationships>
</file>

<file path=word/charts/_rels/chart6.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 Id="rId2" Type="http://schemas.microsoft.com/office/2011/relationships/chartStyle" Target="style5.xml"/><Relationship Id="rId3" Type="http://schemas.microsoft.com/office/2011/relationships/chartColorStyle" Target="colors5.xml"/></Relationships>
</file>

<file path=word/charts/_rels/chart7.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worldbankgroup-my.sharepoint.com/personal/jrentschler_worldbank_org/Documents/gRIMM/writeup/results_policy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Sheet1!$C$3:$C$121</c:f>
              <c:numCache>
                <c:formatCode>General</c:formatCode>
                <c:ptCount val="119"/>
                <c:pt idx="0">
                  <c:v>68.48318417678759</c:v>
                </c:pt>
                <c:pt idx="1">
                  <c:v>31.0764681550633</c:v>
                </c:pt>
                <c:pt idx="2">
                  <c:v>61.18583103983659</c:v>
                </c:pt>
                <c:pt idx="3">
                  <c:v>72.13444079953338</c:v>
                </c:pt>
                <c:pt idx="4">
                  <c:v>77.0945496461763</c:v>
                </c:pt>
                <c:pt idx="5">
                  <c:v>81.59810383867911</c:v>
                </c:pt>
                <c:pt idx="6">
                  <c:v>64.59740323242467</c:v>
                </c:pt>
                <c:pt idx="7">
                  <c:v>70.14734432542609</c:v>
                </c:pt>
                <c:pt idx="8">
                  <c:v>70.4312095498199</c:v>
                </c:pt>
                <c:pt idx="9">
                  <c:v>77.61591621072976</c:v>
                </c:pt>
                <c:pt idx="10">
                  <c:v>51.51167843499729</c:v>
                </c:pt>
                <c:pt idx="11">
                  <c:v>73.96923713687279</c:v>
                </c:pt>
                <c:pt idx="12">
                  <c:v>52.6995636413901</c:v>
                </c:pt>
                <c:pt idx="13">
                  <c:v>63.01364388890649</c:v>
                </c:pt>
                <c:pt idx="14">
                  <c:v>63.52578087329769</c:v>
                </c:pt>
                <c:pt idx="15">
                  <c:v>68.82051980569659</c:v>
                </c:pt>
                <c:pt idx="16">
                  <c:v>72.37658390849928</c:v>
                </c:pt>
                <c:pt idx="17">
                  <c:v>71.5806136069597</c:v>
                </c:pt>
                <c:pt idx="18">
                  <c:v>60.07426611815259</c:v>
                </c:pt>
                <c:pt idx="19">
                  <c:v>52.9257917930807</c:v>
                </c:pt>
                <c:pt idx="20">
                  <c:v>48.43745035203269</c:v>
                </c:pt>
                <c:pt idx="21">
                  <c:v>74.3406534155124</c:v>
                </c:pt>
                <c:pt idx="22">
                  <c:v>51.8202521647827</c:v>
                </c:pt>
                <c:pt idx="23">
                  <c:v>47.4768503748169</c:v>
                </c:pt>
                <c:pt idx="24">
                  <c:v>61.50776717154939</c:v>
                </c:pt>
                <c:pt idx="25">
                  <c:v>73.63504665399839</c:v>
                </c:pt>
                <c:pt idx="26">
                  <c:v>59.2413562546377</c:v>
                </c:pt>
                <c:pt idx="27">
                  <c:v>54.9969360930679</c:v>
                </c:pt>
                <c:pt idx="28">
                  <c:v>52.68494449159429</c:v>
                </c:pt>
                <c:pt idx="29">
                  <c:v>50.573278370113</c:v>
                </c:pt>
                <c:pt idx="30">
                  <c:v>56.1952927490348</c:v>
                </c:pt>
                <c:pt idx="31">
                  <c:v>57.1907385561938</c:v>
                </c:pt>
                <c:pt idx="32">
                  <c:v>75.94178837065608</c:v>
                </c:pt>
                <c:pt idx="33">
                  <c:v>60.36966900678029</c:v>
                </c:pt>
                <c:pt idx="34">
                  <c:v>80.98320282246196</c:v>
                </c:pt>
                <c:pt idx="35">
                  <c:v>84.02813093819059</c:v>
                </c:pt>
                <c:pt idx="36">
                  <c:v>69.99378191111471</c:v>
                </c:pt>
                <c:pt idx="37">
                  <c:v>71.11889339373029</c:v>
                </c:pt>
                <c:pt idx="38">
                  <c:v>59.777808139777</c:v>
                </c:pt>
                <c:pt idx="39">
                  <c:v>70.9814115802872</c:v>
                </c:pt>
                <c:pt idx="40">
                  <c:v>60.1399328744614</c:v>
                </c:pt>
                <c:pt idx="41">
                  <c:v>68.7103269455712</c:v>
                </c:pt>
                <c:pt idx="42">
                  <c:v>81.0102215830952</c:v>
                </c:pt>
                <c:pt idx="43">
                  <c:v>45.7220781821462</c:v>
                </c:pt>
                <c:pt idx="44">
                  <c:v>69.3419281834683</c:v>
                </c:pt>
                <c:pt idx="45">
                  <c:v>81.84407530208819</c:v>
                </c:pt>
                <c:pt idx="46">
                  <c:v>65.18567912928388</c:v>
                </c:pt>
                <c:pt idx="47">
                  <c:v>65.0633693630222</c:v>
                </c:pt>
                <c:pt idx="48">
                  <c:v>24.5581689665389</c:v>
                </c:pt>
                <c:pt idx="49">
                  <c:v>64.93193850761901</c:v>
                </c:pt>
                <c:pt idx="50">
                  <c:v>24.7060721581216</c:v>
                </c:pt>
                <c:pt idx="51">
                  <c:v>51.0006676224309</c:v>
                </c:pt>
                <c:pt idx="52">
                  <c:v>81.5311305392723</c:v>
                </c:pt>
                <c:pt idx="53">
                  <c:v>66.9178169258961</c:v>
                </c:pt>
                <c:pt idx="54">
                  <c:v>72.20675802603299</c:v>
                </c:pt>
                <c:pt idx="55">
                  <c:v>59.0941168320012</c:v>
                </c:pt>
                <c:pt idx="56">
                  <c:v>56.7909256981907</c:v>
                </c:pt>
                <c:pt idx="57">
                  <c:v>74.48343079366987</c:v>
                </c:pt>
                <c:pt idx="58">
                  <c:v>62.1927301732201</c:v>
                </c:pt>
                <c:pt idx="59">
                  <c:v>79.56719287763568</c:v>
                </c:pt>
                <c:pt idx="60">
                  <c:v>58.3953705823945</c:v>
                </c:pt>
                <c:pt idx="61">
                  <c:v>82.61976174702738</c:v>
                </c:pt>
                <c:pt idx="62">
                  <c:v>75.4460751309474</c:v>
                </c:pt>
                <c:pt idx="63">
                  <c:v>58.7501003058264</c:v>
                </c:pt>
                <c:pt idx="64">
                  <c:v>50.0799006379439</c:v>
                </c:pt>
                <c:pt idx="65">
                  <c:v>52.5454806189227</c:v>
                </c:pt>
                <c:pt idx="66">
                  <c:v>73.51256983206189</c:v>
                </c:pt>
                <c:pt idx="67">
                  <c:v>65.62679964075178</c:v>
                </c:pt>
                <c:pt idx="68">
                  <c:v>61.2309722852714</c:v>
                </c:pt>
                <c:pt idx="69">
                  <c:v>60.40283367765009</c:v>
                </c:pt>
                <c:pt idx="70">
                  <c:v>69.63342586294388</c:v>
                </c:pt>
                <c:pt idx="71">
                  <c:v>75.63593850623567</c:v>
                </c:pt>
                <c:pt idx="72">
                  <c:v>64.5504035353959</c:v>
                </c:pt>
                <c:pt idx="73">
                  <c:v>63.8493133898717</c:v>
                </c:pt>
                <c:pt idx="74">
                  <c:v>63.0116980927592</c:v>
                </c:pt>
                <c:pt idx="75">
                  <c:v>68.0206497997986</c:v>
                </c:pt>
                <c:pt idx="76">
                  <c:v>41.15454493082</c:v>
                </c:pt>
                <c:pt idx="77">
                  <c:v>39.0855446303061</c:v>
                </c:pt>
                <c:pt idx="78">
                  <c:v>79.33191239583698</c:v>
                </c:pt>
                <c:pt idx="79">
                  <c:v>62.48250422339649</c:v>
                </c:pt>
                <c:pt idx="80">
                  <c:v>77.3560667237171</c:v>
                </c:pt>
                <c:pt idx="81">
                  <c:v>66.28263687040739</c:v>
                </c:pt>
                <c:pt idx="82">
                  <c:v>61.4103093685905</c:v>
                </c:pt>
                <c:pt idx="83">
                  <c:v>61.749560766737</c:v>
                </c:pt>
                <c:pt idx="84">
                  <c:v>62.4598668190818</c:v>
                </c:pt>
                <c:pt idx="85">
                  <c:v>65.94626202858488</c:v>
                </c:pt>
                <c:pt idx="86">
                  <c:v>82.87329093657137</c:v>
                </c:pt>
                <c:pt idx="87">
                  <c:v>56.0244178130051</c:v>
                </c:pt>
                <c:pt idx="88">
                  <c:v>55.6665334748649</c:v>
                </c:pt>
                <c:pt idx="89">
                  <c:v>50.6771699355114</c:v>
                </c:pt>
                <c:pt idx="90">
                  <c:v>72.72484510586928</c:v>
                </c:pt>
                <c:pt idx="91">
                  <c:v>68.05217758764039</c:v>
                </c:pt>
                <c:pt idx="92">
                  <c:v>56.1451892652741</c:v>
                </c:pt>
                <c:pt idx="93">
                  <c:v>58.86709559288749</c:v>
                </c:pt>
                <c:pt idx="94">
                  <c:v>52.15111031965471</c:v>
                </c:pt>
                <c:pt idx="95">
                  <c:v>78.34848193610779</c:v>
                </c:pt>
                <c:pt idx="96">
                  <c:v>65.8639126891177</c:v>
                </c:pt>
                <c:pt idx="97">
                  <c:v>86.03286745888467</c:v>
                </c:pt>
                <c:pt idx="98">
                  <c:v>75.5163012672361</c:v>
                </c:pt>
                <c:pt idx="99">
                  <c:v>50.96027793121009</c:v>
                </c:pt>
                <c:pt idx="100">
                  <c:v>61.78258703564289</c:v>
                </c:pt>
                <c:pt idx="101">
                  <c:v>80.33242111278116</c:v>
                </c:pt>
                <c:pt idx="102">
                  <c:v>80.04848876358157</c:v>
                </c:pt>
                <c:pt idx="103">
                  <c:v>66.85183977913479</c:v>
                </c:pt>
                <c:pt idx="104">
                  <c:v>76.89849012394608</c:v>
                </c:pt>
                <c:pt idx="105">
                  <c:v>81.62899069147271</c:v>
                </c:pt>
                <c:pt idx="106">
                  <c:v>57.83617970434</c:v>
                </c:pt>
                <c:pt idx="107">
                  <c:v>86.53196337482522</c:v>
                </c:pt>
                <c:pt idx="108">
                  <c:v>72.9533597629358</c:v>
                </c:pt>
                <c:pt idx="109">
                  <c:v>50.95329129351769</c:v>
                </c:pt>
                <c:pt idx="110">
                  <c:v>60.36796142754309</c:v>
                </c:pt>
                <c:pt idx="111">
                  <c:v>76.59120696533173</c:v>
                </c:pt>
                <c:pt idx="112">
                  <c:v>58.1367806032715</c:v>
                </c:pt>
                <c:pt idx="113">
                  <c:v>62.40020178502449</c:v>
                </c:pt>
                <c:pt idx="114">
                  <c:v>56.45094664676839</c:v>
                </c:pt>
                <c:pt idx="115">
                  <c:v>60.3525702150055</c:v>
                </c:pt>
                <c:pt idx="116">
                  <c:v>48.3135744950528</c:v>
                </c:pt>
                <c:pt idx="117">
                  <c:v>56.0294072248845</c:v>
                </c:pt>
                <c:pt idx="118">
                  <c:v>46.06829401790259</c:v>
                </c:pt>
              </c:numCache>
            </c:numRef>
          </c:yVal>
          <c:smooth val="0"/>
          <c:extLst xmlns:c16r2="http://schemas.microsoft.com/office/drawing/2015/06/chart">
            <c:ext xmlns:c16="http://schemas.microsoft.com/office/drawing/2014/chart" uri="{C3380CC4-5D6E-409C-BE32-E72D297353CC}">
              <c16:uniqueId val="{00000000-D7A4-4819-B3C4-84E06B58CD32}"/>
            </c:ext>
          </c:extLst>
        </c:ser>
        <c:ser>
          <c:idx val="2"/>
          <c:order val="1"/>
          <c:spPr>
            <a:ln w="25400" cap="rnd">
              <a:noFill/>
              <a:round/>
            </a:ln>
            <a:effectLst/>
          </c:spPr>
          <c:marker>
            <c:symbol val="diamond"/>
            <c:size val="5"/>
            <c:spPr>
              <a:solidFill>
                <a:schemeClr val="accent2"/>
              </a:solidFill>
              <a:ln w="9525">
                <a:noFill/>
              </a:ln>
              <a:effectLst/>
            </c:spPr>
          </c:marker>
          <c:xVal>
            <c:numRef>
              <c:f>Sheet1!$R$3:$R$154</c:f>
              <c:numCache>
                <c:formatCode>General</c:formatCode>
                <c:ptCount val="152"/>
                <c:pt idx="0">
                  <c:v>94920.95872</c:v>
                </c:pt>
                <c:pt idx="1">
                  <c:v>64139.54705</c:v>
                </c:pt>
                <c:pt idx="2">
                  <c:v>63301.15414000001</c:v>
                </c:pt>
                <c:pt idx="3">
                  <c:v>57427.89254</c:v>
                </c:pt>
                <c:pt idx="4">
                  <c:v>53445.37059</c:v>
                </c:pt>
                <c:pt idx="5">
                  <c:v>47269.63295</c:v>
                </c:pt>
                <c:pt idx="6">
                  <c:v>46568.17715</c:v>
                </c:pt>
                <c:pt idx="7">
                  <c:v>45991.22478</c:v>
                </c:pt>
                <c:pt idx="8">
                  <c:v>44438.72482</c:v>
                </c:pt>
                <c:pt idx="9">
                  <c:v>44356.8577299999</c:v>
                </c:pt>
                <c:pt idx="10">
                  <c:v>44260.57597</c:v>
                </c:pt>
                <c:pt idx="11">
                  <c:v>43113.68397</c:v>
                </c:pt>
                <c:pt idx="12">
                  <c:v>42094.57905</c:v>
                </c:pt>
                <c:pt idx="13">
                  <c:v>39254.7721699999</c:v>
                </c:pt>
                <c:pt idx="14">
                  <c:v>38252.3011399999</c:v>
                </c:pt>
                <c:pt idx="15">
                  <c:v>38061.09426000001</c:v>
                </c:pt>
                <c:pt idx="16">
                  <c:v>34985.84933</c:v>
                </c:pt>
                <c:pt idx="17">
                  <c:v>34699.86736</c:v>
                </c:pt>
                <c:pt idx="18">
                  <c:v>33320.03511</c:v>
                </c:pt>
                <c:pt idx="19">
                  <c:v>32688.4081</c:v>
                </c:pt>
                <c:pt idx="20">
                  <c:v>31338.87520999999</c:v>
                </c:pt>
                <c:pt idx="21">
                  <c:v>31331.393</c:v>
                </c:pt>
                <c:pt idx="22">
                  <c:v>30464.7591699999</c:v>
                </c:pt>
                <c:pt idx="23">
                  <c:v>29930.03704</c:v>
                </c:pt>
                <c:pt idx="24">
                  <c:v>29212.3782</c:v>
                </c:pt>
                <c:pt idx="25">
                  <c:v>28109.8170399999</c:v>
                </c:pt>
                <c:pt idx="26">
                  <c:v>27943.8151199999</c:v>
                </c:pt>
                <c:pt idx="27">
                  <c:v>27102.6636999999</c:v>
                </c:pt>
                <c:pt idx="29">
                  <c:v>26035.8379</c:v>
                </c:pt>
                <c:pt idx="30">
                  <c:v>25668.88436</c:v>
                </c:pt>
                <c:pt idx="31">
                  <c:v>25664.13599999999</c:v>
                </c:pt>
                <c:pt idx="32">
                  <c:v>24416.62388</c:v>
                </c:pt>
                <c:pt idx="33">
                  <c:v>24223.99229</c:v>
                </c:pt>
                <c:pt idx="34">
                  <c:v>23756.48429</c:v>
                </c:pt>
                <c:pt idx="35">
                  <c:v>23728.51364</c:v>
                </c:pt>
                <c:pt idx="36">
                  <c:v>23446.56506</c:v>
                </c:pt>
                <c:pt idx="37">
                  <c:v>22706.72053999999</c:v>
                </c:pt>
                <c:pt idx="38">
                  <c:v>21614.68624</c:v>
                </c:pt>
                <c:pt idx="39">
                  <c:v>21527.9676699999</c:v>
                </c:pt>
                <c:pt idx="40">
                  <c:v>21334.93967999989</c:v>
                </c:pt>
                <c:pt idx="41">
                  <c:v>21013.01762999999</c:v>
                </c:pt>
                <c:pt idx="42">
                  <c:v>20046.92683</c:v>
                </c:pt>
                <c:pt idx="43">
                  <c:v>19567.4896599999</c:v>
                </c:pt>
                <c:pt idx="44">
                  <c:v>18497.67701</c:v>
                </c:pt>
                <c:pt idx="45">
                  <c:v>18489.43489</c:v>
                </c:pt>
                <c:pt idx="46">
                  <c:v>17794.52661</c:v>
                </c:pt>
                <c:pt idx="47">
                  <c:v>16832.46304</c:v>
                </c:pt>
                <c:pt idx="48">
                  <c:v>16786.00072</c:v>
                </c:pt>
                <c:pt idx="49">
                  <c:v>16752.0987699999</c:v>
                </c:pt>
                <c:pt idx="50">
                  <c:v>16086.91806</c:v>
                </c:pt>
                <c:pt idx="51">
                  <c:v>16001.3234</c:v>
                </c:pt>
                <c:pt idx="52">
                  <c:v>15737.02113</c:v>
                </c:pt>
                <c:pt idx="53">
                  <c:v>15723.23706</c:v>
                </c:pt>
                <c:pt idx="54">
                  <c:v>15683.03242</c:v>
                </c:pt>
                <c:pt idx="55">
                  <c:v>15401.4924999999</c:v>
                </c:pt>
                <c:pt idx="56">
                  <c:v>14399.4476599999</c:v>
                </c:pt>
                <c:pt idx="57">
                  <c:v>14231.5341299999</c:v>
                </c:pt>
                <c:pt idx="58">
                  <c:v>14098.8758699999</c:v>
                </c:pt>
                <c:pt idx="59">
                  <c:v>14023.6916199999</c:v>
                </c:pt>
                <c:pt idx="60">
                  <c:v>13921.18002</c:v>
                </c:pt>
                <c:pt idx="61">
                  <c:v>13720.8908899999</c:v>
                </c:pt>
                <c:pt idx="62">
                  <c:v>13267.8857</c:v>
                </c:pt>
                <c:pt idx="63">
                  <c:v>13124.32484</c:v>
                </c:pt>
                <c:pt idx="64">
                  <c:v>13054.8908099999</c:v>
                </c:pt>
                <c:pt idx="65">
                  <c:v>12236.83195</c:v>
                </c:pt>
                <c:pt idx="66">
                  <c:v>12071.59238</c:v>
                </c:pt>
                <c:pt idx="67">
                  <c:v>12010.5015099999</c:v>
                </c:pt>
                <c:pt idx="68">
                  <c:v>11639.30965</c:v>
                </c:pt>
                <c:pt idx="69">
                  <c:v>11361.00642</c:v>
                </c:pt>
                <c:pt idx="70">
                  <c:v>11359.1704</c:v>
                </c:pt>
                <c:pt idx="71">
                  <c:v>11327.48741</c:v>
                </c:pt>
                <c:pt idx="72">
                  <c:v>10764.548</c:v>
                </c:pt>
                <c:pt idx="73">
                  <c:v>10752.01683</c:v>
                </c:pt>
                <c:pt idx="74">
                  <c:v>10623.38552</c:v>
                </c:pt>
                <c:pt idx="75">
                  <c:v>10424.2641499999</c:v>
                </c:pt>
                <c:pt idx="76">
                  <c:v>10319.25693</c:v>
                </c:pt>
                <c:pt idx="77">
                  <c:v>10151.3425199999</c:v>
                </c:pt>
                <c:pt idx="78">
                  <c:v>9852.035110999997</c:v>
                </c:pt>
                <c:pt idx="79">
                  <c:v>9276.76624299999</c:v>
                </c:pt>
                <c:pt idx="80">
                  <c:v>8871.379539999996</c:v>
                </c:pt>
                <c:pt idx="81">
                  <c:v>8447.264216</c:v>
                </c:pt>
                <c:pt idx="82">
                  <c:v>8389.604574</c:v>
                </c:pt>
                <c:pt idx="83">
                  <c:v>8253.293783</c:v>
                </c:pt>
                <c:pt idx="84">
                  <c:v>8190.239289</c:v>
                </c:pt>
                <c:pt idx="85">
                  <c:v>8179.62034</c:v>
                </c:pt>
                <c:pt idx="86">
                  <c:v>7989.997256</c:v>
                </c:pt>
                <c:pt idx="87">
                  <c:v>7846.01583199999</c:v>
                </c:pt>
                <c:pt idx="88">
                  <c:v>7723.641059</c:v>
                </c:pt>
                <c:pt idx="89">
                  <c:v>7668.05577599999</c:v>
                </c:pt>
                <c:pt idx="90">
                  <c:v>7366.76847999999</c:v>
                </c:pt>
                <c:pt idx="91">
                  <c:v>7285.90832099999</c:v>
                </c:pt>
                <c:pt idx="92">
                  <c:v>7266.33528499999</c:v>
                </c:pt>
                <c:pt idx="93">
                  <c:v>7236.46707099999</c:v>
                </c:pt>
                <c:pt idx="94">
                  <c:v>6707.956184</c:v>
                </c:pt>
                <c:pt idx="95">
                  <c:v>6092.648097</c:v>
                </c:pt>
                <c:pt idx="96">
                  <c:v>6073.223695000001</c:v>
                </c:pt>
                <c:pt idx="97">
                  <c:v>6038.928299</c:v>
                </c:pt>
                <c:pt idx="98">
                  <c:v>5984.64042199999</c:v>
                </c:pt>
                <c:pt idx="99">
                  <c:v>5837.62870399999</c:v>
                </c:pt>
                <c:pt idx="100">
                  <c:v>5434.734794999989</c:v>
                </c:pt>
                <c:pt idx="101">
                  <c:v>5327.2672</c:v>
                </c:pt>
                <c:pt idx="102">
                  <c:v>5305.04713699999</c:v>
                </c:pt>
                <c:pt idx="103">
                  <c:v>5301.395941</c:v>
                </c:pt>
                <c:pt idx="104">
                  <c:v>5136.84157399999</c:v>
                </c:pt>
                <c:pt idx="105">
                  <c:v>4944.399693</c:v>
                </c:pt>
                <c:pt idx="106">
                  <c:v>4854.632259</c:v>
                </c:pt>
                <c:pt idx="107">
                  <c:v>4392.26594699999</c:v>
                </c:pt>
                <c:pt idx="108">
                  <c:v>4386.352577000001</c:v>
                </c:pt>
                <c:pt idx="109">
                  <c:v>3980.20210599999</c:v>
                </c:pt>
                <c:pt idx="110">
                  <c:v>3878.28772899999</c:v>
                </c:pt>
                <c:pt idx="111">
                  <c:v>3646.962322</c:v>
                </c:pt>
                <c:pt idx="112">
                  <c:v>3572.280549999999</c:v>
                </c:pt>
                <c:pt idx="113">
                  <c:v>3424.764209999999</c:v>
                </c:pt>
                <c:pt idx="114">
                  <c:v>3346.817793</c:v>
                </c:pt>
                <c:pt idx="115">
                  <c:v>3319.353556</c:v>
                </c:pt>
                <c:pt idx="116">
                  <c:v>3293.700997</c:v>
                </c:pt>
                <c:pt idx="117">
                  <c:v>2925.60091699999</c:v>
                </c:pt>
                <c:pt idx="118">
                  <c:v>2856.47531</c:v>
                </c:pt>
                <c:pt idx="119">
                  <c:v>2762.58545299999</c:v>
                </c:pt>
                <c:pt idx="120">
                  <c:v>2736.354895</c:v>
                </c:pt>
                <c:pt idx="121">
                  <c:v>2583.58967299999</c:v>
                </c:pt>
                <c:pt idx="122">
                  <c:v>2379.451264</c:v>
                </c:pt>
                <c:pt idx="123">
                  <c:v>2325.06996</c:v>
                </c:pt>
                <c:pt idx="124">
                  <c:v>2297.652539</c:v>
                </c:pt>
                <c:pt idx="125">
                  <c:v>2072.710578</c:v>
                </c:pt>
                <c:pt idx="126">
                  <c:v>2009.961384</c:v>
                </c:pt>
                <c:pt idx="127">
                  <c:v>1984.660767</c:v>
                </c:pt>
                <c:pt idx="128">
                  <c:v>1971.08447999999</c:v>
                </c:pt>
                <c:pt idx="129">
                  <c:v>1955.15532299999</c:v>
                </c:pt>
                <c:pt idx="130">
                  <c:v>1879.62812</c:v>
                </c:pt>
                <c:pt idx="131">
                  <c:v>1845.914679</c:v>
                </c:pt>
                <c:pt idx="132">
                  <c:v>1823.338788</c:v>
                </c:pt>
                <c:pt idx="133">
                  <c:v>1773.75048399999</c:v>
                </c:pt>
                <c:pt idx="134">
                  <c:v>1687.08273599999</c:v>
                </c:pt>
                <c:pt idx="135">
                  <c:v>1653.961848</c:v>
                </c:pt>
                <c:pt idx="136">
                  <c:v>1642.185834</c:v>
                </c:pt>
                <c:pt idx="137">
                  <c:v>1608.293476</c:v>
                </c:pt>
                <c:pt idx="138">
                  <c:v>1491.681953</c:v>
                </c:pt>
                <c:pt idx="139">
                  <c:v>1411.152339</c:v>
                </c:pt>
                <c:pt idx="140">
                  <c:v>1396.669615</c:v>
                </c:pt>
                <c:pt idx="141">
                  <c:v>1382.10974699999</c:v>
                </c:pt>
                <c:pt idx="142">
                  <c:v>1368.829098</c:v>
                </c:pt>
                <c:pt idx="143">
                  <c:v>1083.801421</c:v>
                </c:pt>
                <c:pt idx="144">
                  <c:v>914.4670357999998</c:v>
                </c:pt>
                <c:pt idx="145">
                  <c:v>753.557379</c:v>
                </c:pt>
                <c:pt idx="146">
                  <c:v>743.8943424</c:v>
                </c:pt>
                <c:pt idx="147">
                  <c:v>721.1765615</c:v>
                </c:pt>
                <c:pt idx="148">
                  <c:v>647.8804448</c:v>
                </c:pt>
              </c:numCache>
            </c:numRef>
          </c:xVal>
          <c:yVal>
            <c:numRef>
              <c:f>Sheet1!$Q$3:$Q$154</c:f>
              <c:numCache>
                <c:formatCode>General</c:formatCode>
                <c:ptCount val="152"/>
                <c:pt idx="0">
                  <c:v>76.86007204064059</c:v>
                </c:pt>
                <c:pt idx="1">
                  <c:v>72.60730747893609</c:v>
                </c:pt>
                <c:pt idx="2">
                  <c:v>74.68841787209666</c:v>
                </c:pt>
                <c:pt idx="3">
                  <c:v>80.14076657270687</c:v>
                </c:pt>
                <c:pt idx="4">
                  <c:v>66.3902515606159</c:v>
                </c:pt>
                <c:pt idx="5">
                  <c:v>82.85169213904298</c:v>
                </c:pt>
                <c:pt idx="6">
                  <c:v>76.70672476240479</c:v>
                </c:pt>
                <c:pt idx="7">
                  <c:v>84.419181329335</c:v>
                </c:pt>
                <c:pt idx="8">
                  <c:v>81.71537126387909</c:v>
                </c:pt>
                <c:pt idx="9">
                  <c:v>81.68364405250199</c:v>
                </c:pt>
                <c:pt idx="10">
                  <c:v>77.3155879491191</c:v>
                </c:pt>
                <c:pt idx="11">
                  <c:v>73.7545426886002</c:v>
                </c:pt>
                <c:pt idx="12">
                  <c:v>77.58797039488446</c:v>
                </c:pt>
                <c:pt idx="13">
                  <c:v>76.30547334622638</c:v>
                </c:pt>
                <c:pt idx="14">
                  <c:v>82.5507152873713</c:v>
                </c:pt>
                <c:pt idx="15">
                  <c:v>81.13170563418369</c:v>
                </c:pt>
                <c:pt idx="16">
                  <c:v>77.54381296238388</c:v>
                </c:pt>
                <c:pt idx="17">
                  <c:v>79.53994235915249</c:v>
                </c:pt>
                <c:pt idx="18">
                  <c:v>86.91663795750068</c:v>
                </c:pt>
                <c:pt idx="19">
                  <c:v>62.4131208410602</c:v>
                </c:pt>
                <c:pt idx="20">
                  <c:v>78.03031352411652</c:v>
                </c:pt>
                <c:pt idx="21">
                  <c:v>59.1973020892128</c:v>
                </c:pt>
                <c:pt idx="22">
                  <c:v>40.51485316866539</c:v>
                </c:pt>
                <c:pt idx="23">
                  <c:v>82.17070868128549</c:v>
                </c:pt>
                <c:pt idx="24">
                  <c:v>76.84163204949189</c:v>
                </c:pt>
                <c:pt idx="25">
                  <c:v>59.69103375523269</c:v>
                </c:pt>
                <c:pt idx="26">
                  <c:v>68.68245538790288</c:v>
                </c:pt>
                <c:pt idx="27">
                  <c:v>86.33936157119358</c:v>
                </c:pt>
                <c:pt idx="28">
                  <c:v>0.0</c:v>
                </c:pt>
                <c:pt idx="29">
                  <c:v>65.72283337088096</c:v>
                </c:pt>
                <c:pt idx="30">
                  <c:v>68.1192484447339</c:v>
                </c:pt>
                <c:pt idx="31">
                  <c:v>81.4110349945912</c:v>
                </c:pt>
                <c:pt idx="32">
                  <c:v>47.1733390695709</c:v>
                </c:pt>
                <c:pt idx="33">
                  <c:v>67.5472560957607</c:v>
                </c:pt>
                <c:pt idx="34">
                  <c:v>55.38369878452581</c:v>
                </c:pt>
                <c:pt idx="35">
                  <c:v>66.2681114905415</c:v>
                </c:pt>
                <c:pt idx="36">
                  <c:v>58.9335693624385</c:v>
                </c:pt>
                <c:pt idx="37">
                  <c:v>61.45992665279338</c:v>
                </c:pt>
                <c:pt idx="38">
                  <c:v>75.48848067018959</c:v>
                </c:pt>
                <c:pt idx="39">
                  <c:v>76.20417459748069</c:v>
                </c:pt>
                <c:pt idx="40">
                  <c:v>56.45125475392889</c:v>
                </c:pt>
                <c:pt idx="41">
                  <c:v>42.8584343358181</c:v>
                </c:pt>
                <c:pt idx="42">
                  <c:v>69.9592690129321</c:v>
                </c:pt>
                <c:pt idx="43">
                  <c:v>79.31870565241657</c:v>
                </c:pt>
                <c:pt idx="44">
                  <c:v>57.82843577675531</c:v>
                </c:pt>
                <c:pt idx="45">
                  <c:v>61.67149392776369</c:v>
                </c:pt>
                <c:pt idx="46">
                  <c:v>72.12572062132638</c:v>
                </c:pt>
                <c:pt idx="47">
                  <c:v>62.92709345021169</c:v>
                </c:pt>
                <c:pt idx="48">
                  <c:v>45.3314783319762</c:v>
                </c:pt>
                <c:pt idx="49">
                  <c:v>70.5090892908429</c:v>
                </c:pt>
                <c:pt idx="50">
                  <c:v>56.9239629496655</c:v>
                </c:pt>
                <c:pt idx="51">
                  <c:v>61.7688666735739</c:v>
                </c:pt>
                <c:pt idx="52">
                  <c:v>63.8437903120213</c:v>
                </c:pt>
                <c:pt idx="53">
                  <c:v>63.3683467822512</c:v>
                </c:pt>
                <c:pt idx="54">
                  <c:v>57.12410689146081</c:v>
                </c:pt>
                <c:pt idx="55">
                  <c:v>52.786906037915</c:v>
                </c:pt>
                <c:pt idx="56">
                  <c:v>74.27508931114531</c:v>
                </c:pt>
                <c:pt idx="57">
                  <c:v>63.4952080666619</c:v>
                </c:pt>
                <c:pt idx="58">
                  <c:v>70.2404136360352</c:v>
                </c:pt>
                <c:pt idx="59">
                  <c:v>69.4994726209396</c:v>
                </c:pt>
                <c:pt idx="60">
                  <c:v>56.04900478933329</c:v>
                </c:pt>
                <c:pt idx="61">
                  <c:v>80.2056391698774</c:v>
                </c:pt>
                <c:pt idx="62">
                  <c:v>71.19507847234456</c:v>
                </c:pt>
                <c:pt idx="63">
                  <c:v>60.0944968500738</c:v>
                </c:pt>
                <c:pt idx="64">
                  <c:v>67.69411995169</c:v>
                </c:pt>
                <c:pt idx="65">
                  <c:v>56.80870356109429</c:v>
                </c:pt>
                <c:pt idx="66">
                  <c:v>52.7279082111227</c:v>
                </c:pt>
                <c:pt idx="67">
                  <c:v>47.6442380543747</c:v>
                </c:pt>
                <c:pt idx="68">
                  <c:v>71.68321595283489</c:v>
                </c:pt>
                <c:pt idx="69">
                  <c:v>67.09281724075001</c:v>
                </c:pt>
                <c:pt idx="70">
                  <c:v>68.57642707404008</c:v>
                </c:pt>
                <c:pt idx="71">
                  <c:v>62.6912535201004</c:v>
                </c:pt>
                <c:pt idx="72">
                  <c:v>71.8097844412751</c:v>
                </c:pt>
                <c:pt idx="73">
                  <c:v>47.8871737979571</c:v>
                </c:pt>
                <c:pt idx="74">
                  <c:v>63.4583755528548</c:v>
                </c:pt>
                <c:pt idx="75">
                  <c:v>71.14839794372699</c:v>
                </c:pt>
                <c:pt idx="76">
                  <c:v>59.673550130627</c:v>
                </c:pt>
                <c:pt idx="77">
                  <c:v>33.0729067645218</c:v>
                </c:pt>
                <c:pt idx="78">
                  <c:v>62.2267865907317</c:v>
                </c:pt>
                <c:pt idx="79">
                  <c:v>70.18933352117459</c:v>
                </c:pt>
                <c:pt idx="80">
                  <c:v>58.24244114826121</c:v>
                </c:pt>
                <c:pt idx="81">
                  <c:v>67.27263464782379</c:v>
                </c:pt>
                <c:pt idx="82">
                  <c:v>75.4581466525123</c:v>
                </c:pt>
                <c:pt idx="83">
                  <c:v>73.9034539441553</c:v>
                </c:pt>
                <c:pt idx="84">
                  <c:v>71.85284993213288</c:v>
                </c:pt>
                <c:pt idx="85">
                  <c:v>58.89481695449219</c:v>
                </c:pt>
                <c:pt idx="86">
                  <c:v>69.45274120554599</c:v>
                </c:pt>
                <c:pt idx="87">
                  <c:v>36.560028237391</c:v>
                </c:pt>
                <c:pt idx="88">
                  <c:v>62.37414713702049</c:v>
                </c:pt>
                <c:pt idx="89">
                  <c:v>74.6364944682173</c:v>
                </c:pt>
                <c:pt idx="90">
                  <c:v>26.154127561842</c:v>
                </c:pt>
                <c:pt idx="91">
                  <c:v>61.78366970854319</c:v>
                </c:pt>
                <c:pt idx="92">
                  <c:v>53.926366762031</c:v>
                </c:pt>
                <c:pt idx="93">
                  <c:v>78.76453157158119</c:v>
                </c:pt>
                <c:pt idx="94">
                  <c:v>53.997571729417</c:v>
                </c:pt>
                <c:pt idx="95">
                  <c:v>67.08960640168438</c:v>
                </c:pt>
                <c:pt idx="96">
                  <c:v>74.00040580903959</c:v>
                </c:pt>
                <c:pt idx="97">
                  <c:v>43.8853593009741</c:v>
                </c:pt>
                <c:pt idx="98">
                  <c:v>30.98281230035899</c:v>
                </c:pt>
                <c:pt idx="99">
                  <c:v>74.36465217213599</c:v>
                </c:pt>
                <c:pt idx="100">
                  <c:v>50.6465919059028</c:v>
                </c:pt>
                <c:pt idx="101">
                  <c:v>70.45575103885257</c:v>
                </c:pt>
                <c:pt idx="102">
                  <c:v>52.3942196199347</c:v>
                </c:pt>
                <c:pt idx="103">
                  <c:v>46.02729417378339</c:v>
                </c:pt>
                <c:pt idx="104">
                  <c:v>57.2167199930792</c:v>
                </c:pt>
                <c:pt idx="105">
                  <c:v>77.82591257459708</c:v>
                </c:pt>
                <c:pt idx="106">
                  <c:v>67.769194481957</c:v>
                </c:pt>
                <c:pt idx="107">
                  <c:v>53.07139122650661</c:v>
                </c:pt>
                <c:pt idx="108">
                  <c:v>50.94085877584939</c:v>
                </c:pt>
                <c:pt idx="109">
                  <c:v>65.52169086651301</c:v>
                </c:pt>
                <c:pt idx="110">
                  <c:v>59.0091287461848</c:v>
                </c:pt>
                <c:pt idx="111">
                  <c:v>42.03250699063281</c:v>
                </c:pt>
                <c:pt idx="112">
                  <c:v>43.170135385309</c:v>
                </c:pt>
                <c:pt idx="113">
                  <c:v>57.4356655405363</c:v>
                </c:pt>
                <c:pt idx="114">
                  <c:v>42.0817733529632</c:v>
                </c:pt>
                <c:pt idx="115">
                  <c:v>70.1139340001376</c:v>
                </c:pt>
                <c:pt idx="116">
                  <c:v>52.3336756406887</c:v>
                </c:pt>
                <c:pt idx="117">
                  <c:v>49.9751217431614</c:v>
                </c:pt>
                <c:pt idx="118">
                  <c:v>71.14600221800069</c:v>
                </c:pt>
                <c:pt idx="119">
                  <c:v>57.0261865589147</c:v>
                </c:pt>
                <c:pt idx="120">
                  <c:v>62.41773345249409</c:v>
                </c:pt>
                <c:pt idx="121">
                  <c:v>63.6027487785822</c:v>
                </c:pt>
                <c:pt idx="122">
                  <c:v>80.58268707418578</c:v>
                </c:pt>
                <c:pt idx="123">
                  <c:v>76.28265651707919</c:v>
                </c:pt>
                <c:pt idx="124">
                  <c:v>65.33736473488649</c:v>
                </c:pt>
                <c:pt idx="125">
                  <c:v>59.6168508310559</c:v>
                </c:pt>
                <c:pt idx="126">
                  <c:v>42.1767908330535</c:v>
                </c:pt>
                <c:pt idx="127">
                  <c:v>80.4237045102459</c:v>
                </c:pt>
                <c:pt idx="128">
                  <c:v>41.278149072543</c:v>
                </c:pt>
                <c:pt idx="129">
                  <c:v>61.0500156018532</c:v>
                </c:pt>
                <c:pt idx="130">
                  <c:v>5.51593109584832</c:v>
                </c:pt>
                <c:pt idx="131">
                  <c:v>47.5244568193346</c:v>
                </c:pt>
                <c:pt idx="132">
                  <c:v>64.9835437236736</c:v>
                </c:pt>
                <c:pt idx="133">
                  <c:v>61.86983618304429</c:v>
                </c:pt>
                <c:pt idx="134">
                  <c:v>46.6635017948888</c:v>
                </c:pt>
                <c:pt idx="135">
                  <c:v>40.62810164012072</c:v>
                </c:pt>
                <c:pt idx="136">
                  <c:v>72.2730592684528</c:v>
                </c:pt>
                <c:pt idx="137">
                  <c:v>68.60688098178241</c:v>
                </c:pt>
                <c:pt idx="138">
                  <c:v>57.2392708177889</c:v>
                </c:pt>
                <c:pt idx="139">
                  <c:v>56.6882493431821</c:v>
                </c:pt>
                <c:pt idx="140">
                  <c:v>62.191217855936</c:v>
                </c:pt>
                <c:pt idx="141">
                  <c:v>60.7163218150707</c:v>
                </c:pt>
                <c:pt idx="142">
                  <c:v>66.84337742782559</c:v>
                </c:pt>
                <c:pt idx="143">
                  <c:v>62.89355603813021</c:v>
                </c:pt>
                <c:pt idx="144">
                  <c:v>52.6862259243062</c:v>
                </c:pt>
                <c:pt idx="145">
                  <c:v>61.97341586207601</c:v>
                </c:pt>
                <c:pt idx="146">
                  <c:v>53.7592834121313</c:v>
                </c:pt>
                <c:pt idx="147">
                  <c:v>56.54447769621479</c:v>
                </c:pt>
                <c:pt idx="148">
                  <c:v>51.7067867471109</c:v>
                </c:pt>
                <c:pt idx="149">
                  <c:v>0.0</c:v>
                </c:pt>
                <c:pt idx="150">
                  <c:v>0.0</c:v>
                </c:pt>
              </c:numCache>
            </c:numRef>
          </c:yVal>
          <c:smooth val="0"/>
          <c:extLst xmlns:c16r2="http://schemas.microsoft.com/office/drawing/2015/06/chart">
            <c:ext xmlns:c15="http://schemas.microsoft.com/office/drawing/2012/chart" uri="{02D57815-91ED-43cb-92C2-25804820EDAC}">
              <c15:filteredSeriesTitle>
                <c15:tx>
                  <c:v>2017 all countries</c:v>
                </c15:tx>
              </c15:filteredSeriesTitle>
            </c:ext>
            <c:ext xmlns:c16="http://schemas.microsoft.com/office/drawing/2014/chart" uri="{C3380CC4-5D6E-409C-BE32-E72D297353CC}">
              <c16:uniqueId val="{00000001-D7A4-4819-B3C4-84E06B58CD32}"/>
            </c:ext>
          </c:extLst>
        </c:ser>
        <c:dLbls>
          <c:showLegendKey val="0"/>
          <c:showVal val="0"/>
          <c:showCatName val="0"/>
          <c:showSerName val="0"/>
          <c:showPercent val="0"/>
          <c:showBubbleSize val="0"/>
        </c:dLbls>
        <c:axId val="2127326824"/>
        <c:axId val="2127336200"/>
      </c:scatterChart>
      <c:valAx>
        <c:axId val="2127326824"/>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 (US$)</a:t>
                </a:r>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336200"/>
        <c:crosses val="autoZero"/>
        <c:crossBetween val="midCat"/>
      </c:valAx>
      <c:valAx>
        <c:axId val="2127336200"/>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Resilience (%)</a:t>
                </a:r>
              </a:p>
            </c:rich>
          </c:tx>
          <c:layout>
            <c:manualLayout>
              <c:xMode val="edge"/>
              <c:yMode val="edge"/>
              <c:x val="0.0022082239720035"/>
              <c:y val="0.35685586176727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326824"/>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51587301587302"/>
          <c:y val="0.0417310086643918"/>
          <c:w val="0.875148731408574"/>
          <c:h val="0.938481259729204"/>
        </c:manualLayout>
      </c:layout>
      <c:barChart>
        <c:barDir val="bar"/>
        <c:grouping val="clustered"/>
        <c:varyColors val="0"/>
        <c:ser>
          <c:idx val="0"/>
          <c:order val="0"/>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inclusive!$A$142:$A$151</c:f>
              <c:strCache>
                <c:ptCount val="10"/>
                <c:pt idx="0">
                  <c:v>Kenya</c:v>
                </c:pt>
                <c:pt idx="1">
                  <c:v>Argentina</c:v>
                </c:pt>
                <c:pt idx="2">
                  <c:v>Greece</c:v>
                </c:pt>
                <c:pt idx="3">
                  <c:v>El Salvador</c:v>
                </c:pt>
                <c:pt idx="4">
                  <c:v>Costa Rica</c:v>
                </c:pt>
                <c:pt idx="5">
                  <c:v>Haiti</c:v>
                </c:pt>
                <c:pt idx="6">
                  <c:v>Malawi</c:v>
                </c:pt>
                <c:pt idx="7">
                  <c:v>Antigua &amp; Barbuda</c:v>
                </c:pt>
                <c:pt idx="8">
                  <c:v>Zambia</c:v>
                </c:pt>
                <c:pt idx="9">
                  <c:v>Benin</c:v>
                </c:pt>
              </c:strCache>
            </c:strRef>
          </c:cat>
          <c:val>
            <c:numRef>
              <c:f>inclusive!$D$142:$D$151</c:f>
              <c:numCache>
                <c:formatCode>General</c:formatCode>
                <c:ptCount val="10"/>
                <c:pt idx="0">
                  <c:v>-0.12343790274377</c:v>
                </c:pt>
                <c:pt idx="1">
                  <c:v>-0.125917942638994</c:v>
                </c:pt>
                <c:pt idx="2">
                  <c:v>-0.126580731040515</c:v>
                </c:pt>
                <c:pt idx="3">
                  <c:v>-0.130247540916466</c:v>
                </c:pt>
                <c:pt idx="4">
                  <c:v>-0.133142400581029</c:v>
                </c:pt>
                <c:pt idx="5">
                  <c:v>-0.133392212548621</c:v>
                </c:pt>
                <c:pt idx="6">
                  <c:v>-0.138541094110725</c:v>
                </c:pt>
                <c:pt idx="7">
                  <c:v>-0.14039783250254</c:v>
                </c:pt>
                <c:pt idx="8">
                  <c:v>-0.173666200589913</c:v>
                </c:pt>
                <c:pt idx="9">
                  <c:v>-0.189684042612602</c:v>
                </c:pt>
              </c:numCache>
            </c:numRef>
          </c:val>
          <c:extLst xmlns:c16r2="http://schemas.microsoft.com/office/drawing/2015/06/chart">
            <c:ext xmlns:c16="http://schemas.microsoft.com/office/drawing/2014/chart" uri="{C3380CC4-5D6E-409C-BE32-E72D297353CC}">
              <c16:uniqueId val="{00000000-FCB4-4F74-886B-F034704ED572}"/>
            </c:ext>
          </c:extLst>
        </c:ser>
        <c:ser>
          <c:idx val="1"/>
          <c:order val="1"/>
          <c:spPr>
            <a:no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inclusive!$D$142:$D$151</c:f>
              <c:numCache>
                <c:formatCode>General</c:formatCode>
                <c:ptCount val="10"/>
                <c:pt idx="0">
                  <c:v>-0.12343790274377</c:v>
                </c:pt>
                <c:pt idx="1">
                  <c:v>-0.125917942638994</c:v>
                </c:pt>
                <c:pt idx="2">
                  <c:v>-0.126580731040515</c:v>
                </c:pt>
                <c:pt idx="3">
                  <c:v>-0.130247540916466</c:v>
                </c:pt>
                <c:pt idx="4">
                  <c:v>-0.133142400581029</c:v>
                </c:pt>
                <c:pt idx="5">
                  <c:v>-0.133392212548621</c:v>
                </c:pt>
                <c:pt idx="6">
                  <c:v>-0.138541094110725</c:v>
                </c:pt>
                <c:pt idx="7">
                  <c:v>-0.14039783250254</c:v>
                </c:pt>
                <c:pt idx="8">
                  <c:v>-0.173666200589913</c:v>
                </c:pt>
                <c:pt idx="9">
                  <c:v>-0.189684042612602</c:v>
                </c:pt>
              </c:numCache>
            </c:numRef>
          </c:val>
          <c:extLst xmlns:c16r2="http://schemas.microsoft.com/office/drawing/2015/06/chart">
            <c:ext xmlns:c16="http://schemas.microsoft.com/office/drawing/2014/chart" uri="{C3380CC4-5D6E-409C-BE32-E72D297353CC}">
              <c16:uniqueId val="{00000001-FCB4-4F74-886B-F034704ED572}"/>
            </c:ext>
          </c:extLst>
        </c:ser>
        <c:dLbls>
          <c:showLegendKey val="0"/>
          <c:showVal val="0"/>
          <c:showCatName val="0"/>
          <c:showSerName val="0"/>
          <c:showPercent val="0"/>
          <c:showBubbleSize val="0"/>
        </c:dLbls>
        <c:gapWidth val="100"/>
        <c:overlap val="100"/>
        <c:axId val="2129338232"/>
        <c:axId val="2129341080"/>
      </c:barChart>
      <c:catAx>
        <c:axId val="2129338232"/>
        <c:scaling>
          <c:orientation val="minMax"/>
        </c:scaling>
        <c:delete val="1"/>
        <c:axPos val="l"/>
        <c:numFmt formatCode="General" sourceLinked="1"/>
        <c:majorTickMark val="out"/>
        <c:minorTickMark val="none"/>
        <c:tickLblPos val="nextTo"/>
        <c:crossAx val="2129341080"/>
        <c:crosses val="autoZero"/>
        <c:auto val="1"/>
        <c:lblAlgn val="ctr"/>
        <c:lblOffset val="100"/>
        <c:noMultiLvlLbl val="0"/>
      </c:catAx>
      <c:valAx>
        <c:axId val="2129341080"/>
        <c:scaling>
          <c:orientation val="minMax"/>
        </c:scaling>
        <c:delete val="0"/>
        <c:axPos val="t"/>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2933823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51587301587302"/>
          <c:y val="0.0417310086643918"/>
          <c:w val="0.875148731408574"/>
          <c:h val="0.938481259729204"/>
        </c:manualLayout>
      </c:layout>
      <c:barChart>
        <c:barDir val="bar"/>
        <c:grouping val="clustered"/>
        <c:varyColors val="0"/>
        <c:ser>
          <c:idx val="1"/>
          <c:order val="0"/>
          <c:spPr>
            <a:solidFill>
              <a:schemeClr val="accent1">
                <a:lumMod val="50000"/>
              </a:schemeClr>
            </a:solidFill>
          </c:spPr>
          <c:invertIfNegative val="0"/>
          <c:dLbls>
            <c:dLbl>
              <c:idx val="0"/>
              <c:layout>
                <c:manualLayout>
                  <c:x val="-0.12253754738991"/>
                  <c:y val="-1.45500964663086E-16"/>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AF6-40E5-A862-5DD6ECA13810}"/>
                </c:ext>
              </c:extLst>
            </c:dLbl>
            <c:numFmt formatCode="0.0%" sourceLinked="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inclusive!$A$38:$A$47</c:f>
              <c:strCache>
                <c:ptCount val="10"/>
                <c:pt idx="0">
                  <c:v>Georgia</c:v>
                </c:pt>
                <c:pt idx="1">
                  <c:v>Denmark</c:v>
                </c:pt>
                <c:pt idx="2">
                  <c:v>Sweden</c:v>
                </c:pt>
                <c:pt idx="3">
                  <c:v>Germany</c:v>
                </c:pt>
                <c:pt idx="4">
                  <c:v>Netherlands</c:v>
                </c:pt>
                <c:pt idx="5">
                  <c:v>Australia</c:v>
                </c:pt>
                <c:pt idx="6">
                  <c:v>France</c:v>
                </c:pt>
                <c:pt idx="7">
                  <c:v>Iraq</c:v>
                </c:pt>
                <c:pt idx="8">
                  <c:v>Armenia</c:v>
                </c:pt>
                <c:pt idx="9">
                  <c:v>Canada</c:v>
                </c:pt>
              </c:strCache>
            </c:strRef>
          </c:cat>
          <c:val>
            <c:numRef>
              <c:f>inclusive!$D$38:$D$47</c:f>
              <c:numCache>
                <c:formatCode>General</c:formatCode>
                <c:ptCount val="10"/>
                <c:pt idx="0">
                  <c:v>-0.00459192605704655</c:v>
                </c:pt>
                <c:pt idx="1">
                  <c:v>-0.00490547416698127</c:v>
                </c:pt>
                <c:pt idx="2">
                  <c:v>-0.00598081598505516</c:v>
                </c:pt>
                <c:pt idx="3">
                  <c:v>-0.00641299158577623</c:v>
                </c:pt>
                <c:pt idx="4">
                  <c:v>-0.00658058823977159</c:v>
                </c:pt>
                <c:pt idx="5">
                  <c:v>-0.00732435562243479</c:v>
                </c:pt>
                <c:pt idx="6">
                  <c:v>-0.00786674856152659</c:v>
                </c:pt>
                <c:pt idx="7">
                  <c:v>-0.0130811378664992</c:v>
                </c:pt>
                <c:pt idx="8">
                  <c:v>-0.0146904176862154</c:v>
                </c:pt>
                <c:pt idx="9">
                  <c:v>-0.0148795596869272</c:v>
                </c:pt>
              </c:numCache>
            </c:numRef>
          </c:val>
          <c:extLst xmlns:c16r2="http://schemas.microsoft.com/office/drawing/2015/06/chart">
            <c:ext xmlns:c16="http://schemas.microsoft.com/office/drawing/2014/chart" uri="{C3380CC4-5D6E-409C-BE32-E72D297353CC}">
              <c16:uniqueId val="{00000001-DAF6-40E5-A862-5DD6ECA13810}"/>
            </c:ext>
          </c:extLst>
        </c:ser>
        <c:ser>
          <c:idx val="0"/>
          <c:order val="1"/>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inclusive!$A$38:$A$47</c:f>
              <c:strCache>
                <c:ptCount val="10"/>
                <c:pt idx="0">
                  <c:v>Georgia</c:v>
                </c:pt>
                <c:pt idx="1">
                  <c:v>Denmark</c:v>
                </c:pt>
                <c:pt idx="2">
                  <c:v>Sweden</c:v>
                </c:pt>
                <c:pt idx="3">
                  <c:v>Germany</c:v>
                </c:pt>
                <c:pt idx="4">
                  <c:v>Netherlands</c:v>
                </c:pt>
                <c:pt idx="5">
                  <c:v>Australia</c:v>
                </c:pt>
                <c:pt idx="6">
                  <c:v>France</c:v>
                </c:pt>
                <c:pt idx="7">
                  <c:v>Iraq</c:v>
                </c:pt>
                <c:pt idx="8">
                  <c:v>Armenia</c:v>
                </c:pt>
                <c:pt idx="9">
                  <c:v>Canada</c:v>
                </c:pt>
              </c:strCache>
            </c:strRef>
          </c:cat>
          <c:val>
            <c:numRef>
              <c:f>inclusive!$D$38:$D$47</c:f>
              <c:numCache>
                <c:formatCode>General</c:formatCode>
                <c:ptCount val="10"/>
                <c:pt idx="0">
                  <c:v>-0.00459192605704655</c:v>
                </c:pt>
                <c:pt idx="1">
                  <c:v>-0.00490547416698127</c:v>
                </c:pt>
                <c:pt idx="2">
                  <c:v>-0.00598081598505516</c:v>
                </c:pt>
                <c:pt idx="3">
                  <c:v>-0.00641299158577623</c:v>
                </c:pt>
                <c:pt idx="4">
                  <c:v>-0.00658058823977159</c:v>
                </c:pt>
                <c:pt idx="5">
                  <c:v>-0.00732435562243479</c:v>
                </c:pt>
                <c:pt idx="6">
                  <c:v>-0.00786674856152659</c:v>
                </c:pt>
                <c:pt idx="7">
                  <c:v>-0.0130811378664992</c:v>
                </c:pt>
                <c:pt idx="8">
                  <c:v>-0.0146904176862154</c:v>
                </c:pt>
                <c:pt idx="9">
                  <c:v>-0.0148795596869272</c:v>
                </c:pt>
              </c:numCache>
            </c:numRef>
          </c:val>
          <c:extLst xmlns:c16r2="http://schemas.microsoft.com/office/drawing/2015/06/chart">
            <c:ext xmlns:c16="http://schemas.microsoft.com/office/drawing/2014/chart" uri="{C3380CC4-5D6E-409C-BE32-E72D297353CC}">
              <c16:uniqueId val="{00000002-DAF6-40E5-A862-5DD6ECA13810}"/>
            </c:ext>
          </c:extLst>
        </c:ser>
        <c:dLbls>
          <c:showLegendKey val="0"/>
          <c:showVal val="0"/>
          <c:showCatName val="0"/>
          <c:showSerName val="0"/>
          <c:showPercent val="0"/>
          <c:showBubbleSize val="0"/>
        </c:dLbls>
        <c:gapWidth val="100"/>
        <c:overlap val="100"/>
        <c:axId val="2129383128"/>
        <c:axId val="2129386104"/>
      </c:barChart>
      <c:catAx>
        <c:axId val="2129383128"/>
        <c:scaling>
          <c:orientation val="minMax"/>
        </c:scaling>
        <c:delete val="1"/>
        <c:axPos val="l"/>
        <c:numFmt formatCode="General" sourceLinked="1"/>
        <c:majorTickMark val="out"/>
        <c:minorTickMark val="none"/>
        <c:tickLblPos val="nextTo"/>
        <c:crossAx val="2129386104"/>
        <c:crosses val="autoZero"/>
        <c:auto val="1"/>
        <c:lblAlgn val="ctr"/>
        <c:lblOffset val="100"/>
        <c:noMultiLvlLbl val="0"/>
      </c:catAx>
      <c:valAx>
        <c:axId val="2129386104"/>
        <c:scaling>
          <c:orientation val="minMax"/>
        </c:scaling>
        <c:delete val="0"/>
        <c:axPos val="t"/>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29383128"/>
        <c:crosses val="max"/>
        <c:crossBetween val="between"/>
      </c:valAx>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48748906386702"/>
          <c:y val="0.0254283318751823"/>
          <c:w val="0.809418853893263"/>
          <c:h val="0.841674686497521"/>
        </c:manualLayout>
      </c:layout>
      <c:scatterChart>
        <c:scatterStyle val="lineMarker"/>
        <c:varyColors val="0"/>
        <c:ser>
          <c:idx val="0"/>
          <c:order val="0"/>
          <c:spPr>
            <a:ln w="25400" cap="rnd">
              <a:noFill/>
              <a:round/>
            </a:ln>
            <a:effectLst/>
          </c:spPr>
          <c:marker>
            <c:symbol val="diamond"/>
            <c:size val="4"/>
            <c:spPr>
              <a:solidFill>
                <a:schemeClr val="accent1">
                  <a:lumMod val="50000"/>
                </a:schemeClr>
              </a:solidFill>
              <a:ln w="9525">
                <a:no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0"/>
          </c:trendline>
          <c:trendline>
            <c:spPr>
              <a:ln w="6350" cap="rnd" cmpd="sng">
                <a:solidFill>
                  <a:schemeClr val="accent1">
                    <a:lumMod val="50000"/>
                  </a:schemeClr>
                </a:solidFill>
                <a:prstDash val="solid"/>
              </a:ln>
              <a:effectLst/>
            </c:spPr>
            <c:trendlineType val="linear"/>
            <c:dispRSqr val="0"/>
            <c:dispEq val="0"/>
          </c:trendline>
          <c:xVal>
            <c:numRef>
              <c:f>inclusive!$D$4:$D$151</c:f>
              <c:numCache>
                <c:formatCode>General</c:formatCode>
                <c:ptCount val="148"/>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-0.00130926002368134</c:v>
                </c:pt>
                <c:pt idx="34">
                  <c:v>-0.00459192605704655</c:v>
                </c:pt>
                <c:pt idx="35">
                  <c:v>-0.00490547416698127</c:v>
                </c:pt>
                <c:pt idx="36">
                  <c:v>-0.00598081598505516</c:v>
                </c:pt>
                <c:pt idx="37">
                  <c:v>-0.00641299158577623</c:v>
                </c:pt>
                <c:pt idx="38">
                  <c:v>-0.00658058823977159</c:v>
                </c:pt>
                <c:pt idx="39">
                  <c:v>-0.00732435562243479</c:v>
                </c:pt>
                <c:pt idx="40">
                  <c:v>-0.00786674856152659</c:v>
                </c:pt>
                <c:pt idx="41">
                  <c:v>-0.0130811378664992</c:v>
                </c:pt>
                <c:pt idx="42">
                  <c:v>-0.0146904176862154</c:v>
                </c:pt>
                <c:pt idx="43">
                  <c:v>-0.0148795596869272</c:v>
                </c:pt>
                <c:pt idx="44">
                  <c:v>-0.0167932212004564</c:v>
                </c:pt>
                <c:pt idx="45">
                  <c:v>-0.0177174724738249</c:v>
                </c:pt>
                <c:pt idx="46">
                  <c:v>-0.0183887159364912</c:v>
                </c:pt>
                <c:pt idx="47">
                  <c:v>-0.0224507159213895</c:v>
                </c:pt>
                <c:pt idx="48">
                  <c:v>-0.0224606917713941</c:v>
                </c:pt>
                <c:pt idx="49">
                  <c:v>-0.0246154911407153</c:v>
                </c:pt>
                <c:pt idx="50">
                  <c:v>-0.0261126976668341</c:v>
                </c:pt>
                <c:pt idx="51">
                  <c:v>-0.0263647439038754</c:v>
                </c:pt>
                <c:pt idx="52">
                  <c:v>-0.0269376497934727</c:v>
                </c:pt>
                <c:pt idx="53">
                  <c:v>-0.0270220440097834</c:v>
                </c:pt>
                <c:pt idx="54">
                  <c:v>-0.0283293657171901</c:v>
                </c:pt>
                <c:pt idx="55">
                  <c:v>-0.0287413150242795</c:v>
                </c:pt>
                <c:pt idx="56">
                  <c:v>-0.0294644620933971</c:v>
                </c:pt>
                <c:pt idx="57">
                  <c:v>-0.0297056877558552</c:v>
                </c:pt>
                <c:pt idx="58">
                  <c:v>-0.0305572961283654</c:v>
                </c:pt>
                <c:pt idx="59">
                  <c:v>-0.0309977064040555</c:v>
                </c:pt>
                <c:pt idx="60">
                  <c:v>-0.0313109011428893</c:v>
                </c:pt>
                <c:pt idx="61">
                  <c:v>-0.033135040797495</c:v>
                </c:pt>
                <c:pt idx="62">
                  <c:v>-0.0335543549620205</c:v>
                </c:pt>
                <c:pt idx="63">
                  <c:v>-0.033557402975513</c:v>
                </c:pt>
                <c:pt idx="64">
                  <c:v>-0.0339828940807914</c:v>
                </c:pt>
                <c:pt idx="65">
                  <c:v>-0.0343556762881291</c:v>
                </c:pt>
                <c:pt idx="66">
                  <c:v>-0.0345109797023301</c:v>
                </c:pt>
                <c:pt idx="67">
                  <c:v>-0.0353456724581559</c:v>
                </c:pt>
                <c:pt idx="68">
                  <c:v>-0.0353825064407691</c:v>
                </c:pt>
                <c:pt idx="69">
                  <c:v>-0.0363206156858661</c:v>
                </c:pt>
                <c:pt idx="70">
                  <c:v>-0.0365290548919254</c:v>
                </c:pt>
                <c:pt idx="71">
                  <c:v>-0.0370137479372209</c:v>
                </c:pt>
                <c:pt idx="72">
                  <c:v>-0.0370165818723024</c:v>
                </c:pt>
                <c:pt idx="73">
                  <c:v>-0.0379819876555923</c:v>
                </c:pt>
                <c:pt idx="74">
                  <c:v>-0.0380085381259274</c:v>
                </c:pt>
                <c:pt idx="75">
                  <c:v>-0.0382039863676649</c:v>
                </c:pt>
                <c:pt idx="76">
                  <c:v>-0.0384558237489499</c:v>
                </c:pt>
                <c:pt idx="77">
                  <c:v>-0.0388590119721171</c:v>
                </c:pt>
                <c:pt idx="78">
                  <c:v>-0.039035015777938</c:v>
                </c:pt>
                <c:pt idx="79">
                  <c:v>-0.039571701993056</c:v>
                </c:pt>
                <c:pt idx="80">
                  <c:v>-0.0405492126976983</c:v>
                </c:pt>
                <c:pt idx="81">
                  <c:v>-0.041344159873168</c:v>
                </c:pt>
                <c:pt idx="82">
                  <c:v>-0.0427023811583194</c:v>
                </c:pt>
                <c:pt idx="83">
                  <c:v>-0.0435844988509375</c:v>
                </c:pt>
                <c:pt idx="84">
                  <c:v>-0.0444516716359694</c:v>
                </c:pt>
                <c:pt idx="85">
                  <c:v>-0.0445372242055231</c:v>
                </c:pt>
                <c:pt idx="86">
                  <c:v>-0.0452879031904132</c:v>
                </c:pt>
                <c:pt idx="87">
                  <c:v>-0.0454069547794813</c:v>
                </c:pt>
                <c:pt idx="88">
                  <c:v>-0.0461931249783801</c:v>
                </c:pt>
                <c:pt idx="89">
                  <c:v>-0.0466815329139052</c:v>
                </c:pt>
                <c:pt idx="90">
                  <c:v>-0.0473120641168933</c:v>
                </c:pt>
                <c:pt idx="91">
                  <c:v>-0.04753601632374</c:v>
                </c:pt>
                <c:pt idx="92">
                  <c:v>-0.0491757814615155</c:v>
                </c:pt>
                <c:pt idx="93">
                  <c:v>-0.0496859972680778</c:v>
                </c:pt>
                <c:pt idx="94">
                  <c:v>-0.0497149574949016</c:v>
                </c:pt>
                <c:pt idx="95">
                  <c:v>-0.0519693448145631</c:v>
                </c:pt>
                <c:pt idx="96">
                  <c:v>-0.0526357291953638</c:v>
                </c:pt>
                <c:pt idx="97">
                  <c:v>-0.0570392528301015</c:v>
                </c:pt>
                <c:pt idx="98">
                  <c:v>-0.057350484961309</c:v>
                </c:pt>
                <c:pt idx="99">
                  <c:v>-0.0584647299651131</c:v>
                </c:pt>
                <c:pt idx="100">
                  <c:v>-0.0603848918057688</c:v>
                </c:pt>
                <c:pt idx="101">
                  <c:v>-0.0610589296122328</c:v>
                </c:pt>
                <c:pt idx="102">
                  <c:v>-0.0614066299344151</c:v>
                </c:pt>
                <c:pt idx="103">
                  <c:v>-0.0615047199376321</c:v>
                </c:pt>
                <c:pt idx="104">
                  <c:v>-0.0641760310239232</c:v>
                </c:pt>
                <c:pt idx="105">
                  <c:v>-0.0643797056537557</c:v>
                </c:pt>
                <c:pt idx="106">
                  <c:v>-0.0647652741528311</c:v>
                </c:pt>
                <c:pt idx="107">
                  <c:v>-0.0648303100158986</c:v>
                </c:pt>
                <c:pt idx="108">
                  <c:v>-0.0652147097054611</c:v>
                </c:pt>
                <c:pt idx="109">
                  <c:v>-0.06608298626813</c:v>
                </c:pt>
                <c:pt idx="110">
                  <c:v>-0.0664707568684041</c:v>
                </c:pt>
                <c:pt idx="111">
                  <c:v>-0.0677024378272838</c:v>
                </c:pt>
                <c:pt idx="112">
                  <c:v>-0.0681275313868986</c:v>
                </c:pt>
                <c:pt idx="113">
                  <c:v>-0.0693194020375656</c:v>
                </c:pt>
                <c:pt idx="114">
                  <c:v>-0.0694187687457211</c:v>
                </c:pt>
                <c:pt idx="115">
                  <c:v>-0.0707133494096243</c:v>
                </c:pt>
                <c:pt idx="116">
                  <c:v>-0.0712787913809298</c:v>
                </c:pt>
                <c:pt idx="117">
                  <c:v>-0.0735246311367943</c:v>
                </c:pt>
                <c:pt idx="118">
                  <c:v>-0.0739552070873259</c:v>
                </c:pt>
                <c:pt idx="119">
                  <c:v>-0.0761210343490079</c:v>
                </c:pt>
                <c:pt idx="120">
                  <c:v>-0.0793007526859195</c:v>
                </c:pt>
                <c:pt idx="121">
                  <c:v>-0.0839524214128081</c:v>
                </c:pt>
                <c:pt idx="122">
                  <c:v>-0.0865004156155887</c:v>
                </c:pt>
                <c:pt idx="123">
                  <c:v>-0.087073299143982</c:v>
                </c:pt>
                <c:pt idx="124">
                  <c:v>-0.0883086329479724</c:v>
                </c:pt>
                <c:pt idx="125">
                  <c:v>-0.0883418501864935</c:v>
                </c:pt>
                <c:pt idx="126">
                  <c:v>-0.0887529006380446</c:v>
                </c:pt>
                <c:pt idx="127">
                  <c:v>-0.0892808165540458</c:v>
                </c:pt>
                <c:pt idx="128">
                  <c:v>-0.0893833401389071</c:v>
                </c:pt>
                <c:pt idx="129">
                  <c:v>-0.0919676265219461</c:v>
                </c:pt>
                <c:pt idx="130">
                  <c:v>-0.0920213018737192</c:v>
                </c:pt>
                <c:pt idx="131">
                  <c:v>-0.0926553564347727</c:v>
                </c:pt>
                <c:pt idx="132">
                  <c:v>-0.0937987204813313</c:v>
                </c:pt>
                <c:pt idx="133">
                  <c:v>-0.0958095990888473</c:v>
                </c:pt>
                <c:pt idx="134">
                  <c:v>-0.0995077627382434</c:v>
                </c:pt>
                <c:pt idx="135">
                  <c:v>-0.101628775595046</c:v>
                </c:pt>
                <c:pt idx="136">
                  <c:v>-0.11684980382847</c:v>
                </c:pt>
                <c:pt idx="137">
                  <c:v>-0.123178370103721</c:v>
                </c:pt>
                <c:pt idx="138">
                  <c:v>-0.12343790274377</c:v>
                </c:pt>
                <c:pt idx="139">
                  <c:v>-0.125917942638994</c:v>
                </c:pt>
                <c:pt idx="140">
                  <c:v>-0.126580731040515</c:v>
                </c:pt>
                <c:pt idx="141">
                  <c:v>-0.130247540916466</c:v>
                </c:pt>
                <c:pt idx="142">
                  <c:v>-0.133142400581029</c:v>
                </c:pt>
                <c:pt idx="143">
                  <c:v>-0.133392212548621</c:v>
                </c:pt>
                <c:pt idx="144">
                  <c:v>-0.138541094110725</c:v>
                </c:pt>
                <c:pt idx="145">
                  <c:v>-0.14039783250254</c:v>
                </c:pt>
                <c:pt idx="146">
                  <c:v>-0.173666200589913</c:v>
                </c:pt>
                <c:pt idx="147">
                  <c:v>-0.189684042612602</c:v>
                </c:pt>
              </c:numCache>
            </c:numRef>
          </c:xVal>
          <c:yVal>
            <c:numRef>
              <c:f>inclusive!$E$4:$E$151</c:f>
              <c:numCache>
                <c:formatCode>General</c:formatCode>
                <c:ptCount val="148"/>
                <c:pt idx="0">
                  <c:v>0.089</c:v>
                </c:pt>
                <c:pt idx="1">
                  <c:v>0.054</c:v>
                </c:pt>
                <c:pt idx="2">
                  <c:v>0.084</c:v>
                </c:pt>
                <c:pt idx="3">
                  <c:v>0.086</c:v>
                </c:pt>
                <c:pt idx="4">
                  <c:v>0.0321</c:v>
                </c:pt>
                <c:pt idx="5">
                  <c:v>0.073</c:v>
                </c:pt>
                <c:pt idx="6">
                  <c:v>0.033</c:v>
                </c:pt>
                <c:pt idx="7">
                  <c:v>0.049</c:v>
                </c:pt>
                <c:pt idx="8">
                  <c:v>0.036</c:v>
                </c:pt>
                <c:pt idx="9">
                  <c:v>0.042</c:v>
                </c:pt>
                <c:pt idx="10">
                  <c:v>0.076</c:v>
                </c:pt>
                <c:pt idx="11">
                  <c:v>0.038</c:v>
                </c:pt>
                <c:pt idx="12">
                  <c:v>0.051</c:v>
                </c:pt>
                <c:pt idx="13">
                  <c:v>0.07</c:v>
                </c:pt>
                <c:pt idx="14">
                  <c:v>0.045</c:v>
                </c:pt>
                <c:pt idx="15">
                  <c:v>0.079</c:v>
                </c:pt>
                <c:pt idx="16">
                  <c:v>0.047</c:v>
                </c:pt>
                <c:pt idx="17">
                  <c:v>0.066</c:v>
                </c:pt>
                <c:pt idx="18">
                  <c:v>0.066</c:v>
                </c:pt>
                <c:pt idx="19">
                  <c:v>0.078</c:v>
                </c:pt>
                <c:pt idx="20">
                  <c:v>0.06</c:v>
                </c:pt>
                <c:pt idx="21">
                  <c:v>0.079</c:v>
                </c:pt>
                <c:pt idx="22">
                  <c:v>0.085</c:v>
                </c:pt>
                <c:pt idx="23">
                  <c:v>0.091</c:v>
                </c:pt>
                <c:pt idx="24">
                  <c:v>0.035</c:v>
                </c:pt>
                <c:pt idx="25">
                  <c:v>0.046</c:v>
                </c:pt>
                <c:pt idx="26">
                  <c:v>0.066</c:v>
                </c:pt>
                <c:pt idx="27">
                  <c:v>0.069</c:v>
                </c:pt>
                <c:pt idx="28">
                  <c:v>0.086</c:v>
                </c:pt>
                <c:pt idx="29">
                  <c:v>0.203</c:v>
                </c:pt>
                <c:pt idx="30">
                  <c:v>0.079</c:v>
                </c:pt>
                <c:pt idx="31">
                  <c:v>0.1</c:v>
                </c:pt>
                <c:pt idx="32">
                  <c:v>0.074</c:v>
                </c:pt>
                <c:pt idx="33">
                  <c:v>0.058</c:v>
                </c:pt>
                <c:pt idx="34">
                  <c:v>0.061</c:v>
                </c:pt>
                <c:pt idx="35">
                  <c:v>0.091</c:v>
                </c:pt>
                <c:pt idx="36">
                  <c:v>0.09</c:v>
                </c:pt>
                <c:pt idx="37">
                  <c:v>0.081</c:v>
                </c:pt>
                <c:pt idx="38">
                  <c:v>0.088</c:v>
                </c:pt>
                <c:pt idx="39">
                  <c:v>0.073</c:v>
                </c:pt>
                <c:pt idx="40">
                  <c:v>0.08</c:v>
                </c:pt>
                <c:pt idx="41">
                  <c:v>0.088</c:v>
                </c:pt>
                <c:pt idx="42">
                  <c:v>0.082</c:v>
                </c:pt>
                <c:pt idx="43">
                  <c:v>0.066</c:v>
                </c:pt>
                <c:pt idx="44">
                  <c:v>0.076</c:v>
                </c:pt>
                <c:pt idx="45">
                  <c:v>0.081</c:v>
                </c:pt>
                <c:pt idx="46">
                  <c:v>0.074</c:v>
                </c:pt>
                <c:pt idx="47">
                  <c:v>0.1</c:v>
                </c:pt>
                <c:pt idx="48">
                  <c:v>0.074</c:v>
                </c:pt>
                <c:pt idx="49">
                  <c:v>0.083</c:v>
                </c:pt>
                <c:pt idx="50">
                  <c:v>0.094</c:v>
                </c:pt>
                <c:pt idx="51">
                  <c:v>0.048</c:v>
                </c:pt>
                <c:pt idx="52">
                  <c:v>0.052</c:v>
                </c:pt>
                <c:pt idx="53">
                  <c:v>0.05</c:v>
                </c:pt>
                <c:pt idx="54">
                  <c:v>0.08</c:v>
                </c:pt>
                <c:pt idx="55">
                  <c:v>0.051</c:v>
                </c:pt>
                <c:pt idx="56">
                  <c:v>0.06</c:v>
                </c:pt>
                <c:pt idx="57">
                  <c:v>0.084</c:v>
                </c:pt>
                <c:pt idx="58">
                  <c:v>0.089</c:v>
                </c:pt>
                <c:pt idx="59">
                  <c:v>0.052</c:v>
                </c:pt>
                <c:pt idx="60">
                  <c:v>0.045</c:v>
                </c:pt>
                <c:pt idx="61">
                  <c:v>0.071</c:v>
                </c:pt>
                <c:pt idx="62">
                  <c:v>0.091</c:v>
                </c:pt>
                <c:pt idx="63">
                  <c:v>0.054</c:v>
                </c:pt>
                <c:pt idx="64">
                  <c:v>0.0523</c:v>
                </c:pt>
                <c:pt idx="65">
                  <c:v>0.057</c:v>
                </c:pt>
                <c:pt idx="66">
                  <c:v>0.068</c:v>
                </c:pt>
                <c:pt idx="67">
                  <c:v>0.08</c:v>
                </c:pt>
                <c:pt idx="68">
                  <c:v>0.097</c:v>
                </c:pt>
                <c:pt idx="69">
                  <c:v>0.065</c:v>
                </c:pt>
                <c:pt idx="70">
                  <c:v>0.051</c:v>
                </c:pt>
                <c:pt idx="71">
                  <c:v>0.095</c:v>
                </c:pt>
                <c:pt idx="72">
                  <c:v>0.073</c:v>
                </c:pt>
                <c:pt idx="73">
                  <c:v>0.072</c:v>
                </c:pt>
                <c:pt idx="74">
                  <c:v>0.036</c:v>
                </c:pt>
                <c:pt idx="75">
                  <c:v>0.083</c:v>
                </c:pt>
                <c:pt idx="76">
                  <c:v>0.073</c:v>
                </c:pt>
                <c:pt idx="77">
                  <c:v>0.025</c:v>
                </c:pt>
                <c:pt idx="78">
                  <c:v>0.067</c:v>
                </c:pt>
                <c:pt idx="79">
                  <c:v>0.057</c:v>
                </c:pt>
                <c:pt idx="80">
                  <c:v>0.054</c:v>
                </c:pt>
                <c:pt idx="81">
                  <c:v>0.089</c:v>
                </c:pt>
                <c:pt idx="82">
                  <c:v>0.073</c:v>
                </c:pt>
                <c:pt idx="83">
                  <c:v>0.028</c:v>
                </c:pt>
                <c:pt idx="84">
                  <c:v>0.071</c:v>
                </c:pt>
                <c:pt idx="85">
                  <c:v>0.092</c:v>
                </c:pt>
                <c:pt idx="86">
                  <c:v>0.097</c:v>
                </c:pt>
                <c:pt idx="87">
                  <c:v>0.076</c:v>
                </c:pt>
                <c:pt idx="88">
                  <c:v>0.076</c:v>
                </c:pt>
                <c:pt idx="89">
                  <c:v>0.068</c:v>
                </c:pt>
                <c:pt idx="90">
                  <c:v>0.061</c:v>
                </c:pt>
                <c:pt idx="91">
                  <c:v>0.082</c:v>
                </c:pt>
                <c:pt idx="92">
                  <c:v>0.049</c:v>
                </c:pt>
                <c:pt idx="93">
                  <c:v>0.091</c:v>
                </c:pt>
                <c:pt idx="94">
                  <c:v>0.074</c:v>
                </c:pt>
                <c:pt idx="95">
                  <c:v>0.051</c:v>
                </c:pt>
                <c:pt idx="96">
                  <c:v>0.095</c:v>
                </c:pt>
                <c:pt idx="97">
                  <c:v>0.08</c:v>
                </c:pt>
                <c:pt idx="98">
                  <c:v>0.071</c:v>
                </c:pt>
                <c:pt idx="99">
                  <c:v>0.046</c:v>
                </c:pt>
                <c:pt idx="100">
                  <c:v>0.079</c:v>
                </c:pt>
                <c:pt idx="101">
                  <c:v>0.081</c:v>
                </c:pt>
                <c:pt idx="102">
                  <c:v>0.064</c:v>
                </c:pt>
                <c:pt idx="103">
                  <c:v>0.067</c:v>
                </c:pt>
                <c:pt idx="104">
                  <c:v>0.053</c:v>
                </c:pt>
                <c:pt idx="105">
                  <c:v>0.073</c:v>
                </c:pt>
                <c:pt idx="106">
                  <c:v>0.056</c:v>
                </c:pt>
                <c:pt idx="107">
                  <c:v>0.051</c:v>
                </c:pt>
                <c:pt idx="108">
                  <c:v>0.076</c:v>
                </c:pt>
                <c:pt idx="109">
                  <c:v>0.038</c:v>
                </c:pt>
                <c:pt idx="110">
                  <c:v>0.045</c:v>
                </c:pt>
                <c:pt idx="111">
                  <c:v>0.044</c:v>
                </c:pt>
                <c:pt idx="112">
                  <c:v>0.064</c:v>
                </c:pt>
                <c:pt idx="113">
                  <c:v>0.078</c:v>
                </c:pt>
                <c:pt idx="114">
                  <c:v>0.07</c:v>
                </c:pt>
                <c:pt idx="115">
                  <c:v>0.069</c:v>
                </c:pt>
                <c:pt idx="116">
                  <c:v>0.074</c:v>
                </c:pt>
                <c:pt idx="117">
                  <c:v>0.065</c:v>
                </c:pt>
                <c:pt idx="118">
                  <c:v>0.055</c:v>
                </c:pt>
                <c:pt idx="119">
                  <c:v>0.062</c:v>
                </c:pt>
                <c:pt idx="120">
                  <c:v>0.028</c:v>
                </c:pt>
                <c:pt idx="121">
                  <c:v>0.058</c:v>
                </c:pt>
                <c:pt idx="122">
                  <c:v>0.041</c:v>
                </c:pt>
                <c:pt idx="123">
                  <c:v>0.045</c:v>
                </c:pt>
                <c:pt idx="124">
                  <c:v>0.083</c:v>
                </c:pt>
                <c:pt idx="125">
                  <c:v>0.066</c:v>
                </c:pt>
                <c:pt idx="126">
                  <c:v>0.063</c:v>
                </c:pt>
                <c:pt idx="127">
                  <c:v>0.05</c:v>
                </c:pt>
                <c:pt idx="128">
                  <c:v>0.033</c:v>
                </c:pt>
                <c:pt idx="129">
                  <c:v>0.04</c:v>
                </c:pt>
                <c:pt idx="130">
                  <c:v>0.078</c:v>
                </c:pt>
                <c:pt idx="131">
                  <c:v>0.058</c:v>
                </c:pt>
                <c:pt idx="132">
                  <c:v>0.094</c:v>
                </c:pt>
                <c:pt idx="133">
                  <c:v>0.067</c:v>
                </c:pt>
                <c:pt idx="134">
                  <c:v>0.045</c:v>
                </c:pt>
                <c:pt idx="135">
                  <c:v>0.057</c:v>
                </c:pt>
                <c:pt idx="136">
                  <c:v>0.036</c:v>
                </c:pt>
                <c:pt idx="137">
                  <c:v>0.076</c:v>
                </c:pt>
                <c:pt idx="138">
                  <c:v>0.047</c:v>
                </c:pt>
                <c:pt idx="139">
                  <c:v>0.048</c:v>
                </c:pt>
                <c:pt idx="140">
                  <c:v>0.059</c:v>
                </c:pt>
                <c:pt idx="141">
                  <c:v>0.061</c:v>
                </c:pt>
                <c:pt idx="142">
                  <c:v>0.043</c:v>
                </c:pt>
                <c:pt idx="143">
                  <c:v>0.056</c:v>
                </c:pt>
                <c:pt idx="144">
                  <c:v>0.054</c:v>
                </c:pt>
                <c:pt idx="145">
                  <c:v>#N/A</c:v>
                </c:pt>
                <c:pt idx="146">
                  <c:v>0.029</c:v>
                </c:pt>
                <c:pt idx="147">
                  <c:v>0.032</c:v>
                </c:pt>
              </c:numCache>
            </c:numRef>
          </c:yVal>
          <c:smooth val="0"/>
          <c:extLst xmlns:c16r2="http://schemas.microsoft.com/office/drawing/2015/06/chart">
            <c:ext xmlns:c16="http://schemas.microsoft.com/office/drawing/2014/chart" uri="{C3380CC4-5D6E-409C-BE32-E72D297353CC}">
              <c16:uniqueId val="{00000003-62E5-4E93-BEAA-D4E47F1C2131}"/>
            </c:ext>
          </c:extLst>
        </c:ser>
        <c:dLbls>
          <c:showLegendKey val="0"/>
          <c:showVal val="0"/>
          <c:showCatName val="0"/>
          <c:showSerName val="0"/>
          <c:showPercent val="0"/>
          <c:showBubbleSize val="0"/>
        </c:dLbls>
        <c:axId val="2126711736"/>
        <c:axId val="2126692536"/>
      </c:scatterChart>
      <c:valAx>
        <c:axId val="2126711736"/>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sz="900" b="1"/>
                  <a:t>Reduction in average welfare losses due to more inclusive recovery</a:t>
                </a:r>
              </a:p>
            </c:rich>
          </c:tx>
          <c:layout/>
          <c:overlay val="0"/>
          <c:spPr>
            <a:noFill/>
            <a:ln>
              <a:noFill/>
            </a:ln>
            <a:effectLst/>
          </c:sp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6692536"/>
        <c:crosses val="autoZero"/>
        <c:crossBetween val="midCat"/>
      </c:valAx>
      <c:valAx>
        <c:axId val="2126692536"/>
        <c:scaling>
          <c:orientation val="minMax"/>
          <c:max val="0.14"/>
          <c:min val="0.0"/>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sz="900" b="1"/>
                  <a:t>Share of national income </a:t>
                </a:r>
              </a:p>
              <a:p>
                <a:pPr>
                  <a:defRPr sz="900" b="1" i="0" u="none" strike="noStrike" kern="1200" baseline="0">
                    <a:solidFill>
                      <a:sysClr val="windowText" lastClr="000000"/>
                    </a:solidFill>
                    <a:latin typeface="+mn-lt"/>
                    <a:ea typeface="+mn-ea"/>
                    <a:cs typeface="+mn-cs"/>
                  </a:defRPr>
                </a:pPr>
                <a:r>
                  <a:rPr lang="en-US" sz="900" b="1"/>
                  <a:t>earned by poorest 20%</a:t>
                </a:r>
              </a:p>
            </c:rich>
          </c:tx>
          <c:layout>
            <c:manualLayout>
              <c:xMode val="edge"/>
              <c:yMode val="edge"/>
              <c:x val="0.923861111111111"/>
              <c:y val="0.220906605424322"/>
            </c:manualLayout>
          </c:layout>
          <c:overlay val="0"/>
          <c:spPr>
            <a:noFill/>
            <a:ln>
              <a:noFill/>
            </a:ln>
            <a:effectLst/>
          </c:spPr>
        </c:title>
        <c:numFmt formatCode="0%" sourceLinked="0"/>
        <c:majorTickMark val="in"/>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671173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91269841269841"/>
          <c:y val="0.0602143482064742"/>
          <c:w val="0.875148731408574"/>
          <c:h val="0.938481259729204"/>
        </c:manualLayout>
      </c:layout>
      <c:barChart>
        <c:barDir val="bar"/>
        <c:grouping val="clustered"/>
        <c:varyColors val="0"/>
        <c:ser>
          <c:idx val="1"/>
          <c:order val="0"/>
          <c:spPr>
            <a:solidFill>
              <a:schemeClr val="accent1">
                <a:lumMod val="50000"/>
              </a:schemeClr>
            </a:solidFill>
          </c:spPr>
          <c:invertIfNegative val="0"/>
          <c:dLbls>
            <c:numFmt formatCode="0.0%" sourceLinked="0"/>
            <c:spPr>
              <a:noFill/>
              <a:ln>
                <a:noFill/>
              </a:ln>
              <a:effectLst/>
            </c:spPr>
            <c:txPr>
              <a:bodyPr wrap="square" lIns="38100" tIns="19050" rIns="38100" bIns="19050" anchor="ctr">
                <a:spAutoFit/>
              </a:bodyPr>
              <a:lstStyle/>
              <a:p>
                <a:pPr>
                  <a:defRPr>
                    <a:solidFill>
                      <a:schemeClr val="bg1"/>
                    </a:solidFill>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stronger!$A$137:$A$146</c:f>
              <c:strCache>
                <c:ptCount val="10"/>
                <c:pt idx="0">
                  <c:v>Philippines</c:v>
                </c:pt>
                <c:pt idx="1">
                  <c:v>Chile</c:v>
                </c:pt>
                <c:pt idx="2">
                  <c:v>Vietnam</c:v>
                </c:pt>
                <c:pt idx="3">
                  <c:v>Haiti</c:v>
                </c:pt>
                <c:pt idx="4">
                  <c:v>Greece</c:v>
                </c:pt>
                <c:pt idx="5">
                  <c:v>Fiji</c:v>
                </c:pt>
                <c:pt idx="6">
                  <c:v>Trinidad &amp; Tobago</c:v>
                </c:pt>
                <c:pt idx="7">
                  <c:v>Peru</c:v>
                </c:pt>
                <c:pt idx="8">
                  <c:v>Guatemala</c:v>
                </c:pt>
                <c:pt idx="9">
                  <c:v>Tonga</c:v>
                </c:pt>
              </c:strCache>
            </c:strRef>
          </c:cat>
          <c:val>
            <c:numRef>
              <c:f>stronger!$D$137:$D$146</c:f>
              <c:numCache>
                <c:formatCode>General</c:formatCode>
                <c:ptCount val="10"/>
                <c:pt idx="0">
                  <c:v>-0.325800685383622</c:v>
                </c:pt>
                <c:pt idx="1">
                  <c:v>-0.336920500650642</c:v>
                </c:pt>
                <c:pt idx="2">
                  <c:v>-0.344565789470494</c:v>
                </c:pt>
                <c:pt idx="3">
                  <c:v>-0.350962671726114</c:v>
                </c:pt>
                <c:pt idx="4">
                  <c:v>-0.395875847982867</c:v>
                </c:pt>
                <c:pt idx="5">
                  <c:v>-0.404331338143723</c:v>
                </c:pt>
                <c:pt idx="6">
                  <c:v>-0.419133549200168</c:v>
                </c:pt>
                <c:pt idx="7">
                  <c:v>-0.420063673619493</c:v>
                </c:pt>
                <c:pt idx="8">
                  <c:v>-0.430795874683007</c:v>
                </c:pt>
                <c:pt idx="9">
                  <c:v>-0.440184418601616</c:v>
                </c:pt>
              </c:numCache>
            </c:numRef>
          </c:val>
          <c:extLst xmlns:c16r2="http://schemas.microsoft.com/office/drawing/2015/06/chart">
            <c:ext xmlns:c16="http://schemas.microsoft.com/office/drawing/2014/chart" uri="{C3380CC4-5D6E-409C-BE32-E72D297353CC}">
              <c16:uniqueId val="{00000000-BA25-42CE-8AAB-902E66AFF70C}"/>
            </c:ext>
          </c:extLst>
        </c:ser>
        <c:ser>
          <c:idx val="0"/>
          <c:order val="1"/>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stronger!$A$137:$A$146</c:f>
              <c:strCache>
                <c:ptCount val="10"/>
                <c:pt idx="0">
                  <c:v>Philippines</c:v>
                </c:pt>
                <c:pt idx="1">
                  <c:v>Chile</c:v>
                </c:pt>
                <c:pt idx="2">
                  <c:v>Vietnam</c:v>
                </c:pt>
                <c:pt idx="3">
                  <c:v>Haiti</c:v>
                </c:pt>
                <c:pt idx="4">
                  <c:v>Greece</c:v>
                </c:pt>
                <c:pt idx="5">
                  <c:v>Fiji</c:v>
                </c:pt>
                <c:pt idx="6">
                  <c:v>Trinidad &amp; Tobago</c:v>
                </c:pt>
                <c:pt idx="7">
                  <c:v>Peru</c:v>
                </c:pt>
                <c:pt idx="8">
                  <c:v>Guatemala</c:v>
                </c:pt>
                <c:pt idx="9">
                  <c:v>Tonga</c:v>
                </c:pt>
              </c:strCache>
            </c:strRef>
          </c:cat>
          <c:val>
            <c:numRef>
              <c:f>stronger!$D$137:$D$146</c:f>
              <c:numCache>
                <c:formatCode>General</c:formatCode>
                <c:ptCount val="10"/>
                <c:pt idx="0">
                  <c:v>-0.325800685383622</c:v>
                </c:pt>
                <c:pt idx="1">
                  <c:v>-0.336920500650642</c:v>
                </c:pt>
                <c:pt idx="2">
                  <c:v>-0.344565789470494</c:v>
                </c:pt>
                <c:pt idx="3">
                  <c:v>-0.350962671726114</c:v>
                </c:pt>
                <c:pt idx="4">
                  <c:v>-0.395875847982867</c:v>
                </c:pt>
                <c:pt idx="5">
                  <c:v>-0.404331338143723</c:v>
                </c:pt>
                <c:pt idx="6">
                  <c:v>-0.419133549200168</c:v>
                </c:pt>
                <c:pt idx="7">
                  <c:v>-0.420063673619493</c:v>
                </c:pt>
                <c:pt idx="8">
                  <c:v>-0.430795874683007</c:v>
                </c:pt>
                <c:pt idx="9">
                  <c:v>-0.440184418601616</c:v>
                </c:pt>
              </c:numCache>
            </c:numRef>
          </c:val>
          <c:extLst xmlns:c16r2="http://schemas.microsoft.com/office/drawing/2015/06/chart">
            <c:ext xmlns:c16="http://schemas.microsoft.com/office/drawing/2014/chart" uri="{C3380CC4-5D6E-409C-BE32-E72D297353CC}">
              <c16:uniqueId val="{00000001-BA25-42CE-8AAB-902E66AFF70C}"/>
            </c:ext>
          </c:extLst>
        </c:ser>
        <c:dLbls>
          <c:showLegendKey val="0"/>
          <c:showVal val="0"/>
          <c:showCatName val="0"/>
          <c:showSerName val="0"/>
          <c:showPercent val="0"/>
          <c:showBubbleSize val="0"/>
        </c:dLbls>
        <c:gapWidth val="100"/>
        <c:overlap val="100"/>
        <c:axId val="2129450952"/>
        <c:axId val="2129453800"/>
      </c:barChart>
      <c:catAx>
        <c:axId val="2129450952"/>
        <c:scaling>
          <c:orientation val="minMax"/>
        </c:scaling>
        <c:delete val="1"/>
        <c:axPos val="l"/>
        <c:numFmt formatCode="General" sourceLinked="1"/>
        <c:majorTickMark val="out"/>
        <c:minorTickMark val="none"/>
        <c:tickLblPos val="nextTo"/>
        <c:crossAx val="2129453800"/>
        <c:crosses val="autoZero"/>
        <c:auto val="1"/>
        <c:lblAlgn val="ctr"/>
        <c:lblOffset val="100"/>
        <c:noMultiLvlLbl val="0"/>
      </c:catAx>
      <c:valAx>
        <c:axId val="2129453800"/>
        <c:scaling>
          <c:orientation val="minMax"/>
        </c:scaling>
        <c:delete val="0"/>
        <c:axPos val="t"/>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29450952"/>
        <c:crosses val="max"/>
        <c:crossBetween val="between"/>
      </c:valAx>
    </c:plotArea>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51587301587302"/>
          <c:y val="0.0417310086643918"/>
          <c:w val="0.875148731408574"/>
          <c:h val="0.938481259729204"/>
        </c:manualLayout>
      </c:layout>
      <c:barChart>
        <c:barDir val="bar"/>
        <c:grouping val="clustered"/>
        <c:varyColors val="0"/>
        <c:ser>
          <c:idx val="1"/>
          <c:order val="0"/>
          <c:spPr>
            <a:solidFill>
              <a:schemeClr val="accent1">
                <a:lumMod val="50000"/>
              </a:schemeClr>
            </a:solidFill>
          </c:spPr>
          <c:invertIfNegative val="0"/>
          <c:dLbls>
            <c:dLbl>
              <c:idx val="0"/>
              <c:layout>
                <c:manualLayout>
                  <c:x val="-0.116318533100029"/>
                  <c:y val="-1.45500964663086E-16"/>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F23E-423B-BC91-B69135DA7D0E}"/>
                </c:ext>
              </c:extLst>
            </c:dLbl>
            <c:numFmt formatCode="0.0%" sourceLinked="0"/>
            <c:spPr>
              <a:noFill/>
              <a:ln>
                <a:noFill/>
              </a:ln>
              <a:effectLst/>
            </c:spPr>
            <c:txPr>
              <a:bodyPr wrap="square" lIns="38100" tIns="19050" rIns="38100" bIns="19050" anchor="ctr">
                <a:spAutoFit/>
              </a:bodyPr>
              <a:lstStyle/>
              <a:p>
                <a:pPr>
                  <a:defRPr sz="800">
                    <a:solidFill>
                      <a:schemeClr val="bg1"/>
                    </a:solidFill>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stronger!$A$7:$A$16</c:f>
              <c:strCache>
                <c:ptCount val="10"/>
                <c:pt idx="0">
                  <c:v>Denmark</c:v>
                </c:pt>
                <c:pt idx="1">
                  <c:v>Sweden</c:v>
                </c:pt>
                <c:pt idx="2">
                  <c:v>Luxembourg</c:v>
                </c:pt>
                <c:pt idx="3">
                  <c:v>Netherlands</c:v>
                </c:pt>
                <c:pt idx="4">
                  <c:v>Belgium</c:v>
                </c:pt>
                <c:pt idx="5">
                  <c:v>United Kingdom</c:v>
                </c:pt>
                <c:pt idx="6">
                  <c:v>Egypt</c:v>
                </c:pt>
                <c:pt idx="7">
                  <c:v>Comoros</c:v>
                </c:pt>
                <c:pt idx="8">
                  <c:v>Uruguay</c:v>
                </c:pt>
                <c:pt idx="9">
                  <c:v>China</c:v>
                </c:pt>
              </c:strCache>
            </c:strRef>
          </c:cat>
          <c:val>
            <c:numRef>
              <c:f>stronger!$D$7:$D$16</c:f>
              <c:numCache>
                <c:formatCode>General</c:formatCode>
                <c:ptCount val="10"/>
                <c:pt idx="0">
                  <c:v>-0.00124363682896175</c:v>
                </c:pt>
                <c:pt idx="1">
                  <c:v>-0.00248556432973213</c:v>
                </c:pt>
                <c:pt idx="2">
                  <c:v>-0.00385708326723103</c:v>
                </c:pt>
                <c:pt idx="3">
                  <c:v>-0.00464373932351558</c:v>
                </c:pt>
                <c:pt idx="4">
                  <c:v>-0.00474333919562412</c:v>
                </c:pt>
                <c:pt idx="5">
                  <c:v>-0.00735901412007675</c:v>
                </c:pt>
                <c:pt idx="6">
                  <c:v>-0.00797458289208943</c:v>
                </c:pt>
                <c:pt idx="7">
                  <c:v>-0.00858468381318941</c:v>
                </c:pt>
                <c:pt idx="8">
                  <c:v>-0.0094089387386191</c:v>
                </c:pt>
                <c:pt idx="9">
                  <c:v>-0.00999230930591141</c:v>
                </c:pt>
              </c:numCache>
            </c:numRef>
          </c:val>
          <c:extLst xmlns:c16r2="http://schemas.microsoft.com/office/drawing/2015/06/chart">
            <c:ext xmlns:c16="http://schemas.microsoft.com/office/drawing/2014/chart" uri="{C3380CC4-5D6E-409C-BE32-E72D297353CC}">
              <c16:uniqueId val="{00000000-F23E-423B-BC91-B69135DA7D0E}"/>
            </c:ext>
          </c:extLst>
        </c:ser>
        <c:ser>
          <c:idx val="0"/>
          <c:order val="1"/>
          <c:spPr>
            <a:solidFill>
              <a:schemeClr val="accent1">
                <a:lumMod val="50000"/>
              </a:schemeClr>
            </a:solidFill>
            <a:ln>
              <a:noFill/>
            </a:ln>
            <a:effectLst/>
          </c:spPr>
          <c:invertIfNegative val="0"/>
          <c:dLbls>
            <c:spPr>
              <a:no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stronger!$A$7:$A$16</c:f>
              <c:strCache>
                <c:ptCount val="10"/>
                <c:pt idx="0">
                  <c:v>Denmark</c:v>
                </c:pt>
                <c:pt idx="1">
                  <c:v>Sweden</c:v>
                </c:pt>
                <c:pt idx="2">
                  <c:v>Luxembourg</c:v>
                </c:pt>
                <c:pt idx="3">
                  <c:v>Netherlands</c:v>
                </c:pt>
                <c:pt idx="4">
                  <c:v>Belgium</c:v>
                </c:pt>
                <c:pt idx="5">
                  <c:v>United Kingdom</c:v>
                </c:pt>
                <c:pt idx="6">
                  <c:v>Egypt</c:v>
                </c:pt>
                <c:pt idx="7">
                  <c:v>Comoros</c:v>
                </c:pt>
                <c:pt idx="8">
                  <c:v>Uruguay</c:v>
                </c:pt>
                <c:pt idx="9">
                  <c:v>China</c:v>
                </c:pt>
              </c:strCache>
            </c:strRef>
          </c:cat>
          <c:val>
            <c:numRef>
              <c:f>stronger!$D$7:$D$16</c:f>
              <c:numCache>
                <c:formatCode>General</c:formatCode>
                <c:ptCount val="10"/>
                <c:pt idx="0">
                  <c:v>-0.00124363682896175</c:v>
                </c:pt>
                <c:pt idx="1">
                  <c:v>-0.00248556432973213</c:v>
                </c:pt>
                <c:pt idx="2">
                  <c:v>-0.00385708326723103</c:v>
                </c:pt>
                <c:pt idx="3">
                  <c:v>-0.00464373932351558</c:v>
                </c:pt>
                <c:pt idx="4">
                  <c:v>-0.00474333919562412</c:v>
                </c:pt>
                <c:pt idx="5">
                  <c:v>-0.00735901412007675</c:v>
                </c:pt>
                <c:pt idx="6">
                  <c:v>-0.00797458289208943</c:v>
                </c:pt>
                <c:pt idx="7">
                  <c:v>-0.00858468381318941</c:v>
                </c:pt>
                <c:pt idx="8">
                  <c:v>-0.0094089387386191</c:v>
                </c:pt>
                <c:pt idx="9">
                  <c:v>-0.00999230930591141</c:v>
                </c:pt>
              </c:numCache>
            </c:numRef>
          </c:val>
          <c:extLst xmlns:c16r2="http://schemas.microsoft.com/office/drawing/2015/06/chart">
            <c:ext xmlns:c16="http://schemas.microsoft.com/office/drawing/2014/chart" uri="{C3380CC4-5D6E-409C-BE32-E72D297353CC}">
              <c16:uniqueId val="{00000001-F23E-423B-BC91-B69135DA7D0E}"/>
            </c:ext>
          </c:extLst>
        </c:ser>
        <c:dLbls>
          <c:showLegendKey val="0"/>
          <c:showVal val="0"/>
          <c:showCatName val="0"/>
          <c:showSerName val="0"/>
          <c:showPercent val="0"/>
          <c:showBubbleSize val="0"/>
        </c:dLbls>
        <c:gapWidth val="100"/>
        <c:overlap val="100"/>
        <c:axId val="2129497144"/>
        <c:axId val="2129500120"/>
      </c:barChart>
      <c:catAx>
        <c:axId val="2129497144"/>
        <c:scaling>
          <c:orientation val="minMax"/>
        </c:scaling>
        <c:delete val="1"/>
        <c:axPos val="l"/>
        <c:numFmt formatCode="General" sourceLinked="1"/>
        <c:majorTickMark val="out"/>
        <c:minorTickMark val="none"/>
        <c:tickLblPos val="nextTo"/>
        <c:crossAx val="2129500120"/>
        <c:crosses val="autoZero"/>
        <c:auto val="1"/>
        <c:lblAlgn val="ctr"/>
        <c:lblOffset val="100"/>
        <c:noMultiLvlLbl val="0"/>
      </c:catAx>
      <c:valAx>
        <c:axId val="2129500120"/>
        <c:scaling>
          <c:orientation val="minMax"/>
        </c:scaling>
        <c:delete val="0"/>
        <c:axPos val="t"/>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129497144"/>
        <c:crosses val="max"/>
        <c:crossBetween val="between"/>
      </c:valAx>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Sheet1!$E$3:$E$121</c:f>
              <c:numCache>
                <c:formatCode>General</c:formatCode>
                <c:ptCount val="119"/>
                <c:pt idx="0">
                  <c:v>0.96226404283671</c:v>
                </c:pt>
                <c:pt idx="1">
                  <c:v>0.146967087354577</c:v>
                </c:pt>
                <c:pt idx="2">
                  <c:v>0.434043261801407</c:v>
                </c:pt>
                <c:pt idx="3">
                  <c:v>0.70357575579724</c:v>
                </c:pt>
                <c:pt idx="4">
                  <c:v>0.199741393567991</c:v>
                </c:pt>
                <c:pt idx="5">
                  <c:v>0.220135446742424</c:v>
                </c:pt>
                <c:pt idx="6">
                  <c:v>0.255982761664858</c:v>
                </c:pt>
                <c:pt idx="7">
                  <c:v>2.24411350245098</c:v>
                </c:pt>
                <c:pt idx="8">
                  <c:v>0.34527631820185</c:v>
                </c:pt>
                <c:pt idx="9">
                  <c:v>0.059003365165015</c:v>
                </c:pt>
                <c:pt idx="10">
                  <c:v>0.2545289832833</c:v>
                </c:pt>
                <c:pt idx="11">
                  <c:v>2.302814174063719</c:v>
                </c:pt>
                <c:pt idx="12">
                  <c:v>0.485971208230733</c:v>
                </c:pt>
                <c:pt idx="13">
                  <c:v>0.60477522717774</c:v>
                </c:pt>
                <c:pt idx="14">
                  <c:v>0.281832983266939</c:v>
                </c:pt>
                <c:pt idx="15">
                  <c:v>0.185318213543324</c:v>
                </c:pt>
                <c:pt idx="16">
                  <c:v>0.224758522943289</c:v>
                </c:pt>
                <c:pt idx="17">
                  <c:v>0.230210901364592</c:v>
                </c:pt>
                <c:pt idx="18">
                  <c:v>0.359201462545441</c:v>
                </c:pt>
                <c:pt idx="19">
                  <c:v>1.87573771345793</c:v>
                </c:pt>
                <c:pt idx="20">
                  <c:v>0.259385231282411</c:v>
                </c:pt>
                <c:pt idx="21">
                  <c:v>0.0921486965624204</c:v>
                </c:pt>
                <c:pt idx="22">
                  <c:v>0.542509579026531</c:v>
                </c:pt>
                <c:pt idx="23">
                  <c:v>0.240084294717656</c:v>
                </c:pt>
                <c:pt idx="24">
                  <c:v>0.960406902715837</c:v>
                </c:pt>
                <c:pt idx="25">
                  <c:v>0.316510605548394</c:v>
                </c:pt>
                <c:pt idx="26">
                  <c:v>1.34194245168485</c:v>
                </c:pt>
                <c:pt idx="27">
                  <c:v>0.246076692476984</c:v>
                </c:pt>
                <c:pt idx="28">
                  <c:v>0.841074670066734</c:v>
                </c:pt>
                <c:pt idx="29">
                  <c:v>0.573465531711806</c:v>
                </c:pt>
                <c:pt idx="30">
                  <c:v>0.385294274622811</c:v>
                </c:pt>
                <c:pt idx="31">
                  <c:v>0.192051468738452</c:v>
                </c:pt>
                <c:pt idx="32">
                  <c:v>0.563807256777294</c:v>
                </c:pt>
                <c:pt idx="33">
                  <c:v>0.182036531369671</c:v>
                </c:pt>
                <c:pt idx="34">
                  <c:v>0.164139655702152</c:v>
                </c:pt>
                <c:pt idx="35" formatCode="0.00E+00">
                  <c:v>0.00494835395576258</c:v>
                </c:pt>
                <c:pt idx="36">
                  <c:v>1.14119887061383</c:v>
                </c:pt>
                <c:pt idx="37">
                  <c:v>1.90304799497763</c:v>
                </c:pt>
                <c:pt idx="38">
                  <c:v>0.0796296120166935</c:v>
                </c:pt>
                <c:pt idx="39">
                  <c:v>2.66333198676769</c:v>
                </c:pt>
                <c:pt idx="40">
                  <c:v>0.228705858489406</c:v>
                </c:pt>
                <c:pt idx="41">
                  <c:v>0.297045957569089</c:v>
                </c:pt>
                <c:pt idx="42">
                  <c:v>0.163952274996033</c:v>
                </c:pt>
                <c:pt idx="43">
                  <c:v>0.646728628630626</c:v>
                </c:pt>
                <c:pt idx="44">
                  <c:v>0.928988775914711</c:v>
                </c:pt>
                <c:pt idx="45">
                  <c:v>0.0928452499991484</c:v>
                </c:pt>
                <c:pt idx="46">
                  <c:v>0.175643615597458</c:v>
                </c:pt>
                <c:pt idx="47">
                  <c:v>1.85348106390665</c:v>
                </c:pt>
                <c:pt idx="48">
                  <c:v>0.659314309824759</c:v>
                </c:pt>
                <c:pt idx="49">
                  <c:v>0.437870070821092</c:v>
                </c:pt>
                <c:pt idx="50">
                  <c:v>4.83319216465137</c:v>
                </c:pt>
                <c:pt idx="51">
                  <c:v>2.755472697416879</c:v>
                </c:pt>
                <c:pt idx="52">
                  <c:v>0.900390723802755</c:v>
                </c:pt>
                <c:pt idx="53">
                  <c:v>0.273069497627119</c:v>
                </c:pt>
                <c:pt idx="54">
                  <c:v>0.326923420889405</c:v>
                </c:pt>
                <c:pt idx="55">
                  <c:v>0.687501075807058</c:v>
                </c:pt>
                <c:pt idx="56">
                  <c:v>0.510380532302247</c:v>
                </c:pt>
                <c:pt idx="57">
                  <c:v>0.0669555068566943</c:v>
                </c:pt>
                <c:pt idx="58">
                  <c:v>0.116977468595172</c:v>
                </c:pt>
                <c:pt idx="59">
                  <c:v>0.567130234680533</c:v>
                </c:pt>
                <c:pt idx="60">
                  <c:v>1.39545403995292</c:v>
                </c:pt>
                <c:pt idx="61">
                  <c:v>0.63775586491824</c:v>
                </c:pt>
                <c:pt idx="62">
                  <c:v>0.201143577400184</c:v>
                </c:pt>
                <c:pt idx="63">
                  <c:v>0.278958120942176</c:v>
                </c:pt>
                <c:pt idx="64">
                  <c:v>0.215751907734809</c:v>
                </c:pt>
                <c:pt idx="65">
                  <c:v>0.879504710972536</c:v>
                </c:pt>
                <c:pt idx="66">
                  <c:v>3.50025727607314</c:v>
                </c:pt>
                <c:pt idx="67">
                  <c:v>0.628446506989</c:v>
                </c:pt>
                <c:pt idx="68">
                  <c:v>0.938248850097238</c:v>
                </c:pt>
                <c:pt idx="69">
                  <c:v>0.308148488881375</c:v>
                </c:pt>
                <c:pt idx="70">
                  <c:v>0.270712904213442</c:v>
                </c:pt>
                <c:pt idx="71">
                  <c:v>0.0366461371844581</c:v>
                </c:pt>
                <c:pt idx="72">
                  <c:v>0.326830778019227</c:v>
                </c:pt>
                <c:pt idx="73">
                  <c:v>3.51863855745963</c:v>
                </c:pt>
                <c:pt idx="74">
                  <c:v>0.984501637910323</c:v>
                </c:pt>
                <c:pt idx="75">
                  <c:v>0.30107749064163</c:v>
                </c:pt>
                <c:pt idx="76">
                  <c:v>0.252546831937096</c:v>
                </c:pt>
                <c:pt idx="77">
                  <c:v>0.542756602426483</c:v>
                </c:pt>
                <c:pt idx="78">
                  <c:v>0.590043158414008</c:v>
                </c:pt>
                <c:pt idx="79">
                  <c:v>0.141093821719957</c:v>
                </c:pt>
                <c:pt idx="80">
                  <c:v>0.879937036392103</c:v>
                </c:pt>
                <c:pt idx="81">
                  <c:v>0.382240834964211</c:v>
                </c:pt>
                <c:pt idx="82">
                  <c:v>0.231391756647303</c:v>
                </c:pt>
                <c:pt idx="83">
                  <c:v>0.288631516600025</c:v>
                </c:pt>
                <c:pt idx="84">
                  <c:v>0.603557489469711</c:v>
                </c:pt>
                <c:pt idx="85">
                  <c:v>1.0161016904272</c:v>
                </c:pt>
                <c:pt idx="86">
                  <c:v>0.0815283512171813</c:v>
                </c:pt>
                <c:pt idx="87">
                  <c:v>0.952248253343004</c:v>
                </c:pt>
                <c:pt idx="88">
                  <c:v>0.567248183728218</c:v>
                </c:pt>
                <c:pt idx="89">
                  <c:v>0.11519177965605</c:v>
                </c:pt>
                <c:pt idx="90" formatCode="0.00E+00">
                  <c:v>0.00154091567879542</c:v>
                </c:pt>
                <c:pt idx="91">
                  <c:v>0.588797238141986</c:v>
                </c:pt>
                <c:pt idx="92">
                  <c:v>0.213932331095159</c:v>
                </c:pt>
                <c:pt idx="93">
                  <c:v>0.185683607707707</c:v>
                </c:pt>
                <c:pt idx="94">
                  <c:v>2.09028573390232</c:v>
                </c:pt>
                <c:pt idx="95">
                  <c:v>4.33616752089229</c:v>
                </c:pt>
                <c:pt idx="96">
                  <c:v>0.0821033817540714</c:v>
                </c:pt>
                <c:pt idx="97">
                  <c:v>0.0439767181393295</c:v>
                </c:pt>
                <c:pt idx="98">
                  <c:v>0.402865970820689</c:v>
                </c:pt>
                <c:pt idx="99">
                  <c:v>0.184252567807451</c:v>
                </c:pt>
                <c:pt idx="100">
                  <c:v>0.349919989109184</c:v>
                </c:pt>
                <c:pt idx="101">
                  <c:v>0.167594838755784</c:v>
                </c:pt>
                <c:pt idx="102">
                  <c:v>1.35061235204524</c:v>
                </c:pt>
                <c:pt idx="103">
                  <c:v>0.533587951853976</c:v>
                </c:pt>
                <c:pt idx="104">
                  <c:v>0.318600138684241</c:v>
                </c:pt>
                <c:pt idx="105">
                  <c:v>0.534286560897908</c:v>
                </c:pt>
                <c:pt idx="106">
                  <c:v>0.233275248045736</c:v>
                </c:pt>
                <c:pt idx="107">
                  <c:v>0.0577135770875019</c:v>
                </c:pt>
                <c:pt idx="108">
                  <c:v>0.178989663493809</c:v>
                </c:pt>
                <c:pt idx="109">
                  <c:v>0.165147118625668</c:v>
                </c:pt>
                <c:pt idx="110">
                  <c:v>0.526186275652021</c:v>
                </c:pt>
                <c:pt idx="111" formatCode="0.00E+00">
                  <c:v>0.00853698980962345</c:v>
                </c:pt>
                <c:pt idx="112">
                  <c:v>1.21226092857537</c:v>
                </c:pt>
                <c:pt idx="113">
                  <c:v>0.274816900196523</c:v>
                </c:pt>
                <c:pt idx="114">
                  <c:v>0.581966340663166</c:v>
                </c:pt>
                <c:pt idx="115">
                  <c:v>0.317836191986897</c:v>
                </c:pt>
                <c:pt idx="116">
                  <c:v>0.239572554842816</c:v>
                </c:pt>
                <c:pt idx="117">
                  <c:v>0.290605198208074</c:v>
                </c:pt>
                <c:pt idx="118">
                  <c:v>0.175546084521805</c:v>
                </c:pt>
              </c:numCache>
            </c:numRef>
          </c:yVal>
          <c:smooth val="0"/>
          <c:extLst xmlns:c16r2="http://schemas.microsoft.com/office/drawing/2015/06/chart">
            <c:ext xmlns:c16="http://schemas.microsoft.com/office/drawing/2014/chart" uri="{C3380CC4-5D6E-409C-BE32-E72D297353CC}">
              <c16:uniqueId val="{00000000-FBCF-408C-94E8-47B81F7F023F}"/>
            </c:ext>
          </c:extLst>
        </c:ser>
        <c:ser>
          <c:idx val="2"/>
          <c:order val="1"/>
          <c:spPr>
            <a:ln w="25400" cap="rnd">
              <a:noFill/>
              <a:round/>
            </a:ln>
            <a:effectLst/>
          </c:spPr>
          <c:marker>
            <c:symbol val="diamond"/>
            <c:size val="5"/>
            <c:spPr>
              <a:solidFill>
                <a:srgbClr val="92D050"/>
              </a:solidFill>
              <a:ln w="9525">
                <a:noFill/>
              </a:ln>
              <a:effectLst/>
            </c:spPr>
          </c:marker>
          <c:xVal>
            <c:numRef>
              <c:f>Sheet1!$R$3:$R$154</c:f>
              <c:numCache>
                <c:formatCode>General</c:formatCode>
                <c:ptCount val="152"/>
                <c:pt idx="0">
                  <c:v>11359.1704</c:v>
                </c:pt>
                <c:pt idx="1">
                  <c:v>13921.18002</c:v>
                </c:pt>
                <c:pt idx="2">
                  <c:v>5984.64042199999</c:v>
                </c:pt>
                <c:pt idx="3">
                  <c:v>21013.01762999999</c:v>
                </c:pt>
                <c:pt idx="4">
                  <c:v>18489.43489</c:v>
                </c:pt>
                <c:pt idx="5">
                  <c:v>8190.239289</c:v>
                </c:pt>
                <c:pt idx="6">
                  <c:v>44260.57597</c:v>
                </c:pt>
                <c:pt idx="7">
                  <c:v>44438.72482</c:v>
                </c:pt>
                <c:pt idx="8">
                  <c:v>16001.3234</c:v>
                </c:pt>
                <c:pt idx="9">
                  <c:v>3319.353556</c:v>
                </c:pt>
                <c:pt idx="10">
                  <c:v>16752.0987699999</c:v>
                </c:pt>
                <c:pt idx="11">
                  <c:v>42094.57905</c:v>
                </c:pt>
                <c:pt idx="12">
                  <c:v>7846.01583199999</c:v>
                </c:pt>
                <c:pt idx="13">
                  <c:v>2009.961384</c:v>
                </c:pt>
                <c:pt idx="14">
                  <c:v>8253.293783</c:v>
                </c:pt>
                <c:pt idx="15">
                  <c:v>6707.956184</c:v>
                </c:pt>
                <c:pt idx="16">
                  <c:v>11327.48741</c:v>
                </c:pt>
                <c:pt idx="17">
                  <c:v>15723.23706</c:v>
                </c:pt>
                <c:pt idx="18">
                  <c:v>14023.6916199999</c:v>
                </c:pt>
                <c:pt idx="19">
                  <c:v>17794.52661</c:v>
                </c:pt>
                <c:pt idx="20">
                  <c:v>1642.185834</c:v>
                </c:pt>
                <c:pt idx="21">
                  <c:v>721.1765615</c:v>
                </c:pt>
                <c:pt idx="22">
                  <c:v>3346.817793</c:v>
                </c:pt>
                <c:pt idx="23">
                  <c:v>43113.68397</c:v>
                </c:pt>
                <c:pt idx="24">
                  <c:v>647.8804448</c:v>
                </c:pt>
                <c:pt idx="25">
                  <c:v>1845.914679</c:v>
                </c:pt>
                <c:pt idx="26">
                  <c:v>22706.72053999999</c:v>
                </c:pt>
                <c:pt idx="27">
                  <c:v>14399.4476599999</c:v>
                </c:pt>
                <c:pt idx="28">
                  <c:v>13124.32484</c:v>
                </c:pt>
                <c:pt idx="29">
                  <c:v>1411.152339</c:v>
                </c:pt>
                <c:pt idx="30">
                  <c:v>743.8943424</c:v>
                </c:pt>
                <c:pt idx="31">
                  <c:v>5301.395941</c:v>
                </c:pt>
                <c:pt idx="32">
                  <c:v>15401.4924999999</c:v>
                </c:pt>
                <c:pt idx="33">
                  <c:v>3424.764209999999</c:v>
                </c:pt>
                <c:pt idx="34">
                  <c:v>21527.9676699999</c:v>
                </c:pt>
                <c:pt idx="35">
                  <c:v>31331.393</c:v>
                </c:pt>
                <c:pt idx="36">
                  <c:v>31338.87520999999</c:v>
                </c:pt>
                <c:pt idx="37">
                  <c:v>45991.22478</c:v>
                </c:pt>
                <c:pt idx="38">
                  <c:v>10151.3425199999</c:v>
                </c:pt>
                <c:pt idx="39">
                  <c:v>14098.8758699999</c:v>
                </c:pt>
                <c:pt idx="40">
                  <c:v>10424.2641499999</c:v>
                </c:pt>
                <c:pt idx="41">
                  <c:v>10319.25693</c:v>
                </c:pt>
                <c:pt idx="42">
                  <c:v>7989.997256</c:v>
                </c:pt>
                <c:pt idx="43">
                  <c:v>28109.8170399999</c:v>
                </c:pt>
                <c:pt idx="44">
                  <c:v>1608.293476</c:v>
                </c:pt>
                <c:pt idx="45">
                  <c:v>8447.264216</c:v>
                </c:pt>
                <c:pt idx="46">
                  <c:v>38061.09426000001</c:v>
                </c:pt>
                <c:pt idx="47">
                  <c:v>16786.00072</c:v>
                </c:pt>
                <c:pt idx="48">
                  <c:v>9276.76624299999</c:v>
                </c:pt>
                <c:pt idx="49">
                  <c:v>44356.8577299999</c:v>
                </c:pt>
                <c:pt idx="50">
                  <c:v>3980.20210599999</c:v>
                </c:pt>
                <c:pt idx="51">
                  <c:v>24223.99229</c:v>
                </c:pt>
                <c:pt idx="52">
                  <c:v>7366.76847999999</c:v>
                </c:pt>
                <c:pt idx="53">
                  <c:v>1823.338788</c:v>
                </c:pt>
                <c:pt idx="54">
                  <c:v>1491.681953</c:v>
                </c:pt>
                <c:pt idx="55">
                  <c:v>7266.33528499999</c:v>
                </c:pt>
                <c:pt idx="56">
                  <c:v>1653.961848</c:v>
                </c:pt>
                <c:pt idx="57">
                  <c:v>4392.26594699999</c:v>
                </c:pt>
                <c:pt idx="58">
                  <c:v>25664.13599999999</c:v>
                </c:pt>
                <c:pt idx="59">
                  <c:v>6092.648097</c:v>
                </c:pt>
                <c:pt idx="60">
                  <c:v>10764.548</c:v>
                </c:pt>
                <c:pt idx="61">
                  <c:v>18497.67701</c:v>
                </c:pt>
                <c:pt idx="62">
                  <c:v>16086.91806</c:v>
                </c:pt>
                <c:pt idx="63">
                  <c:v>63301.15414000001</c:v>
                </c:pt>
                <c:pt idx="64">
                  <c:v>32688.4081</c:v>
                </c:pt>
                <c:pt idx="65">
                  <c:v>34699.86736</c:v>
                </c:pt>
                <c:pt idx="66">
                  <c:v>8179.62034</c:v>
                </c:pt>
                <c:pt idx="67">
                  <c:v>38252.3011399999</c:v>
                </c:pt>
                <c:pt idx="68">
                  <c:v>8389.604574</c:v>
                </c:pt>
                <c:pt idx="69">
                  <c:v>23446.56506</c:v>
                </c:pt>
                <c:pt idx="70">
                  <c:v>2925.60091699999</c:v>
                </c:pt>
                <c:pt idx="71">
                  <c:v>1955.15532299999</c:v>
                </c:pt>
                <c:pt idx="72">
                  <c:v>34985.84933</c:v>
                </c:pt>
                <c:pt idx="73">
                  <c:v>3293.700997</c:v>
                </c:pt>
                <c:pt idx="74">
                  <c:v>6073.223695000001</c:v>
                </c:pt>
                <c:pt idx="75">
                  <c:v>23728.51364</c:v>
                </c:pt>
                <c:pt idx="76">
                  <c:v>13267.8857</c:v>
                </c:pt>
                <c:pt idx="77">
                  <c:v>2736.354895</c:v>
                </c:pt>
                <c:pt idx="78">
                  <c:v>753.557379</c:v>
                </c:pt>
                <c:pt idx="79">
                  <c:v>27943.8151199999</c:v>
                </c:pt>
                <c:pt idx="80">
                  <c:v>94920.95872</c:v>
                </c:pt>
                <c:pt idx="81">
                  <c:v>13054.8908099999</c:v>
                </c:pt>
                <c:pt idx="82">
                  <c:v>1396.669615</c:v>
                </c:pt>
                <c:pt idx="83">
                  <c:v>1083.801421</c:v>
                </c:pt>
                <c:pt idx="84">
                  <c:v>25668.88436</c:v>
                </c:pt>
                <c:pt idx="85">
                  <c:v>14231.5341299999</c:v>
                </c:pt>
                <c:pt idx="86">
                  <c:v>1971.08447999999</c:v>
                </c:pt>
                <c:pt idx="87">
                  <c:v>3572.280549999999</c:v>
                </c:pt>
                <c:pt idx="88">
                  <c:v>19567.4896599999</c:v>
                </c:pt>
                <c:pt idx="89">
                  <c:v>16832.46304</c:v>
                </c:pt>
                <c:pt idx="90">
                  <c:v>4944.399693</c:v>
                </c:pt>
                <c:pt idx="91">
                  <c:v>11361.00642</c:v>
                </c:pt>
                <c:pt idx="92">
                  <c:v>15737.02113</c:v>
                </c:pt>
                <c:pt idx="93">
                  <c:v>7285.90832099999</c:v>
                </c:pt>
                <c:pt idx="94">
                  <c:v>5305.04713699999</c:v>
                </c:pt>
                <c:pt idx="95">
                  <c:v>9852.035110999997</c:v>
                </c:pt>
                <c:pt idx="96">
                  <c:v>2297.652539</c:v>
                </c:pt>
                <c:pt idx="97">
                  <c:v>47269.63295</c:v>
                </c:pt>
                <c:pt idx="98">
                  <c:v>5136.84157399999</c:v>
                </c:pt>
                <c:pt idx="99">
                  <c:v>914.4670357999998</c:v>
                </c:pt>
                <c:pt idx="100">
                  <c:v>5434.734794999989</c:v>
                </c:pt>
                <c:pt idx="101">
                  <c:v>64139.54705</c:v>
                </c:pt>
                <c:pt idx="102">
                  <c:v>4854.632259</c:v>
                </c:pt>
                <c:pt idx="103">
                  <c:v>21334.93967999989</c:v>
                </c:pt>
                <c:pt idx="104">
                  <c:v>3878.28772899999</c:v>
                </c:pt>
                <c:pt idx="105">
                  <c:v>8871.379539999996</c:v>
                </c:pt>
                <c:pt idx="106">
                  <c:v>12071.59238</c:v>
                </c:pt>
                <c:pt idx="107">
                  <c:v>7236.46707099999</c:v>
                </c:pt>
                <c:pt idx="108">
                  <c:v>26035.8379</c:v>
                </c:pt>
                <c:pt idx="109">
                  <c:v>27102.6636999999</c:v>
                </c:pt>
                <c:pt idx="110">
                  <c:v>21614.68624</c:v>
                </c:pt>
                <c:pt idx="111">
                  <c:v>24416.62388</c:v>
                </c:pt>
                <c:pt idx="112">
                  <c:v>1773.75048399999</c:v>
                </c:pt>
                <c:pt idx="113">
                  <c:v>2379.451264</c:v>
                </c:pt>
                <c:pt idx="114">
                  <c:v>13720.8908899999</c:v>
                </c:pt>
                <c:pt idx="115">
                  <c:v>26319.15863</c:v>
                </c:pt>
                <c:pt idx="116">
                  <c:v>1368.829098</c:v>
                </c:pt>
                <c:pt idx="117">
                  <c:v>29212.3782</c:v>
                </c:pt>
                <c:pt idx="118">
                  <c:v>29930.03704</c:v>
                </c:pt>
                <c:pt idx="119">
                  <c:v>2072.710578</c:v>
                </c:pt>
                <c:pt idx="120">
                  <c:v>12236.83195</c:v>
                </c:pt>
                <c:pt idx="121">
                  <c:v>33320.03511</c:v>
                </c:pt>
                <c:pt idx="122">
                  <c:v>11639.30965</c:v>
                </c:pt>
                <c:pt idx="123">
                  <c:v>12010.5015099999</c:v>
                </c:pt>
                <c:pt idx="124">
                  <c:v>10623.38552</c:v>
                </c:pt>
                <c:pt idx="125">
                  <c:v>4386.352577000001</c:v>
                </c:pt>
                <c:pt idx="126">
                  <c:v>7723.641059</c:v>
                </c:pt>
                <c:pt idx="127">
                  <c:v>46568.17715</c:v>
                </c:pt>
                <c:pt idx="128">
                  <c:v>57427.89254</c:v>
                </c:pt>
                <c:pt idx="129">
                  <c:v>2762.58545299999</c:v>
                </c:pt>
                <c:pt idx="130">
                  <c:v>2583.58967299999</c:v>
                </c:pt>
                <c:pt idx="131">
                  <c:v>15683.03242</c:v>
                </c:pt>
                <c:pt idx="132">
                  <c:v>1984.660767</c:v>
                </c:pt>
                <c:pt idx="133">
                  <c:v>1382.10974699999</c:v>
                </c:pt>
                <c:pt idx="134">
                  <c:v>5327.2672</c:v>
                </c:pt>
                <c:pt idx="135">
                  <c:v>30464.7591699999</c:v>
                </c:pt>
                <c:pt idx="136">
                  <c:v>10752.01683</c:v>
                </c:pt>
                <c:pt idx="137">
                  <c:v>23756.48429</c:v>
                </c:pt>
                <c:pt idx="138">
                  <c:v>1687.08273599999</c:v>
                </c:pt>
                <c:pt idx="139">
                  <c:v>7668.05577599999</c:v>
                </c:pt>
                <c:pt idx="140">
                  <c:v>39254.7721699999</c:v>
                </c:pt>
                <c:pt idx="141">
                  <c:v>53445.37059</c:v>
                </c:pt>
                <c:pt idx="142">
                  <c:v>20046.92683</c:v>
                </c:pt>
                <c:pt idx="143">
                  <c:v>6038.928299</c:v>
                </c:pt>
                <c:pt idx="144">
                  <c:v>2856.47531</c:v>
                </c:pt>
                <c:pt idx="145">
                  <c:v>5837.62870399999</c:v>
                </c:pt>
                <c:pt idx="146">
                  <c:v>2325.06996</c:v>
                </c:pt>
                <c:pt idx="147">
                  <c:v>3646.962322</c:v>
                </c:pt>
                <c:pt idx="148">
                  <c:v>1879.62812</c:v>
                </c:pt>
              </c:numCache>
            </c:numRef>
          </c:xVal>
          <c:yVal>
            <c:numRef>
              <c:f>Sheet1!$S$3:$S$154</c:f>
              <c:numCache>
                <c:formatCode>General</c:formatCode>
                <c:ptCount val="152"/>
                <c:pt idx="0">
                  <c:v>0.962646898787671</c:v>
                </c:pt>
                <c:pt idx="1">
                  <c:v>0.415856769067378</c:v>
                </c:pt>
                <c:pt idx="2">
                  <c:v>0.146803698987927</c:v>
                </c:pt>
                <c:pt idx="3">
                  <c:v>9.86110616681022</c:v>
                </c:pt>
                <c:pt idx="4">
                  <c:v>0.434318473861454</c:v>
                </c:pt>
                <c:pt idx="5">
                  <c:v>0.7033573431661</c:v>
                </c:pt>
                <c:pt idx="6">
                  <c:v>0.199834968789336</c:v>
                </c:pt>
                <c:pt idx="7">
                  <c:v>0.220945888185758</c:v>
                </c:pt>
                <c:pt idx="8">
                  <c:v>0.255020086761331</c:v>
                </c:pt>
                <c:pt idx="9">
                  <c:v>2.23793255454357</c:v>
                </c:pt>
                <c:pt idx="10">
                  <c:v>0.344901193232765</c:v>
                </c:pt>
                <c:pt idx="11">
                  <c:v>0.058997898500836</c:v>
                </c:pt>
                <c:pt idx="12">
                  <c:v>1.38271978633966</c:v>
                </c:pt>
                <c:pt idx="13">
                  <c:v>0.244877929356114</c:v>
                </c:pt>
                <c:pt idx="14">
                  <c:v>2.30291701701337</c:v>
                </c:pt>
                <c:pt idx="15">
                  <c:v>0.487081901057213</c:v>
                </c:pt>
                <c:pt idx="16">
                  <c:v>0.604189143055375</c:v>
                </c:pt>
                <c:pt idx="17">
                  <c:v>0.281818375016036</c:v>
                </c:pt>
                <c:pt idx="18">
                  <c:v>0.185436649518424</c:v>
                </c:pt>
                <c:pt idx="19">
                  <c:v>0.224367938358165</c:v>
                </c:pt>
                <c:pt idx="20">
                  <c:v>0.227661590140049</c:v>
                </c:pt>
                <c:pt idx="21">
                  <c:v>0.354119061243472</c:v>
                </c:pt>
                <c:pt idx="22">
                  <c:v>0.256138175325342</c:v>
                </c:pt>
                <c:pt idx="23">
                  <c:v>0.0920354974760223</c:v>
                </c:pt>
                <c:pt idx="24">
                  <c:v>0.542453808709856</c:v>
                </c:pt>
                <c:pt idx="25">
                  <c:v>0.239984705103134</c:v>
                </c:pt>
                <c:pt idx="26">
                  <c:v>0.961882641498445</c:v>
                </c:pt>
                <c:pt idx="27">
                  <c:v>0.315883851556652</c:v>
                </c:pt>
                <c:pt idx="28">
                  <c:v>1.34496442252573</c:v>
                </c:pt>
                <c:pt idx="29">
                  <c:v>0.246829369521743</c:v>
                </c:pt>
                <c:pt idx="30">
                  <c:v>0.841252992355093</c:v>
                </c:pt>
                <c:pt idx="31">
                  <c:v>0.56332502871111</c:v>
                </c:pt>
                <c:pt idx="32">
                  <c:v>0.385998312269354</c:v>
                </c:pt>
                <c:pt idx="33">
                  <c:v>0.192066756131929</c:v>
                </c:pt>
                <c:pt idx="34">
                  <c:v>0.564049136528561</c:v>
                </c:pt>
                <c:pt idx="35">
                  <c:v>0.180358243872695</c:v>
                </c:pt>
                <c:pt idx="36">
                  <c:v>0.164335648739247</c:v>
                </c:pt>
                <c:pt idx="37" formatCode="0.00E+00">
                  <c:v>0.00495384929216004</c:v>
                </c:pt>
                <c:pt idx="38">
                  <c:v>2.20811246642435</c:v>
                </c:pt>
                <c:pt idx="39">
                  <c:v>1.14147177964989</c:v>
                </c:pt>
                <c:pt idx="40">
                  <c:v>1.90297674091481</c:v>
                </c:pt>
                <c:pt idx="41">
                  <c:v>0.0795467852947584</c:v>
                </c:pt>
                <c:pt idx="42">
                  <c:v>2.67278196412726</c:v>
                </c:pt>
                <c:pt idx="43">
                  <c:v>0.228023885521753</c:v>
                </c:pt>
                <c:pt idx="44">
                  <c:v>0.297016576831967</c:v>
                </c:pt>
                <c:pt idx="45">
                  <c:v>2.72432105238283</c:v>
                </c:pt>
                <c:pt idx="46">
                  <c:v>0.164335212609485</c:v>
                </c:pt>
                <c:pt idx="47">
                  <c:v>0.646387203473207</c:v>
                </c:pt>
                <c:pt idx="48">
                  <c:v>0.928722050153844</c:v>
                </c:pt>
                <c:pt idx="49">
                  <c:v>0.0927851438871269</c:v>
                </c:pt>
                <c:pt idx="50">
                  <c:v>0.175669968851972</c:v>
                </c:pt>
                <c:pt idx="51">
                  <c:v>1.86259298815587</c:v>
                </c:pt>
                <c:pt idx="52">
                  <c:v>0.673064970903418</c:v>
                </c:pt>
                <c:pt idx="53">
                  <c:v>0.437922663686563</c:v>
                </c:pt>
                <c:pt idx="54">
                  <c:v>0.115486050834872</c:v>
                </c:pt>
                <c:pt idx="55">
                  <c:v>0.996147550381253</c:v>
                </c:pt>
                <c:pt idx="56">
                  <c:v>5.40232540937758</c:v>
                </c:pt>
                <c:pt idx="57">
                  <c:v>2.76510270915821</c:v>
                </c:pt>
                <c:pt idx="58">
                  <c:v>0.900028183198571</c:v>
                </c:pt>
                <c:pt idx="59">
                  <c:v>0.273131551132986</c:v>
                </c:pt>
                <c:pt idx="60">
                  <c:v>0.325275040486011</c:v>
                </c:pt>
                <c:pt idx="61">
                  <c:v>0.680629052313839</c:v>
                </c:pt>
                <c:pt idx="62">
                  <c:v>0.510380532302247</c:v>
                </c:pt>
                <c:pt idx="63">
                  <c:v>0.0669581255244835</c:v>
                </c:pt>
                <c:pt idx="64">
                  <c:v>0.116996024534373</c:v>
                </c:pt>
                <c:pt idx="65">
                  <c:v>0.566918124017078</c:v>
                </c:pt>
                <c:pt idx="66">
                  <c:v>1.39564954002543</c:v>
                </c:pt>
                <c:pt idx="67">
                  <c:v>0.637337091040581</c:v>
                </c:pt>
                <c:pt idx="68">
                  <c:v>0.201148784446058</c:v>
                </c:pt>
                <c:pt idx="69">
                  <c:v>0.27926082491499</c:v>
                </c:pt>
                <c:pt idx="70">
                  <c:v>0.215799743231994</c:v>
                </c:pt>
                <c:pt idx="71" formatCode="0.00E+00">
                  <c:v>0.00509221317018207</c:v>
                </c:pt>
                <c:pt idx="72">
                  <c:v>0.571581917907194</c:v>
                </c:pt>
                <c:pt idx="73">
                  <c:v>0.876763969494105</c:v>
                </c:pt>
                <c:pt idx="74">
                  <c:v>3.50193929268463</c:v>
                </c:pt>
                <c:pt idx="75">
                  <c:v>0.629914508228704</c:v>
                </c:pt>
                <c:pt idx="76">
                  <c:v>0.329018887537534</c:v>
                </c:pt>
                <c:pt idx="77">
                  <c:v>0.938244804556776</c:v>
                </c:pt>
                <c:pt idx="78">
                  <c:v>0.308337007096334</c:v>
                </c:pt>
                <c:pt idx="79">
                  <c:v>0.270300985625023</c:v>
                </c:pt>
                <c:pt idx="80">
                  <c:v>0.0366907210122763</c:v>
                </c:pt>
                <c:pt idx="81">
                  <c:v>0.327407463280375</c:v>
                </c:pt>
                <c:pt idx="82">
                  <c:v>3.50472095005447</c:v>
                </c:pt>
                <c:pt idx="83">
                  <c:v>0.984215567211071</c:v>
                </c:pt>
                <c:pt idx="84">
                  <c:v>0.301179399993316</c:v>
                </c:pt>
                <c:pt idx="85" formatCode="0.00E+00">
                  <c:v>0.00162354925865563</c:v>
                </c:pt>
                <c:pt idx="86">
                  <c:v>0.252484066629111</c:v>
                </c:pt>
                <c:pt idx="87">
                  <c:v>0.569421935636898</c:v>
                </c:pt>
                <c:pt idx="88">
                  <c:v>0.590038608433441</c:v>
                </c:pt>
                <c:pt idx="89">
                  <c:v>0.14110002396015</c:v>
                </c:pt>
                <c:pt idx="90">
                  <c:v>0.881150211817903</c:v>
                </c:pt>
                <c:pt idx="91">
                  <c:v>0.38535829923174</c:v>
                </c:pt>
                <c:pt idx="92">
                  <c:v>0.233843573277463</c:v>
                </c:pt>
                <c:pt idx="93">
                  <c:v>0.286710151279733</c:v>
                </c:pt>
                <c:pt idx="94">
                  <c:v>1.29923888707181</c:v>
                </c:pt>
                <c:pt idx="95">
                  <c:v>0.60364365966747</c:v>
                </c:pt>
                <c:pt idx="96">
                  <c:v>1.00484869621474</c:v>
                </c:pt>
                <c:pt idx="97">
                  <c:v>0.0814802956643772</c:v>
                </c:pt>
                <c:pt idx="98">
                  <c:v>0.9559508542784</c:v>
                </c:pt>
                <c:pt idx="99">
                  <c:v>0.552222480741709</c:v>
                </c:pt>
                <c:pt idx="100">
                  <c:v>0.115191771870048</c:v>
                </c:pt>
                <c:pt idx="101" formatCode="0.00E+00">
                  <c:v>0.00153562144154409</c:v>
                </c:pt>
                <c:pt idx="102">
                  <c:v>0.587044647345813</c:v>
                </c:pt>
                <c:pt idx="103">
                  <c:v>0.21401685765106</c:v>
                </c:pt>
                <c:pt idx="104">
                  <c:v>0.971791380015325</c:v>
                </c:pt>
                <c:pt idx="105">
                  <c:v>0.18550265609679</c:v>
                </c:pt>
                <c:pt idx="106">
                  <c:v>2.09501290435173</c:v>
                </c:pt>
                <c:pt idx="107">
                  <c:v>4.34603960435217</c:v>
                </c:pt>
                <c:pt idx="108">
                  <c:v>0.0820629970431394</c:v>
                </c:pt>
                <c:pt idx="109">
                  <c:v>0.0439795007897746</c:v>
                </c:pt>
                <c:pt idx="110">
                  <c:v>0.402059223102214</c:v>
                </c:pt>
                <c:pt idx="111">
                  <c:v>0.19858115896532</c:v>
                </c:pt>
                <c:pt idx="112">
                  <c:v>0.349799553054977</c:v>
                </c:pt>
                <c:pt idx="113">
                  <c:v>0.167574817309934</c:v>
                </c:pt>
                <c:pt idx="114">
                  <c:v>1.35246862168181</c:v>
                </c:pt>
                <c:pt idx="115">
                  <c:v>0.0</c:v>
                </c:pt>
                <c:pt idx="116">
                  <c:v>0.533586376195793</c:v>
                </c:pt>
                <c:pt idx="117">
                  <c:v>0.318428927486654</c:v>
                </c:pt>
                <c:pt idx="118">
                  <c:v>0.534196375123202</c:v>
                </c:pt>
                <c:pt idx="119">
                  <c:v>3.505696193862949</c:v>
                </c:pt>
                <c:pt idx="120">
                  <c:v>0.233278778598398</c:v>
                </c:pt>
                <c:pt idx="121">
                  <c:v>0.0577091053476933</c:v>
                </c:pt>
                <c:pt idx="122">
                  <c:v>0.179025881227318</c:v>
                </c:pt>
                <c:pt idx="123">
                  <c:v>1.3361893391689</c:v>
                </c:pt>
                <c:pt idx="124">
                  <c:v>1.36514240788103</c:v>
                </c:pt>
                <c:pt idx="125">
                  <c:v>0.165153186186412</c:v>
                </c:pt>
                <c:pt idx="126">
                  <c:v>0.526186275652021</c:v>
                </c:pt>
                <c:pt idx="127" formatCode="0.00E+00">
                  <c:v>0.00854190203351638</c:v>
                </c:pt>
                <c:pt idx="128">
                  <c:v>0.130091899598741</c:v>
                </c:pt>
                <c:pt idx="129">
                  <c:v>1.19313339038516</c:v>
                </c:pt>
                <c:pt idx="130">
                  <c:v>0.274852113449647</c:v>
                </c:pt>
                <c:pt idx="131">
                  <c:v>0.579740206502215</c:v>
                </c:pt>
                <c:pt idx="132">
                  <c:v>0.911492612199969</c:v>
                </c:pt>
                <c:pt idx="133">
                  <c:v>0.317900862682412</c:v>
                </c:pt>
                <c:pt idx="134">
                  <c:v>4.066226154580822</c:v>
                </c:pt>
                <c:pt idx="135">
                  <c:v>0.809909055909006</c:v>
                </c:pt>
                <c:pt idx="136">
                  <c:v>0.239269675074066</c:v>
                </c:pt>
                <c:pt idx="137">
                  <c:v>0.289501859129288</c:v>
                </c:pt>
                <c:pt idx="138">
                  <c:v>0.176446263051453</c:v>
                </c:pt>
                <c:pt idx="139">
                  <c:v>0.589449725422353</c:v>
                </c:pt>
                <c:pt idx="140">
                  <c:v>0.0559074751994898</c:v>
                </c:pt>
                <c:pt idx="141">
                  <c:v>0.241999552894892</c:v>
                </c:pt>
                <c:pt idx="142">
                  <c:v>0.0568984636887335</c:v>
                </c:pt>
                <c:pt idx="143">
                  <c:v>0.242162269096029</c:v>
                </c:pt>
                <c:pt idx="144">
                  <c:v>7.034944602800779</c:v>
                </c:pt>
                <c:pt idx="145">
                  <c:v>1.49397309433118</c:v>
                </c:pt>
                <c:pt idx="146">
                  <c:v>0.49944720154142</c:v>
                </c:pt>
                <c:pt idx="147">
                  <c:v>0.190090001259726</c:v>
                </c:pt>
                <c:pt idx="148" formatCode="0.00E+00">
                  <c:v>0.00278845075915313</c:v>
                </c:pt>
                <c:pt idx="149">
                  <c:v>0.0</c:v>
                </c:pt>
                <c:pt idx="150" formatCode="0.00E+00">
                  <c:v>0.0</c:v>
                </c:pt>
              </c:numCache>
            </c:numRef>
          </c:yVal>
          <c:smooth val="0"/>
          <c:extLst xmlns:c16r2="http://schemas.microsoft.com/office/drawing/2015/06/chart">
            <c:ext xmlns:c16="http://schemas.microsoft.com/office/drawing/2014/chart" uri="{C3380CC4-5D6E-409C-BE32-E72D297353CC}">
              <c16:uniqueId val="{00000001-FBCF-408C-94E8-47B81F7F023F}"/>
            </c:ext>
          </c:extLst>
        </c:ser>
        <c:dLbls>
          <c:showLegendKey val="0"/>
          <c:showVal val="0"/>
          <c:showCatName val="0"/>
          <c:showSerName val="0"/>
          <c:showPercent val="0"/>
          <c:showBubbleSize val="0"/>
        </c:dLbls>
        <c:axId val="2127419144"/>
        <c:axId val="2127427416"/>
      </c:scatterChart>
      <c:valAx>
        <c:axId val="2127419144"/>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a:t>
                </a:r>
                <a:r>
                  <a:rPr lang="en-US" b="1" baseline="0"/>
                  <a:t> (US$)</a:t>
                </a:r>
                <a:endParaRPr lang="en-US" b="1"/>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427416"/>
        <c:crosses val="autoZero"/>
        <c:crossBetween val="midCat"/>
      </c:valAx>
      <c:valAx>
        <c:axId val="2127427416"/>
        <c:scaling>
          <c:orientation val="minMax"/>
          <c:max val="10.0"/>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Risk to assets (% of GDP)</a:t>
                </a:r>
              </a:p>
            </c:rich>
          </c:tx>
          <c:layout>
            <c:manualLayout>
              <c:xMode val="edge"/>
              <c:yMode val="edge"/>
              <c:x val="0.00456083443633773"/>
              <c:y val="0.22288874975329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419144"/>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9376674774292"/>
          <c:y val="0.0509259259259259"/>
          <c:w val="0.846277592264318"/>
          <c:h val="0.800008019830855"/>
        </c:manualLayout>
      </c:layout>
      <c:scatterChart>
        <c:scatterStyle val="lineMarker"/>
        <c:varyColors val="0"/>
        <c:ser>
          <c:idx val="1"/>
          <c:order val="0"/>
          <c:spPr>
            <a:ln w="25400" cap="rnd">
              <a:noFill/>
              <a:round/>
            </a:ln>
            <a:effectLst/>
          </c:spPr>
          <c:marker>
            <c:symbol val="diamond"/>
            <c:size val="5"/>
            <c:spPr>
              <a:solidFill>
                <a:schemeClr val="bg2">
                  <a:lumMod val="90000"/>
                </a:schemeClr>
              </a:solidFill>
              <a:ln w="9525">
                <a:noFill/>
              </a:ln>
              <a:effectLst/>
            </c:spPr>
          </c:marker>
          <c:xVal>
            <c:numRef>
              <c:f>Sheet1!$D$3:$D$121</c:f>
              <c:numCache>
                <c:formatCode>General</c:formatCode>
                <c:ptCount val="119"/>
                <c:pt idx="0">
                  <c:v>10971.29252</c:v>
                </c:pt>
                <c:pt idx="1">
                  <c:v>6231.067992</c:v>
                </c:pt>
                <c:pt idx="2">
                  <c:v>19101.29739</c:v>
                </c:pt>
                <c:pt idx="3">
                  <c:v>8195.93365</c:v>
                </c:pt>
                <c:pt idx="4">
                  <c:v>43719.50216</c:v>
                </c:pt>
                <c:pt idx="5">
                  <c:v>44288.92875</c:v>
                </c:pt>
                <c:pt idx="6">
                  <c:v>16698.86365</c:v>
                </c:pt>
                <c:pt idx="7">
                  <c:v>3132.56754</c:v>
                </c:pt>
                <c:pt idx="8">
                  <c:v>17229.55519</c:v>
                </c:pt>
                <c:pt idx="9">
                  <c:v>41722.92186</c:v>
                </c:pt>
                <c:pt idx="10">
                  <c:v>1987.167146</c:v>
                </c:pt>
                <c:pt idx="11">
                  <c:v>7743.337995999989</c:v>
                </c:pt>
                <c:pt idx="12">
                  <c:v>6531.519397999999</c:v>
                </c:pt>
                <c:pt idx="13">
                  <c:v>10932.04871</c:v>
                </c:pt>
                <c:pt idx="14">
                  <c:v>15356.45762</c:v>
                </c:pt>
                <c:pt idx="15">
                  <c:v>14666.01817</c:v>
                </c:pt>
                <c:pt idx="16">
                  <c:v>17000.16724999999</c:v>
                </c:pt>
                <c:pt idx="17">
                  <c:v>1596.334538</c:v>
                </c:pt>
                <c:pt idx="18">
                  <c:v>748.4152713</c:v>
                </c:pt>
                <c:pt idx="19">
                  <c:v>3290.952454</c:v>
                </c:pt>
                <c:pt idx="20">
                  <c:v>3289.064546</c:v>
                </c:pt>
                <c:pt idx="21">
                  <c:v>43002.40931</c:v>
                </c:pt>
                <c:pt idx="22">
                  <c:v>626.4108725</c:v>
                </c:pt>
                <c:pt idx="23">
                  <c:v>2047.637179</c:v>
                </c:pt>
                <c:pt idx="24">
                  <c:v>22536.61769</c:v>
                </c:pt>
                <c:pt idx="25">
                  <c:v>13569.89153</c:v>
                </c:pt>
                <c:pt idx="26">
                  <c:v>12985.38313</c:v>
                </c:pt>
                <c:pt idx="27">
                  <c:v>1413.059277</c:v>
                </c:pt>
                <c:pt idx="28">
                  <c:v>750.497342</c:v>
                </c:pt>
                <c:pt idx="29">
                  <c:v>5542.892982</c:v>
                </c:pt>
                <c:pt idx="30">
                  <c:v>14914.20675</c:v>
                </c:pt>
                <c:pt idx="31">
                  <c:v>3241.612056</c:v>
                </c:pt>
                <c:pt idx="32">
                  <c:v>20759.04815</c:v>
                </c:pt>
                <c:pt idx="33">
                  <c:v>30549.10097</c:v>
                </c:pt>
                <c:pt idx="34">
                  <c:v>30605.42052</c:v>
                </c:pt>
                <c:pt idx="35">
                  <c:v>45458.69714999999</c:v>
                </c:pt>
                <c:pt idx="36">
                  <c:v>13371.52499</c:v>
                </c:pt>
                <c:pt idx="37">
                  <c:v>10749.12887</c:v>
                </c:pt>
                <c:pt idx="38">
                  <c:v>10095.61017</c:v>
                </c:pt>
                <c:pt idx="39">
                  <c:v>7845.157575</c:v>
                </c:pt>
                <c:pt idx="40">
                  <c:v>27549.58137</c:v>
                </c:pt>
                <c:pt idx="41">
                  <c:v>1533.107632</c:v>
                </c:pt>
                <c:pt idx="42">
                  <c:v>37765.75087</c:v>
                </c:pt>
                <c:pt idx="43">
                  <c:v>16836.60590999999</c:v>
                </c:pt>
                <c:pt idx="44">
                  <c:v>9025.133143</c:v>
                </c:pt>
                <c:pt idx="45">
                  <c:v>43937.94713</c:v>
                </c:pt>
                <c:pt idx="46">
                  <c:v>3929.681044</c:v>
                </c:pt>
                <c:pt idx="47">
                  <c:v>24170.30184</c:v>
                </c:pt>
                <c:pt idx="48">
                  <c:v>7292.719104</c:v>
                </c:pt>
                <c:pt idx="49">
                  <c:v>1753.063116</c:v>
                </c:pt>
                <c:pt idx="50">
                  <c:v>1651.228445</c:v>
                </c:pt>
                <c:pt idx="51">
                  <c:v>4311.176397</c:v>
                </c:pt>
                <c:pt idx="52">
                  <c:v>25034.45073</c:v>
                </c:pt>
                <c:pt idx="53">
                  <c:v>5754.064597000001</c:v>
                </c:pt>
                <c:pt idx="54">
                  <c:v>10367.6953</c:v>
                </c:pt>
                <c:pt idx="55">
                  <c:v>16500.90051</c:v>
                </c:pt>
                <c:pt idx="56">
                  <c:v>14928.8864</c:v>
                </c:pt>
                <c:pt idx="57">
                  <c:v>61543.2053</c:v>
                </c:pt>
                <c:pt idx="58">
                  <c:v>32024.35277</c:v>
                </c:pt>
                <c:pt idx="59">
                  <c:v>34317.57186</c:v>
                </c:pt>
                <c:pt idx="60">
                  <c:v>8095.261867</c:v>
                </c:pt>
                <c:pt idx="61">
                  <c:v>37818.09076</c:v>
                </c:pt>
                <c:pt idx="62">
                  <c:v>8491.050310999988</c:v>
                </c:pt>
                <c:pt idx="63">
                  <c:v>23522.29052</c:v>
                </c:pt>
                <c:pt idx="64">
                  <c:v>2835.643661999999</c:v>
                </c:pt>
                <c:pt idx="65">
                  <c:v>3237.602937</c:v>
                </c:pt>
                <c:pt idx="66">
                  <c:v>5755.05950499999</c:v>
                </c:pt>
                <c:pt idx="67">
                  <c:v>23034.53672</c:v>
                </c:pt>
                <c:pt idx="68">
                  <c:v>2708.148539</c:v>
                </c:pt>
                <c:pt idx="69">
                  <c:v>785.2468867</c:v>
                </c:pt>
                <c:pt idx="70">
                  <c:v>26970.96093</c:v>
                </c:pt>
                <c:pt idx="71">
                  <c:v>94088.59222999998</c:v>
                </c:pt>
                <c:pt idx="72">
                  <c:v>12759.8166</c:v>
                </c:pt>
                <c:pt idx="73">
                  <c:v>1377.168213</c:v>
                </c:pt>
                <c:pt idx="74">
                  <c:v>1088.701805</c:v>
                </c:pt>
                <c:pt idx="75">
                  <c:v>25001.61266999999</c:v>
                </c:pt>
                <c:pt idx="76">
                  <c:v>1919.228421</c:v>
                </c:pt>
                <c:pt idx="77">
                  <c:v>3601.61435</c:v>
                </c:pt>
                <c:pt idx="78">
                  <c:v>18864.10566</c:v>
                </c:pt>
                <c:pt idx="79">
                  <c:v>16671.91198</c:v>
                </c:pt>
                <c:pt idx="80">
                  <c:v>4746.784911</c:v>
                </c:pt>
                <c:pt idx="81">
                  <c:v>11411.94211</c:v>
                </c:pt>
                <c:pt idx="82">
                  <c:v>15289.7174</c:v>
                </c:pt>
                <c:pt idx="83">
                  <c:v>7296.934401</c:v>
                </c:pt>
                <c:pt idx="84">
                  <c:v>9964.222993999998</c:v>
                </c:pt>
                <c:pt idx="85">
                  <c:v>2314.274880999999</c:v>
                </c:pt>
                <c:pt idx="86">
                  <c:v>46494.36426</c:v>
                </c:pt>
                <c:pt idx="87">
                  <c:v>4960.912412000001</c:v>
                </c:pt>
                <c:pt idx="88">
                  <c:v>904.5797813</c:v>
                </c:pt>
                <c:pt idx="89">
                  <c:v>5670.639443</c:v>
                </c:pt>
                <c:pt idx="90">
                  <c:v>64008.28683</c:v>
                </c:pt>
                <c:pt idx="91">
                  <c:v>14982.40754</c:v>
                </c:pt>
                <c:pt idx="92">
                  <c:v>3866.513529</c:v>
                </c:pt>
                <c:pt idx="93">
                  <c:v>11767.52174</c:v>
                </c:pt>
                <c:pt idx="94">
                  <c:v>6874.582566</c:v>
                </c:pt>
                <c:pt idx="95">
                  <c:v>25299.97435</c:v>
                </c:pt>
                <c:pt idx="96">
                  <c:v>26607.83312</c:v>
                </c:pt>
                <c:pt idx="97">
                  <c:v>40919.62815</c:v>
                </c:pt>
                <c:pt idx="98">
                  <c:v>24516.54995</c:v>
                </c:pt>
                <c:pt idx="99">
                  <c:v>1715.88707399999</c:v>
                </c:pt>
                <c:pt idx="100">
                  <c:v>5558.791879</c:v>
                </c:pt>
                <c:pt idx="101">
                  <c:v>13277.80012</c:v>
                </c:pt>
                <c:pt idx="102">
                  <c:v>25524.95500000001</c:v>
                </c:pt>
                <c:pt idx="103">
                  <c:v>80892.06483999989</c:v>
                </c:pt>
                <c:pt idx="104">
                  <c:v>29037.74168</c:v>
                </c:pt>
                <c:pt idx="105">
                  <c:v>20544.62565</c:v>
                </c:pt>
                <c:pt idx="106">
                  <c:v>5331.426266</c:v>
                </c:pt>
                <c:pt idx="107">
                  <c:v>11196.39687</c:v>
                </c:pt>
                <c:pt idx="108">
                  <c:v>24169.85978999999</c:v>
                </c:pt>
                <c:pt idx="109">
                  <c:v>14766.79918</c:v>
                </c:pt>
                <c:pt idx="110">
                  <c:v>45679.278</c:v>
                </c:pt>
                <c:pt idx="111">
                  <c:v>57264.1574</c:v>
                </c:pt>
                <c:pt idx="112">
                  <c:v>2490.957101</c:v>
                </c:pt>
                <c:pt idx="113">
                  <c:v>15236.70646</c:v>
                </c:pt>
                <c:pt idx="114">
                  <c:v>1920.150472</c:v>
                </c:pt>
                <c:pt idx="115">
                  <c:v>5189.842453</c:v>
                </c:pt>
                <c:pt idx="116">
                  <c:v>23388.4813</c:v>
                </c:pt>
                <c:pt idx="117">
                  <c:v>14992.32314</c:v>
                </c:pt>
                <c:pt idx="118">
                  <c:v>7464.939834</c:v>
                </c:pt>
              </c:numCache>
            </c:numRef>
          </c:xVal>
          <c:yVal>
            <c:numRef>
              <c:f>Sheet1!$F$3:$F$121</c:f>
              <c:numCache>
                <c:formatCode>General</c:formatCode>
                <c:ptCount val="119"/>
                <c:pt idx="0">
                  <c:v>1.40510996152376</c:v>
                </c:pt>
                <c:pt idx="1">
                  <c:v>0.472920817839565</c:v>
                </c:pt>
                <c:pt idx="2">
                  <c:v>0.709385252149001</c:v>
                </c:pt>
                <c:pt idx="3">
                  <c:v>0.975367311368679</c:v>
                </c:pt>
                <c:pt idx="4">
                  <c:v>0.259086270669846</c:v>
                </c:pt>
                <c:pt idx="5">
                  <c:v>0.269780100745522</c:v>
                </c:pt>
                <c:pt idx="6">
                  <c:v>0.396274074274811</c:v>
                </c:pt>
                <c:pt idx="7">
                  <c:v>3.19914249645736</c:v>
                </c:pt>
                <c:pt idx="8">
                  <c:v>0.490231987223813</c:v>
                </c:pt>
                <c:pt idx="9">
                  <c:v>0.0760196723115641</c:v>
                </c:pt>
                <c:pt idx="10">
                  <c:v>0.494118986249867</c:v>
                </c:pt>
                <c:pt idx="11">
                  <c:v>3.11320525018068</c:v>
                </c:pt>
                <c:pt idx="12">
                  <c:v>0.922154140663609</c:v>
                </c:pt>
                <c:pt idx="13">
                  <c:v>0.959752824711998</c:v>
                </c:pt>
                <c:pt idx="14">
                  <c:v>0.443651348149589</c:v>
                </c:pt>
                <c:pt idx="15">
                  <c:v>0.26927755568621</c:v>
                </c:pt>
                <c:pt idx="16">
                  <c:v>0.31054038586214</c:v>
                </c:pt>
                <c:pt idx="17">
                  <c:v>0.321610684463606</c:v>
                </c:pt>
                <c:pt idx="18">
                  <c:v>0.59792900647171</c:v>
                </c:pt>
                <c:pt idx="19">
                  <c:v>3.54409003608551</c:v>
                </c:pt>
                <c:pt idx="20">
                  <c:v>0.535505542503283</c:v>
                </c:pt>
                <c:pt idx="21">
                  <c:v>0.123954649749139</c:v>
                </c:pt>
                <c:pt idx="22">
                  <c:v>1.04690648224059</c:v>
                </c:pt>
                <c:pt idx="23">
                  <c:v>0.505687072377918</c:v>
                </c:pt>
                <c:pt idx="24">
                  <c:v>1.56144003738128</c:v>
                </c:pt>
                <c:pt idx="25">
                  <c:v>0.429836905021105</c:v>
                </c:pt>
                <c:pt idx="26">
                  <c:v>2.265212237742791</c:v>
                </c:pt>
                <c:pt idx="27">
                  <c:v>0.447437093696572</c:v>
                </c:pt>
                <c:pt idx="28">
                  <c:v>1.59642318727492</c:v>
                </c:pt>
                <c:pt idx="29">
                  <c:v>1.13392991357013</c:v>
                </c:pt>
                <c:pt idx="30">
                  <c:v>0.685634429103368</c:v>
                </c:pt>
                <c:pt idx="31">
                  <c:v>0.335808687887023</c:v>
                </c:pt>
                <c:pt idx="32">
                  <c:v>0.74242030491232</c:v>
                </c:pt>
                <c:pt idx="33">
                  <c:v>0.301536407875992</c:v>
                </c:pt>
                <c:pt idx="34">
                  <c:v>0.202683581263133</c:v>
                </c:pt>
                <c:pt idx="35" formatCode="0.00E+00">
                  <c:v>0.00588892541166063</c:v>
                </c:pt>
                <c:pt idx="36">
                  <c:v>1.63042893162001</c:v>
                </c:pt>
                <c:pt idx="37">
                  <c:v>2.67586840031653</c:v>
                </c:pt>
                <c:pt idx="38">
                  <c:v>0.133209320473071</c:v>
                </c:pt>
                <c:pt idx="39">
                  <c:v>3.75215415905781</c:v>
                </c:pt>
                <c:pt idx="40">
                  <c:v>0.380289514068491</c:v>
                </c:pt>
                <c:pt idx="41">
                  <c:v>0.432316320957683</c:v>
                </c:pt>
                <c:pt idx="42">
                  <c:v>0.202384676639677</c:v>
                </c:pt>
                <c:pt idx="43">
                  <c:v>1.4144777629184</c:v>
                </c:pt>
                <c:pt idx="44">
                  <c:v>1.33972158007597</c:v>
                </c:pt>
                <c:pt idx="45">
                  <c:v>0.113441626234342</c:v>
                </c:pt>
                <c:pt idx="46">
                  <c:v>0.269451232147326</c:v>
                </c:pt>
                <c:pt idx="47">
                  <c:v>2.84873206237617</c:v>
                </c:pt>
                <c:pt idx="48">
                  <c:v>2.68470467290573</c:v>
                </c:pt>
                <c:pt idx="49">
                  <c:v>0.674352377096694</c:v>
                </c:pt>
                <c:pt idx="50">
                  <c:v>19.5627703736894</c:v>
                </c:pt>
                <c:pt idx="51">
                  <c:v>5.402816915684801</c:v>
                </c:pt>
                <c:pt idx="52">
                  <c:v>1.10435206509132</c:v>
                </c:pt>
                <c:pt idx="53">
                  <c:v>0.408066954619145</c:v>
                </c:pt>
                <c:pt idx="54">
                  <c:v>0.452760142993178</c:v>
                </c:pt>
                <c:pt idx="55">
                  <c:v>1.1634002040534</c:v>
                </c:pt>
                <c:pt idx="56">
                  <c:v>0.898700850580618</c:v>
                </c:pt>
                <c:pt idx="57">
                  <c:v>0.0898931562942784</c:v>
                </c:pt>
                <c:pt idx="58">
                  <c:v>0.188088653238674</c:v>
                </c:pt>
                <c:pt idx="59">
                  <c:v>0.712768936756017</c:v>
                </c:pt>
                <c:pt idx="60">
                  <c:v>2.3896655266259</c:v>
                </c:pt>
                <c:pt idx="61">
                  <c:v>0.771916853102261</c:v>
                </c:pt>
                <c:pt idx="62">
                  <c:v>0.266605753912408</c:v>
                </c:pt>
                <c:pt idx="63">
                  <c:v>0.47482152284004</c:v>
                </c:pt>
                <c:pt idx="64">
                  <c:v>0.430815367016405</c:v>
                </c:pt>
                <c:pt idx="65">
                  <c:v>1.67379706230303</c:v>
                </c:pt>
                <c:pt idx="66">
                  <c:v>4.76144050475914</c:v>
                </c:pt>
                <c:pt idx="67">
                  <c:v>0.957606512018236</c:v>
                </c:pt>
                <c:pt idx="68">
                  <c:v>1.53231087973908</c:v>
                </c:pt>
                <c:pt idx="69">
                  <c:v>0.510155683300988</c:v>
                </c:pt>
                <c:pt idx="70">
                  <c:v>0.388768613433257</c:v>
                </c:pt>
                <c:pt idx="71">
                  <c:v>0.0484506940856388</c:v>
                </c:pt>
                <c:pt idx="72">
                  <c:v>0.506318721679269</c:v>
                </c:pt>
                <c:pt idx="73">
                  <c:v>5.510847917775389</c:v>
                </c:pt>
                <c:pt idx="74">
                  <c:v>1.56241089783208</c:v>
                </c:pt>
                <c:pt idx="75">
                  <c:v>0.442626601668427</c:v>
                </c:pt>
                <c:pt idx="76">
                  <c:v>0.613654779469978</c:v>
                </c:pt>
                <c:pt idx="77">
                  <c:v>1.38863768577409</c:v>
                </c:pt>
                <c:pt idx="78">
                  <c:v>0.743765201915101</c:v>
                </c:pt>
                <c:pt idx="79">
                  <c:v>0.225813327224367</c:v>
                </c:pt>
                <c:pt idx="80">
                  <c:v>1.13751522493363</c:v>
                </c:pt>
                <c:pt idx="81">
                  <c:v>0.576683205454772</c:v>
                </c:pt>
                <c:pt idx="82">
                  <c:v>0.376796272525624</c:v>
                </c:pt>
                <c:pt idx="83">
                  <c:v>0.467422784901011</c:v>
                </c:pt>
                <c:pt idx="84">
                  <c:v>0.966312482250316</c:v>
                </c:pt>
                <c:pt idx="85">
                  <c:v>1.54080255524834</c:v>
                </c:pt>
                <c:pt idx="86">
                  <c:v>0.0983771131758005</c:v>
                </c:pt>
                <c:pt idx="87">
                  <c:v>1.69970218436068</c:v>
                </c:pt>
                <c:pt idx="88">
                  <c:v>1.01901115143867</c:v>
                </c:pt>
                <c:pt idx="89">
                  <c:v>0.227305076038452</c:v>
                </c:pt>
                <c:pt idx="90" formatCode="0.00E+00">
                  <c:v>0.00211882978444605</c:v>
                </c:pt>
                <c:pt idx="91">
                  <c:v>0.865214397267022</c:v>
                </c:pt>
                <c:pt idx="92">
                  <c:v>0.38103412579905</c:v>
                </c:pt>
                <c:pt idx="93">
                  <c:v>0.315428518831395</c:v>
                </c:pt>
                <c:pt idx="94">
                  <c:v>4.00813275324367</c:v>
                </c:pt>
                <c:pt idx="95">
                  <c:v>5.53446271547211</c:v>
                </c:pt>
                <c:pt idx="96">
                  <c:v>0.124656095275732</c:v>
                </c:pt>
                <c:pt idx="97">
                  <c:v>0.0511161831963186</c:v>
                </c:pt>
                <c:pt idx="98">
                  <c:v>0.533482127779315</c:v>
                </c:pt>
                <c:pt idx="99">
                  <c:v>0.361561151719322</c:v>
                </c:pt>
                <c:pt idx="100">
                  <c:v>0.566373157710783</c:v>
                </c:pt>
                <c:pt idx="101">
                  <c:v>0.208626649656796</c:v>
                </c:pt>
                <c:pt idx="102">
                  <c:v>1.68724278609955</c:v>
                </c:pt>
                <c:pt idx="103">
                  <c:v>0.798164947467182</c:v>
                </c:pt>
                <c:pt idx="104">
                  <c:v>0.414312606360302</c:v>
                </c:pt>
                <c:pt idx="105">
                  <c:v>0.654530401971174</c:v>
                </c:pt>
                <c:pt idx="106">
                  <c:v>0.403337926602768</c:v>
                </c:pt>
                <c:pt idx="107">
                  <c:v>0.066696252848797</c:v>
                </c:pt>
                <c:pt idx="108">
                  <c:v>0.245348074544396</c:v>
                </c:pt>
                <c:pt idx="109">
                  <c:v>0.324114722392188</c:v>
                </c:pt>
                <c:pt idx="110">
                  <c:v>0.871631678806278</c:v>
                </c:pt>
                <c:pt idx="111">
                  <c:v>0.0111461747997882</c:v>
                </c:pt>
                <c:pt idx="112">
                  <c:v>2.08518758004145</c:v>
                </c:pt>
                <c:pt idx="113">
                  <c:v>0.440410274863048</c:v>
                </c:pt>
                <c:pt idx="114">
                  <c:v>1.03092397069036</c:v>
                </c:pt>
                <c:pt idx="115">
                  <c:v>0.526632404973986</c:v>
                </c:pt>
                <c:pt idx="116">
                  <c:v>0.495870068291776</c:v>
                </c:pt>
                <c:pt idx="117">
                  <c:v>0.518665487645935</c:v>
                </c:pt>
                <c:pt idx="118">
                  <c:v>0.381056186829029</c:v>
                </c:pt>
              </c:numCache>
            </c:numRef>
          </c:yVal>
          <c:smooth val="0"/>
          <c:extLst xmlns:c16r2="http://schemas.microsoft.com/office/drawing/2015/06/chart">
            <c:ext xmlns:c16="http://schemas.microsoft.com/office/drawing/2014/chart" uri="{C3380CC4-5D6E-409C-BE32-E72D297353CC}">
              <c16:uniqueId val="{00000000-1F12-4FD3-A649-D826CF6C17EF}"/>
            </c:ext>
          </c:extLst>
        </c:ser>
        <c:ser>
          <c:idx val="2"/>
          <c:order val="1"/>
          <c:spPr>
            <a:ln w="25400" cap="rnd">
              <a:noFill/>
              <a:round/>
            </a:ln>
            <a:effectLst/>
          </c:spPr>
          <c:marker>
            <c:symbol val="diamond"/>
            <c:size val="5"/>
            <c:spPr>
              <a:solidFill>
                <a:srgbClr val="00B0F0"/>
              </a:solidFill>
              <a:ln w="9525">
                <a:noFill/>
              </a:ln>
              <a:effectLst/>
            </c:spPr>
          </c:marker>
          <c:xVal>
            <c:numRef>
              <c:f>Sheet1!$R$3:$R$154</c:f>
              <c:numCache>
                <c:formatCode>General</c:formatCode>
                <c:ptCount val="152"/>
                <c:pt idx="0">
                  <c:v>11359.1704</c:v>
                </c:pt>
                <c:pt idx="1">
                  <c:v>13921.18002</c:v>
                </c:pt>
                <c:pt idx="2">
                  <c:v>5984.64042199999</c:v>
                </c:pt>
                <c:pt idx="3">
                  <c:v>21013.01762999999</c:v>
                </c:pt>
                <c:pt idx="4">
                  <c:v>18489.43489</c:v>
                </c:pt>
                <c:pt idx="5">
                  <c:v>8190.239289</c:v>
                </c:pt>
                <c:pt idx="6">
                  <c:v>44260.57597</c:v>
                </c:pt>
                <c:pt idx="7">
                  <c:v>44438.72482</c:v>
                </c:pt>
                <c:pt idx="8">
                  <c:v>16001.3234</c:v>
                </c:pt>
                <c:pt idx="9">
                  <c:v>3319.353556</c:v>
                </c:pt>
                <c:pt idx="10">
                  <c:v>16752.0987699999</c:v>
                </c:pt>
                <c:pt idx="11">
                  <c:v>42094.57905</c:v>
                </c:pt>
                <c:pt idx="12">
                  <c:v>7846.01583199999</c:v>
                </c:pt>
                <c:pt idx="13">
                  <c:v>2009.961384</c:v>
                </c:pt>
                <c:pt idx="14">
                  <c:v>8253.293783</c:v>
                </c:pt>
                <c:pt idx="15">
                  <c:v>6707.956184</c:v>
                </c:pt>
                <c:pt idx="16">
                  <c:v>11327.48741</c:v>
                </c:pt>
                <c:pt idx="17">
                  <c:v>15723.23706</c:v>
                </c:pt>
                <c:pt idx="18">
                  <c:v>14023.6916199999</c:v>
                </c:pt>
                <c:pt idx="19">
                  <c:v>17794.52661</c:v>
                </c:pt>
                <c:pt idx="20">
                  <c:v>1642.185834</c:v>
                </c:pt>
                <c:pt idx="21">
                  <c:v>721.1765615</c:v>
                </c:pt>
                <c:pt idx="22">
                  <c:v>3346.817793</c:v>
                </c:pt>
                <c:pt idx="23">
                  <c:v>43113.68397</c:v>
                </c:pt>
                <c:pt idx="24">
                  <c:v>647.8804448</c:v>
                </c:pt>
                <c:pt idx="25">
                  <c:v>1845.914679</c:v>
                </c:pt>
                <c:pt idx="26">
                  <c:v>22706.72053999999</c:v>
                </c:pt>
                <c:pt idx="27">
                  <c:v>14399.4476599999</c:v>
                </c:pt>
                <c:pt idx="28">
                  <c:v>13124.32484</c:v>
                </c:pt>
                <c:pt idx="29">
                  <c:v>1411.152339</c:v>
                </c:pt>
                <c:pt idx="30">
                  <c:v>743.8943424</c:v>
                </c:pt>
                <c:pt idx="31">
                  <c:v>5301.395941</c:v>
                </c:pt>
                <c:pt idx="32">
                  <c:v>15401.4924999999</c:v>
                </c:pt>
                <c:pt idx="33">
                  <c:v>3424.764209999999</c:v>
                </c:pt>
                <c:pt idx="34">
                  <c:v>21527.9676699999</c:v>
                </c:pt>
                <c:pt idx="35">
                  <c:v>31331.393</c:v>
                </c:pt>
                <c:pt idx="36">
                  <c:v>31338.87520999999</c:v>
                </c:pt>
                <c:pt idx="37">
                  <c:v>45991.22478</c:v>
                </c:pt>
                <c:pt idx="38">
                  <c:v>10151.3425199999</c:v>
                </c:pt>
                <c:pt idx="39">
                  <c:v>14098.8758699999</c:v>
                </c:pt>
                <c:pt idx="40">
                  <c:v>10424.2641499999</c:v>
                </c:pt>
                <c:pt idx="41">
                  <c:v>10319.25693</c:v>
                </c:pt>
                <c:pt idx="42">
                  <c:v>7989.997256</c:v>
                </c:pt>
                <c:pt idx="43">
                  <c:v>28109.8170399999</c:v>
                </c:pt>
                <c:pt idx="44">
                  <c:v>1608.293476</c:v>
                </c:pt>
                <c:pt idx="45">
                  <c:v>8447.264216</c:v>
                </c:pt>
                <c:pt idx="46">
                  <c:v>38061.09426000001</c:v>
                </c:pt>
                <c:pt idx="47">
                  <c:v>16786.00072</c:v>
                </c:pt>
                <c:pt idx="48">
                  <c:v>9276.76624299999</c:v>
                </c:pt>
                <c:pt idx="49">
                  <c:v>44356.8577299999</c:v>
                </c:pt>
                <c:pt idx="50">
                  <c:v>3980.20210599999</c:v>
                </c:pt>
                <c:pt idx="51">
                  <c:v>24223.99229</c:v>
                </c:pt>
                <c:pt idx="52">
                  <c:v>7366.76847999999</c:v>
                </c:pt>
                <c:pt idx="53">
                  <c:v>1823.338788</c:v>
                </c:pt>
                <c:pt idx="54">
                  <c:v>1491.681953</c:v>
                </c:pt>
                <c:pt idx="55">
                  <c:v>7266.33528499999</c:v>
                </c:pt>
                <c:pt idx="56">
                  <c:v>1653.961848</c:v>
                </c:pt>
                <c:pt idx="57">
                  <c:v>4392.26594699999</c:v>
                </c:pt>
                <c:pt idx="58">
                  <c:v>25664.13599999999</c:v>
                </c:pt>
                <c:pt idx="59">
                  <c:v>6092.648097</c:v>
                </c:pt>
                <c:pt idx="60">
                  <c:v>10764.548</c:v>
                </c:pt>
                <c:pt idx="61">
                  <c:v>18497.67701</c:v>
                </c:pt>
                <c:pt idx="62">
                  <c:v>16086.91806</c:v>
                </c:pt>
                <c:pt idx="63">
                  <c:v>63301.15414000001</c:v>
                </c:pt>
                <c:pt idx="64">
                  <c:v>32688.4081</c:v>
                </c:pt>
                <c:pt idx="65">
                  <c:v>34699.86736</c:v>
                </c:pt>
                <c:pt idx="66">
                  <c:v>8179.62034</c:v>
                </c:pt>
                <c:pt idx="67">
                  <c:v>38252.3011399999</c:v>
                </c:pt>
                <c:pt idx="68">
                  <c:v>8389.604574</c:v>
                </c:pt>
                <c:pt idx="69">
                  <c:v>23446.56506</c:v>
                </c:pt>
                <c:pt idx="70">
                  <c:v>2925.60091699999</c:v>
                </c:pt>
                <c:pt idx="71">
                  <c:v>1955.15532299999</c:v>
                </c:pt>
                <c:pt idx="72">
                  <c:v>34985.84933</c:v>
                </c:pt>
                <c:pt idx="73">
                  <c:v>3293.700997</c:v>
                </c:pt>
                <c:pt idx="74">
                  <c:v>6073.223695000001</c:v>
                </c:pt>
                <c:pt idx="75">
                  <c:v>23728.51364</c:v>
                </c:pt>
                <c:pt idx="76">
                  <c:v>13267.8857</c:v>
                </c:pt>
                <c:pt idx="77">
                  <c:v>2736.354895</c:v>
                </c:pt>
                <c:pt idx="78">
                  <c:v>753.557379</c:v>
                </c:pt>
                <c:pt idx="79">
                  <c:v>27943.8151199999</c:v>
                </c:pt>
                <c:pt idx="80">
                  <c:v>94920.95872</c:v>
                </c:pt>
                <c:pt idx="81">
                  <c:v>13054.8908099999</c:v>
                </c:pt>
                <c:pt idx="82">
                  <c:v>1396.669615</c:v>
                </c:pt>
                <c:pt idx="83">
                  <c:v>1083.801421</c:v>
                </c:pt>
                <c:pt idx="84">
                  <c:v>25668.88436</c:v>
                </c:pt>
                <c:pt idx="85">
                  <c:v>14231.5341299999</c:v>
                </c:pt>
                <c:pt idx="86">
                  <c:v>1971.08447999999</c:v>
                </c:pt>
                <c:pt idx="87">
                  <c:v>3572.280549999999</c:v>
                </c:pt>
                <c:pt idx="88">
                  <c:v>19567.4896599999</c:v>
                </c:pt>
                <c:pt idx="89">
                  <c:v>16832.46304</c:v>
                </c:pt>
                <c:pt idx="90">
                  <c:v>4944.399693</c:v>
                </c:pt>
                <c:pt idx="91">
                  <c:v>11361.00642</c:v>
                </c:pt>
                <c:pt idx="92">
                  <c:v>15737.02113</c:v>
                </c:pt>
                <c:pt idx="93">
                  <c:v>7285.90832099999</c:v>
                </c:pt>
                <c:pt idx="94">
                  <c:v>5305.04713699999</c:v>
                </c:pt>
                <c:pt idx="95">
                  <c:v>9852.035110999997</c:v>
                </c:pt>
                <c:pt idx="96">
                  <c:v>2297.652539</c:v>
                </c:pt>
                <c:pt idx="97">
                  <c:v>47269.63295</c:v>
                </c:pt>
                <c:pt idx="98">
                  <c:v>5136.84157399999</c:v>
                </c:pt>
                <c:pt idx="99">
                  <c:v>914.4670357999998</c:v>
                </c:pt>
                <c:pt idx="100">
                  <c:v>5434.734794999989</c:v>
                </c:pt>
                <c:pt idx="101">
                  <c:v>64139.54705</c:v>
                </c:pt>
                <c:pt idx="102">
                  <c:v>4854.632259</c:v>
                </c:pt>
                <c:pt idx="103">
                  <c:v>21334.93967999989</c:v>
                </c:pt>
                <c:pt idx="104">
                  <c:v>3878.28772899999</c:v>
                </c:pt>
                <c:pt idx="105">
                  <c:v>8871.379539999996</c:v>
                </c:pt>
                <c:pt idx="106">
                  <c:v>12071.59238</c:v>
                </c:pt>
                <c:pt idx="107">
                  <c:v>7236.46707099999</c:v>
                </c:pt>
                <c:pt idx="108">
                  <c:v>26035.8379</c:v>
                </c:pt>
                <c:pt idx="109">
                  <c:v>27102.6636999999</c:v>
                </c:pt>
                <c:pt idx="110">
                  <c:v>21614.68624</c:v>
                </c:pt>
                <c:pt idx="111">
                  <c:v>24416.62388</c:v>
                </c:pt>
                <c:pt idx="112">
                  <c:v>1773.75048399999</c:v>
                </c:pt>
                <c:pt idx="113">
                  <c:v>2379.451264</c:v>
                </c:pt>
                <c:pt idx="114">
                  <c:v>13720.8908899999</c:v>
                </c:pt>
                <c:pt idx="115">
                  <c:v>26319.15863</c:v>
                </c:pt>
                <c:pt idx="116">
                  <c:v>1368.829098</c:v>
                </c:pt>
                <c:pt idx="117">
                  <c:v>29212.3782</c:v>
                </c:pt>
                <c:pt idx="118">
                  <c:v>29930.03704</c:v>
                </c:pt>
                <c:pt idx="119">
                  <c:v>2072.710578</c:v>
                </c:pt>
                <c:pt idx="120">
                  <c:v>12236.83195</c:v>
                </c:pt>
                <c:pt idx="121">
                  <c:v>33320.03511</c:v>
                </c:pt>
                <c:pt idx="122">
                  <c:v>11639.30965</c:v>
                </c:pt>
                <c:pt idx="123">
                  <c:v>12010.5015099999</c:v>
                </c:pt>
                <c:pt idx="124">
                  <c:v>10623.38552</c:v>
                </c:pt>
                <c:pt idx="125">
                  <c:v>4386.352577000001</c:v>
                </c:pt>
                <c:pt idx="126">
                  <c:v>7723.641059</c:v>
                </c:pt>
                <c:pt idx="127">
                  <c:v>46568.17715</c:v>
                </c:pt>
                <c:pt idx="128">
                  <c:v>57427.89254</c:v>
                </c:pt>
                <c:pt idx="129">
                  <c:v>2762.58545299999</c:v>
                </c:pt>
                <c:pt idx="130">
                  <c:v>2583.58967299999</c:v>
                </c:pt>
                <c:pt idx="131">
                  <c:v>15683.03242</c:v>
                </c:pt>
                <c:pt idx="132">
                  <c:v>1984.660767</c:v>
                </c:pt>
                <c:pt idx="133">
                  <c:v>1382.10974699999</c:v>
                </c:pt>
                <c:pt idx="134">
                  <c:v>5327.2672</c:v>
                </c:pt>
                <c:pt idx="135">
                  <c:v>30464.7591699999</c:v>
                </c:pt>
                <c:pt idx="136">
                  <c:v>10752.01683</c:v>
                </c:pt>
                <c:pt idx="137">
                  <c:v>23756.48429</c:v>
                </c:pt>
                <c:pt idx="138">
                  <c:v>1687.08273599999</c:v>
                </c:pt>
                <c:pt idx="139">
                  <c:v>7668.05577599999</c:v>
                </c:pt>
                <c:pt idx="140">
                  <c:v>39254.7721699999</c:v>
                </c:pt>
                <c:pt idx="141">
                  <c:v>53445.37059</c:v>
                </c:pt>
                <c:pt idx="142">
                  <c:v>20046.92683</c:v>
                </c:pt>
                <c:pt idx="143">
                  <c:v>6038.928299</c:v>
                </c:pt>
                <c:pt idx="144">
                  <c:v>2856.47531</c:v>
                </c:pt>
                <c:pt idx="145">
                  <c:v>5837.62870399999</c:v>
                </c:pt>
                <c:pt idx="146">
                  <c:v>2325.06996</c:v>
                </c:pt>
                <c:pt idx="147">
                  <c:v>3646.962322</c:v>
                </c:pt>
                <c:pt idx="148">
                  <c:v>1879.62812</c:v>
                </c:pt>
              </c:numCache>
            </c:numRef>
          </c:xVal>
          <c:yVal>
            <c:numRef>
              <c:f>Sheet1!$T$3:$T$154</c:f>
              <c:numCache>
                <c:formatCode>General</c:formatCode>
                <c:ptCount val="152"/>
                <c:pt idx="0">
                  <c:v>1.40375773405098</c:v>
                </c:pt>
                <c:pt idx="1">
                  <c:v>0.741952101790966</c:v>
                </c:pt>
                <c:pt idx="2">
                  <c:v>0.473823026666389</c:v>
                </c:pt>
                <c:pt idx="3">
                  <c:v>23.0085543712197</c:v>
                </c:pt>
                <c:pt idx="4">
                  <c:v>0.704245099640644</c:v>
                </c:pt>
                <c:pt idx="5">
                  <c:v>0.978885797613374</c:v>
                </c:pt>
                <c:pt idx="6">
                  <c:v>0.258466596568917</c:v>
                </c:pt>
                <c:pt idx="7">
                  <c:v>0.270384732723381</c:v>
                </c:pt>
                <c:pt idx="8">
                  <c:v>0.412861851762668</c:v>
                </c:pt>
                <c:pt idx="9">
                  <c:v>3.19185135801848</c:v>
                </c:pt>
                <c:pt idx="10">
                  <c:v>0.489158485383469</c:v>
                </c:pt>
                <c:pt idx="11">
                  <c:v>0.0760400074915812</c:v>
                </c:pt>
                <c:pt idx="12">
                  <c:v>3.7820533872715</c:v>
                </c:pt>
                <c:pt idx="13">
                  <c:v>0.580598771313358</c:v>
                </c:pt>
                <c:pt idx="14">
                  <c:v>3.11611554549745</c:v>
                </c:pt>
                <c:pt idx="15">
                  <c:v>0.902044083570998</c:v>
                </c:pt>
                <c:pt idx="16">
                  <c:v>0.963753488932322</c:v>
                </c:pt>
                <c:pt idx="17">
                  <c:v>0.444730515038417</c:v>
                </c:pt>
                <c:pt idx="18">
                  <c:v>0.266817347708267</c:v>
                </c:pt>
                <c:pt idx="19">
                  <c:v>0.311078955503459</c:v>
                </c:pt>
                <c:pt idx="20">
                  <c:v>0.315002011045937</c:v>
                </c:pt>
                <c:pt idx="21">
                  <c:v>0.62626639359192</c:v>
                </c:pt>
                <c:pt idx="22">
                  <c:v>0.608667731696972</c:v>
                </c:pt>
                <c:pt idx="23">
                  <c:v>0.124786208579187</c:v>
                </c:pt>
                <c:pt idx="24">
                  <c:v>1.04909595593883</c:v>
                </c:pt>
                <c:pt idx="25">
                  <c:v>0.504970958459226</c:v>
                </c:pt>
                <c:pt idx="26">
                  <c:v>1.56505660498494</c:v>
                </c:pt>
                <c:pt idx="27">
                  <c:v>0.425289090173134</c:v>
                </c:pt>
                <c:pt idx="28">
                  <c:v>2.23808250842202</c:v>
                </c:pt>
                <c:pt idx="29">
                  <c:v>0.435415403336016</c:v>
                </c:pt>
                <c:pt idx="30">
                  <c:v>1.56485157345913</c:v>
                </c:pt>
                <c:pt idx="31">
                  <c:v>1.22389342850393</c:v>
                </c:pt>
                <c:pt idx="32">
                  <c:v>0.731238750746453</c:v>
                </c:pt>
                <c:pt idx="33">
                  <c:v>0.334403291620909</c:v>
                </c:pt>
                <c:pt idx="34">
                  <c:v>0.740181413299119</c:v>
                </c:pt>
                <c:pt idx="35">
                  <c:v>0.304673080541555</c:v>
                </c:pt>
                <c:pt idx="36">
                  <c:v>0.21060488074094</c:v>
                </c:pt>
                <c:pt idx="37" formatCode="0.00E+00">
                  <c:v>0.0058681560448142</c:v>
                </c:pt>
                <c:pt idx="38">
                  <c:v>6.67649953524209</c:v>
                </c:pt>
                <c:pt idx="39">
                  <c:v>1.62509262198349</c:v>
                </c:pt>
                <c:pt idx="40">
                  <c:v>2.674658595151949</c:v>
                </c:pt>
                <c:pt idx="41">
                  <c:v>0.133303255999732</c:v>
                </c:pt>
                <c:pt idx="42">
                  <c:v>3.84834625348644</c:v>
                </c:pt>
                <c:pt idx="43">
                  <c:v>0.382006929980105</c:v>
                </c:pt>
                <c:pt idx="44">
                  <c:v>0.432925345944288</c:v>
                </c:pt>
                <c:pt idx="45">
                  <c:v>4.04967200503564</c:v>
                </c:pt>
                <c:pt idx="46">
                  <c:v>0.202553627247107</c:v>
                </c:pt>
                <c:pt idx="47">
                  <c:v>1.42591247243144</c:v>
                </c:pt>
                <c:pt idx="48">
                  <c:v>1.32316693087514</c:v>
                </c:pt>
                <c:pt idx="49">
                  <c:v>0.113590847915023</c:v>
                </c:pt>
                <c:pt idx="50">
                  <c:v>0.268109639004683</c:v>
                </c:pt>
                <c:pt idx="51">
                  <c:v>2.75746654388936</c:v>
                </c:pt>
                <c:pt idx="52">
                  <c:v>2.573456022618</c:v>
                </c:pt>
                <c:pt idx="53">
                  <c:v>0.673897787951855</c:v>
                </c:pt>
                <c:pt idx="54">
                  <c:v>0.201760171268606</c:v>
                </c:pt>
                <c:pt idx="55">
                  <c:v>1.84723653788341</c:v>
                </c:pt>
                <c:pt idx="56">
                  <c:v>13.2970165754501</c:v>
                </c:pt>
                <c:pt idx="57">
                  <c:v>5.210156819437539</c:v>
                </c:pt>
                <c:pt idx="58">
                  <c:v>1.10553585672798</c:v>
                </c:pt>
                <c:pt idx="59">
                  <c:v>0.407114552882708</c:v>
                </c:pt>
                <c:pt idx="60">
                  <c:v>0.452967576795911</c:v>
                </c:pt>
                <c:pt idx="61">
                  <c:v>1.17697987706495</c:v>
                </c:pt>
                <c:pt idx="62">
                  <c:v>0.896600492754775</c:v>
                </c:pt>
                <c:pt idx="63">
                  <c:v>0.0896499449742645</c:v>
                </c:pt>
                <c:pt idx="64">
                  <c:v>0.187454213084958</c:v>
                </c:pt>
                <c:pt idx="65">
                  <c:v>0.712746460711816</c:v>
                </c:pt>
                <c:pt idx="66">
                  <c:v>2.36973236728767</c:v>
                </c:pt>
                <c:pt idx="67">
                  <c:v>0.772055201244369</c:v>
                </c:pt>
                <c:pt idx="68">
                  <c:v>0.266570003862348</c:v>
                </c:pt>
                <c:pt idx="69">
                  <c:v>0.473856967999935</c:v>
                </c:pt>
                <c:pt idx="70">
                  <c:v>0.431814342226237</c:v>
                </c:pt>
                <c:pt idx="71" formatCode="0.00E+00">
                  <c:v>0.00834105138218423</c:v>
                </c:pt>
                <c:pt idx="72">
                  <c:v>0.737108346973426</c:v>
                </c:pt>
                <c:pt idx="73">
                  <c:v>1.67533420643672</c:v>
                </c:pt>
                <c:pt idx="74">
                  <c:v>4.73232444389764</c:v>
                </c:pt>
                <c:pt idx="75">
                  <c:v>0.950554488516867</c:v>
                </c:pt>
                <c:pt idx="76">
                  <c:v>0.462137123235758</c:v>
                </c:pt>
                <c:pt idx="77">
                  <c:v>1.50317025732898</c:v>
                </c:pt>
                <c:pt idx="78">
                  <c:v>0.49753108297685</c:v>
                </c:pt>
                <c:pt idx="79">
                  <c:v>0.393551721612783</c:v>
                </c:pt>
                <c:pt idx="80">
                  <c:v>0.0477370369791947</c:v>
                </c:pt>
                <c:pt idx="81">
                  <c:v>0.483657167733372</c:v>
                </c:pt>
                <c:pt idx="82">
                  <c:v>5.635395271038179</c:v>
                </c:pt>
                <c:pt idx="83">
                  <c:v>1.56489095101312</c:v>
                </c:pt>
                <c:pt idx="84">
                  <c:v>0.442135529780055</c:v>
                </c:pt>
                <c:pt idx="85" formatCode="0.00E+00">
                  <c:v>0.0025569634435265</c:v>
                </c:pt>
                <c:pt idx="86">
                  <c:v>0.611665184370042</c:v>
                </c:pt>
                <c:pt idx="87">
                  <c:v>1.31901818364617</c:v>
                </c:pt>
                <c:pt idx="88">
                  <c:v>0.743883304171725</c:v>
                </c:pt>
                <c:pt idx="89">
                  <c:v>0.224227778884766</c:v>
                </c:pt>
                <c:pt idx="90">
                  <c:v>1.1322067196749</c:v>
                </c:pt>
                <c:pt idx="91">
                  <c:v>0.574365953137657</c:v>
                </c:pt>
                <c:pt idx="92">
                  <c:v>0.366274577581639</c:v>
                </c:pt>
                <c:pt idx="93">
                  <c:v>0.464054907441161</c:v>
                </c:pt>
                <c:pt idx="94">
                  <c:v>2.47973707118158</c:v>
                </c:pt>
                <c:pt idx="95">
                  <c:v>0.970070435482487</c:v>
                </c:pt>
                <c:pt idx="96">
                  <c:v>1.53793881998766</c:v>
                </c:pt>
                <c:pt idx="97">
                  <c:v>0.098344757434327</c:v>
                </c:pt>
                <c:pt idx="98">
                  <c:v>1.67075437808044</c:v>
                </c:pt>
                <c:pt idx="99">
                  <c:v>1.04813444321307</c:v>
                </c:pt>
                <c:pt idx="100">
                  <c:v>0.227442296776977</c:v>
                </c:pt>
                <c:pt idx="101" formatCode="0.00E+00">
                  <c:v>0.00211496816899537</c:v>
                </c:pt>
                <c:pt idx="102">
                  <c:v>0.866241146635008</c:v>
                </c:pt>
                <c:pt idx="103">
                  <c:v>0.379117981671018</c:v>
                </c:pt>
                <c:pt idx="104">
                  <c:v>1.64684922598209</c:v>
                </c:pt>
                <c:pt idx="105">
                  <c:v>0.318500825926195</c:v>
                </c:pt>
                <c:pt idx="106">
                  <c:v>3.973252449088809</c:v>
                </c:pt>
                <c:pt idx="107">
                  <c:v>5.51776226892493</c:v>
                </c:pt>
                <c:pt idx="108">
                  <c:v>0.124862232551735</c:v>
                </c:pt>
                <c:pt idx="109">
                  <c:v>0.0509379499563592</c:v>
                </c:pt>
                <c:pt idx="110">
                  <c:v>0.532610034713531</c:v>
                </c:pt>
                <c:pt idx="111">
                  <c:v>0.420960574091341</c:v>
                </c:pt>
                <c:pt idx="112">
                  <c:v>0.565379795123558</c:v>
                </c:pt>
                <c:pt idx="113">
                  <c:v>0.207953871227527</c:v>
                </c:pt>
                <c:pt idx="114">
                  <c:v>1.68625128566988</c:v>
                </c:pt>
                <c:pt idx="115">
                  <c:v>0.0</c:v>
                </c:pt>
                <c:pt idx="116">
                  <c:v>0.798263637668421</c:v>
                </c:pt>
                <c:pt idx="117">
                  <c:v>0.41439636170346</c:v>
                </c:pt>
                <c:pt idx="118">
                  <c:v>0.650105595651101</c:v>
                </c:pt>
                <c:pt idx="119">
                  <c:v>5.88037802231034</c:v>
                </c:pt>
                <c:pt idx="120">
                  <c:v>0.410639152057961</c:v>
                </c:pt>
                <c:pt idx="121">
                  <c:v>0.0663959245362333</c:v>
                </c:pt>
                <c:pt idx="122">
                  <c:v>0.249745883813459</c:v>
                </c:pt>
                <c:pt idx="123">
                  <c:v>2.80451402674118</c:v>
                </c:pt>
                <c:pt idx="124">
                  <c:v>2.15124070855548</c:v>
                </c:pt>
                <c:pt idx="125">
                  <c:v>0.324205736132406</c:v>
                </c:pt>
                <c:pt idx="126">
                  <c:v>0.843596746094372</c:v>
                </c:pt>
                <c:pt idx="127">
                  <c:v>0.0111357929307691</c:v>
                </c:pt>
                <c:pt idx="128">
                  <c:v>0.162329242858835</c:v>
                </c:pt>
                <c:pt idx="129">
                  <c:v>2.09225526443455</c:v>
                </c:pt>
                <c:pt idx="130">
                  <c:v>0.43213873413943</c:v>
                </c:pt>
                <c:pt idx="131">
                  <c:v>1.01487837280984</c:v>
                </c:pt>
                <c:pt idx="132">
                  <c:v>1.13336312689232</c:v>
                </c:pt>
                <c:pt idx="133">
                  <c:v>0.523583862096707</c:v>
                </c:pt>
                <c:pt idx="134">
                  <c:v>5.77131901175606</c:v>
                </c:pt>
                <c:pt idx="135">
                  <c:v>1.99904230810688</c:v>
                </c:pt>
                <c:pt idx="136">
                  <c:v>0.499652946911379</c:v>
                </c:pt>
                <c:pt idx="137">
                  <c:v>0.522720340971837</c:v>
                </c:pt>
                <c:pt idx="138">
                  <c:v>0.378124779034007</c:v>
                </c:pt>
                <c:pt idx="139">
                  <c:v>0.789760732497103</c:v>
                </c:pt>
                <c:pt idx="140">
                  <c:v>0.0732679750845875</c:v>
                </c:pt>
                <c:pt idx="141">
                  <c:v>0.364510673188127</c:v>
                </c:pt>
                <c:pt idx="142">
                  <c:v>0.0813308436344806</c:v>
                </c:pt>
                <c:pt idx="143">
                  <c:v>0.551806508943527</c:v>
                </c:pt>
                <c:pt idx="144">
                  <c:v>9.88803922003205</c:v>
                </c:pt>
                <c:pt idx="145">
                  <c:v>2.00898283081187</c:v>
                </c:pt>
                <c:pt idx="146">
                  <c:v>0.654732313143285</c:v>
                </c:pt>
                <c:pt idx="147">
                  <c:v>0.452245214167428</c:v>
                </c:pt>
                <c:pt idx="148">
                  <c:v>0.0505526757078587</c:v>
                </c:pt>
                <c:pt idx="149">
                  <c:v>0.0</c:v>
                </c:pt>
                <c:pt idx="150">
                  <c:v>0.0</c:v>
                </c:pt>
              </c:numCache>
            </c:numRef>
          </c:yVal>
          <c:smooth val="0"/>
          <c:extLst xmlns:c16r2="http://schemas.microsoft.com/office/drawing/2015/06/chart">
            <c:ext xmlns:c16="http://schemas.microsoft.com/office/drawing/2014/chart" uri="{C3380CC4-5D6E-409C-BE32-E72D297353CC}">
              <c16:uniqueId val="{00000001-1F12-4FD3-A649-D826CF6C17EF}"/>
            </c:ext>
          </c:extLst>
        </c:ser>
        <c:dLbls>
          <c:showLegendKey val="0"/>
          <c:showVal val="0"/>
          <c:showCatName val="0"/>
          <c:showSerName val="0"/>
          <c:showPercent val="0"/>
          <c:showBubbleSize val="0"/>
        </c:dLbls>
        <c:axId val="2127463144"/>
        <c:axId val="2127471416"/>
      </c:scatterChart>
      <c:valAx>
        <c:axId val="2127463144"/>
        <c:scaling>
          <c:orientation val="minMax"/>
          <c:max val="100000.0"/>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t>GDP pc</a:t>
                </a:r>
                <a:r>
                  <a:rPr lang="en-US" b="1" baseline="0"/>
                  <a:t> (US$)</a:t>
                </a:r>
                <a:endParaRPr lang="en-US" b="1"/>
              </a:p>
            </c:rich>
          </c:tx>
          <c:layout/>
          <c:overlay val="0"/>
          <c:spPr>
            <a:noFill/>
            <a:ln>
              <a:noFill/>
            </a:ln>
            <a:effectLst/>
          </c:spPr>
        </c:title>
        <c:numFmt formatCode="#,##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471416"/>
        <c:crosses val="autoZero"/>
        <c:crossBetween val="midCat"/>
      </c:valAx>
      <c:valAx>
        <c:axId val="2127471416"/>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Risk to wellbeing (% of GDP)</a:t>
                </a:r>
              </a:p>
            </c:rich>
          </c:tx>
          <c:layout>
            <c:manualLayout>
              <c:xMode val="edge"/>
              <c:yMode val="edge"/>
              <c:x val="0.00220817004391332"/>
              <c:y val="0.175352016823308"/>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7463144"/>
        <c:crosses val="autoZero"/>
        <c:crossBetween val="midCat"/>
      </c:valAx>
      <c:spPr>
        <a:noFill/>
        <a:ln>
          <a:solidFill>
            <a:schemeClr val="tx1">
              <a:lumMod val="25000"/>
              <a:lumOff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775590551181"/>
          <c:y val="0.028633140741297"/>
          <c:w val="0.85295363079615"/>
          <c:h val="0.831263581167013"/>
        </c:manualLayout>
      </c:layout>
      <c:scatterChart>
        <c:scatterStyle val="lineMarker"/>
        <c:varyColors val="0"/>
        <c:ser>
          <c:idx val="2"/>
          <c:order val="0"/>
          <c:tx>
            <c:strRef>
              <c:f>Sheet1!$AG$2</c:f>
              <c:strCache>
                <c:ptCount val="1"/>
                <c:pt idx="0">
                  <c:v>resilience pos</c:v>
                </c:pt>
              </c:strCache>
            </c:strRef>
          </c:tx>
          <c:spPr>
            <a:ln w="25400">
              <a:noFill/>
            </a:ln>
          </c:spPr>
          <c:marker>
            <c:symbol val="diamond"/>
            <c:size val="5"/>
            <c:spPr>
              <a:solidFill>
                <a:srgbClr val="00B050"/>
              </a:solidFill>
              <a:ln>
                <a:noFill/>
              </a:ln>
            </c:spPr>
          </c:marker>
          <c:dLbls>
            <c:dLbl>
              <c:idx val="22"/>
              <c:tx>
                <c:rich>
                  <a:bodyPr wrap="square" lIns="38100" tIns="19050" rIns="38100" bIns="19050" anchor="ctr">
                    <a:spAutoFit/>
                  </a:bodyPr>
                  <a:lstStyle/>
                  <a:p>
                    <a:pPr>
                      <a:defRPr sz="800"/>
                    </a:pPr>
                    <a:r>
                      <a:rPr lang="en-US" sz="800"/>
                      <a:t>Cameroon</a:t>
                    </a:r>
                  </a:p>
                </c:rich>
              </c:tx>
              <c:spPr>
                <a:noFill/>
                <a:ln>
                  <a:noFill/>
                </a:ln>
                <a:effectLst/>
              </c:spPr>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numRef>
              <c:f>Sheet1!$AO$3:$AO$153</c:f>
              <c:numCache>
                <c:formatCode>General</c:formatCode>
                <c:ptCount val="151"/>
                <c:pt idx="0">
                  <c:v>0.0353538910108287</c:v>
                </c:pt>
                <c:pt idx="1">
                  <c:v>#N/A</c:v>
                </c:pt>
                <c:pt idx="3">
                  <c:v>#N/A</c:v>
                </c:pt>
                <c:pt idx="6">
                  <c:v>0.0123760286203589</c:v>
                </c:pt>
                <c:pt idx="7">
                  <c:v>0.00338224640396171</c:v>
                </c:pt>
                <c:pt idx="9">
                  <c:v>0.0596271312956306</c:v>
                </c:pt>
                <c:pt idx="11">
                  <c:v>0.00890774599265088</c:v>
                </c:pt>
                <c:pt idx="12">
                  <c:v>#N/A</c:v>
                </c:pt>
                <c:pt idx="13">
                  <c:v>0.0114707200377648</c:v>
                </c:pt>
                <c:pt idx="14">
                  <c:v>0.0658573585788749</c:v>
                </c:pt>
                <c:pt idx="15">
                  <c:v>0.0270131305212132</c:v>
                </c:pt>
                <c:pt idx="16">
                  <c:v>0.0361724238969294</c:v>
                </c:pt>
                <c:pt idx="17">
                  <c:v>0.0238843780952721</c:v>
                </c:pt>
                <c:pt idx="19">
                  <c:v>0.0467265614695645</c:v>
                </c:pt>
                <c:pt idx="20">
                  <c:v>0.0287228615985756</c:v>
                </c:pt>
                <c:pt idx="22">
                  <c:v>0.0175591710628594</c:v>
                </c:pt>
                <c:pt idx="23">
                  <c:v>0.00258763780415023</c:v>
                </c:pt>
                <c:pt idx="24">
                  <c:v>0.0342739458118202</c:v>
                </c:pt>
                <c:pt idx="26">
                  <c:v>0.00754784290792126</c:v>
                </c:pt>
                <c:pt idx="27">
                  <c:v>0.0611321120854976</c:v>
                </c:pt>
                <c:pt idx="28">
                  <c:v>0.0106998544909395</c:v>
                </c:pt>
                <c:pt idx="32">
                  <c:v>0.0326725891740706</c:v>
                </c:pt>
                <c:pt idx="33">
                  <c:v>0.0565003309575549</c:v>
                </c:pt>
                <c:pt idx="34">
                  <c:v>0.0370402108248832</c:v>
                </c:pt>
                <c:pt idx="35">
                  <c:v>0.0256076940126072</c:v>
                </c:pt>
                <c:pt idx="36">
                  <c:v>0.0239648623524288</c:v>
                </c:pt>
                <c:pt idx="37">
                  <c:v>0.0117145378857387</c:v>
                </c:pt>
                <c:pt idx="38">
                  <c:v>#N/A</c:v>
                </c:pt>
                <c:pt idx="39">
                  <c:v>0.0543955069106897</c:v>
                </c:pt>
                <c:pt idx="41">
                  <c:v>0.0221528720140746</c:v>
                </c:pt>
                <c:pt idx="42">
                  <c:v>0.018462303607713</c:v>
                </c:pt>
                <c:pt idx="43">
                  <c:v>0.0203355420351311</c:v>
                </c:pt>
                <c:pt idx="44">
                  <c:v>0.0490414648200059</c:v>
                </c:pt>
                <c:pt idx="45">
                  <c:v>#N/A</c:v>
                </c:pt>
                <c:pt idx="46">
                  <c:v>0.00782040296290545</c:v>
                </c:pt>
                <c:pt idx="48">
                  <c:v>0.0278813726083542</c:v>
                </c:pt>
                <c:pt idx="49">
                  <c:v>0.0095341413826314</c:v>
                </c:pt>
                <c:pt idx="50">
                  <c:v>0.0128562754672235</c:v>
                </c:pt>
                <c:pt idx="51">
                  <c:v>0.00222133965705164</c:v>
                </c:pt>
                <c:pt idx="52">
                  <c:v>0.01015387744187</c:v>
                </c:pt>
                <c:pt idx="53">
                  <c:v>0.0400873598666315</c:v>
                </c:pt>
                <c:pt idx="54">
                  <c:v>#N/A</c:v>
                </c:pt>
                <c:pt idx="55">
                  <c:v>#N/A</c:v>
                </c:pt>
                <c:pt idx="56">
                  <c:v>0.00165537543171378</c:v>
                </c:pt>
                <c:pt idx="57">
                  <c:v>0.0188091468621946</c:v>
                </c:pt>
                <c:pt idx="58">
                  <c:v>0.0251527495766231</c:v>
                </c:pt>
                <c:pt idx="59">
                  <c:v>0.0588424919971403</c:v>
                </c:pt>
                <c:pt idx="60">
                  <c:v>0.0382778128134226</c:v>
                </c:pt>
                <c:pt idx="61">
                  <c:v>0.121010153281628</c:v>
                </c:pt>
                <c:pt idx="62">
                  <c:v>0.0775698621432412</c:v>
                </c:pt>
                <c:pt idx="63">
                  <c:v>0.0285644667259474</c:v>
                </c:pt>
                <c:pt idx="64">
                  <c:v>0.0207359485067308</c:v>
                </c:pt>
                <c:pt idx="65">
                  <c:v>0.0111399344207565</c:v>
                </c:pt>
                <c:pt idx="66">
                  <c:v>0.0104207219464875</c:v>
                </c:pt>
                <c:pt idx="67">
                  <c:v>0.0114815521163</c:v>
                </c:pt>
                <c:pt idx="70">
                  <c:v>0.0317237515437827</c:v>
                </c:pt>
                <c:pt idx="71">
                  <c:v>#N/A</c:v>
                </c:pt>
                <c:pt idx="72">
                  <c:v>#N/A</c:v>
                </c:pt>
                <c:pt idx="73">
                  <c:v>0.0173270351836229</c:v>
                </c:pt>
                <c:pt idx="74">
                  <c:v>0.0552842572215958</c:v>
                </c:pt>
                <c:pt idx="75">
                  <c:v>0.0301276699608007</c:v>
                </c:pt>
                <c:pt idx="76">
                  <c:v>#N/A</c:v>
                </c:pt>
                <c:pt idx="77">
                  <c:v>0.0104153651817103</c:v>
                </c:pt>
                <c:pt idx="79">
                  <c:v>0.0360704311768806</c:v>
                </c:pt>
                <c:pt idx="80">
                  <c:v>0.00884662497622857</c:v>
                </c:pt>
                <c:pt idx="81">
                  <c:v>0.0231252704682294</c:v>
                </c:pt>
                <c:pt idx="82">
                  <c:v>0.0141605083648559</c:v>
                </c:pt>
                <c:pt idx="84">
                  <c:v>0.0266891459685989</c:v>
                </c:pt>
                <c:pt idx="85">
                  <c:v>#N/A</c:v>
                </c:pt>
                <c:pt idx="86">
                  <c:v>0.0270192221168602</c:v>
                </c:pt>
                <c:pt idx="88">
                  <c:v>0.0372868988690715</c:v>
                </c:pt>
                <c:pt idx="89">
                  <c:v>0.00963003284761811</c:v>
                </c:pt>
                <c:pt idx="90">
                  <c:v>0.0416312905904071</c:v>
                </c:pt>
                <c:pt idx="92">
                  <c:v>0.0292551993145473</c:v>
                </c:pt>
                <c:pt idx="94">
                  <c:v>#N/A</c:v>
                </c:pt>
                <c:pt idx="97">
                  <c:v>0.0166744658699845</c:v>
                </c:pt>
                <c:pt idx="98">
                  <c:v>0.0354630655389992</c:v>
                </c:pt>
                <c:pt idx="99">
                  <c:v>0.0109302183228003</c:v>
                </c:pt>
                <c:pt idx="101">
                  <c:v>0.00205067541252453</c:v>
                </c:pt>
                <c:pt idx="102">
                  <c:v>0.0338463666962137</c:v>
                </c:pt>
                <c:pt idx="103">
                  <c:v>0.0319546470075242</c:v>
                </c:pt>
                <c:pt idx="104">
                  <c:v>#N/A</c:v>
                </c:pt>
                <c:pt idx="105">
                  <c:v>0.0268647972951609</c:v>
                </c:pt>
                <c:pt idx="106">
                  <c:v>0.02583981969342</c:v>
                </c:pt>
                <c:pt idx="107">
                  <c:v>0.0526409424173305</c:v>
                </c:pt>
                <c:pt idx="108">
                  <c:v>0.0290855452981911</c:v>
                </c:pt>
                <c:pt idx="109">
                  <c:v>0.0185971769203542</c:v>
                </c:pt>
                <c:pt idx="110">
                  <c:v>0.0520615762458022</c:v>
                </c:pt>
                <c:pt idx="112">
                  <c:v>0.0337221550746351</c:v>
                </c:pt>
                <c:pt idx="113">
                  <c:v>0.0373161248286653</c:v>
                </c:pt>
                <c:pt idx="114">
                  <c:v>0.033370796818404</c:v>
                </c:pt>
                <c:pt idx="115">
                  <c:v>#N/A</c:v>
                </c:pt>
                <c:pt idx="116">
                  <c:v>0.0401646109701891</c:v>
                </c:pt>
                <c:pt idx="117">
                  <c:v>0.0319157252897542</c:v>
                </c:pt>
                <c:pt idx="118">
                  <c:v>0.0307288138944557</c:v>
                </c:pt>
                <c:pt idx="119">
                  <c:v>#N/A</c:v>
                </c:pt>
                <c:pt idx="121">
                  <c:v>0.0318625922060539</c:v>
                </c:pt>
                <c:pt idx="122">
                  <c:v>0.039558510219199</c:v>
                </c:pt>
                <c:pt idx="123">
                  <c:v>#N/A</c:v>
                </c:pt>
                <c:pt idx="124">
                  <c:v>#N/A</c:v>
                </c:pt>
                <c:pt idx="125">
                  <c:v>0.0223710956601449</c:v>
                </c:pt>
                <c:pt idx="127">
                  <c:v>0.0194595709240414</c:v>
                </c:pt>
                <c:pt idx="128">
                  <c:v>#N/A</c:v>
                </c:pt>
                <c:pt idx="129">
                  <c:v>0.0462002640228573</c:v>
                </c:pt>
                <c:pt idx="130">
                  <c:v>0.0371875420748123</c:v>
                </c:pt>
                <c:pt idx="131">
                  <c:v>0.0292928108296774</c:v>
                </c:pt>
                <c:pt idx="132">
                  <c:v>#N/A</c:v>
                </c:pt>
                <c:pt idx="133">
                  <c:v>0.0242617969552401</c:v>
                </c:pt>
                <c:pt idx="134">
                  <c:v>#N/A</c:v>
                </c:pt>
                <c:pt idx="135">
                  <c:v>#N/A</c:v>
                </c:pt>
                <c:pt idx="136">
                  <c:v>0.000200715187601919</c:v>
                </c:pt>
                <c:pt idx="137">
                  <c:v>0.0157343687809307</c:v>
                </c:pt>
                <c:pt idx="138">
                  <c:v>0.0126851539392417</c:v>
                </c:pt>
                <c:pt idx="139">
                  <c:v>0.0272093207067622</c:v>
                </c:pt>
                <c:pt idx="140">
                  <c:v>0.010700672607835</c:v>
                </c:pt>
                <c:pt idx="141">
                  <c:v>0.00784617715298362</c:v>
                </c:pt>
                <c:pt idx="142">
                  <c:v>0.0108656192390217</c:v>
                </c:pt>
                <c:pt idx="143">
                  <c:v>0.0594172362927285</c:v>
                </c:pt>
                <c:pt idx="144">
                  <c:v>#N/A</c:v>
                </c:pt>
                <c:pt idx="145">
                  <c:v>#N/A</c:v>
                </c:pt>
                <c:pt idx="147">
                  <c:v>0.00544780268003821</c:v>
                </c:pt>
                <c:pt idx="148">
                  <c:v>#N/A</c:v>
                </c:pt>
              </c:numCache>
            </c:numRef>
          </c:xVal>
          <c:yVal>
            <c:numRef>
              <c:f>Sheet1!$AG$3:$AG$153</c:f>
              <c:numCache>
                <c:formatCode>General</c:formatCode>
                <c:ptCount val="151"/>
                <c:pt idx="0">
                  <c:v>0.00135582916145433</c:v>
                </c:pt>
                <c:pt idx="1">
                  <c:v>#N/A</c:v>
                </c:pt>
                <c:pt idx="3">
                  <c:v>#N/A</c:v>
                </c:pt>
                <c:pt idx="4">
                  <c:v>0.00814102465345365</c:v>
                </c:pt>
                <c:pt idx="6">
                  <c:v>0.00249376971638865</c:v>
                </c:pt>
                <c:pt idx="7">
                  <c:v>0.000855532282227023</c:v>
                </c:pt>
                <c:pt idx="10">
                  <c:v>0.00109842798511795</c:v>
                </c:pt>
                <c:pt idx="12">
                  <c:v>#N/A</c:v>
                </c:pt>
                <c:pt idx="15">
                  <c:v>0.0246256830843323</c:v>
                </c:pt>
                <c:pt idx="18">
                  <c:v>0.00974609625982184</c:v>
                </c:pt>
                <c:pt idx="20">
                  <c:v>0.00967708827377151</c:v>
                </c:pt>
                <c:pt idx="25">
                  <c:v>0.00100487090243867</c:v>
                </c:pt>
                <c:pt idx="27">
                  <c:v>0.00858719245066724</c:v>
                </c:pt>
                <c:pt idx="28">
                  <c:v>0.0144799823773396</c:v>
                </c:pt>
                <c:pt idx="29">
                  <c:v>0.0307556216104379</c:v>
                </c:pt>
                <c:pt idx="30">
                  <c:v>0.0203923499068108</c:v>
                </c:pt>
                <c:pt idx="33">
                  <c:v>0.0042841742651169</c:v>
                </c:pt>
                <c:pt idx="34">
                  <c:v>0.00345427778825617</c:v>
                </c:pt>
                <c:pt idx="37">
                  <c:v>0.00439655110945722</c:v>
                </c:pt>
                <c:pt idx="38">
                  <c:v>#N/A</c:v>
                </c:pt>
                <c:pt idx="39">
                  <c:v>0.0035064357243557</c:v>
                </c:pt>
                <c:pt idx="40">
                  <c:v>0.000366206900300849</c:v>
                </c:pt>
                <c:pt idx="45">
                  <c:v>#N/A</c:v>
                </c:pt>
                <c:pt idx="46">
                  <c:v>0.00203091537041658</c:v>
                </c:pt>
                <c:pt idx="48">
                  <c:v>0.0122819677094674</c:v>
                </c:pt>
                <c:pt idx="50">
                  <c:v>0.00515274627716483</c:v>
                </c:pt>
                <c:pt idx="51">
                  <c:v>0.0380895442344869</c:v>
                </c:pt>
                <c:pt idx="52">
                  <c:v>0.0649708620779178</c:v>
                </c:pt>
                <c:pt idx="53">
                  <c:v>0.000792690869694109</c:v>
                </c:pt>
                <c:pt idx="54">
                  <c:v>#N/A</c:v>
                </c:pt>
                <c:pt idx="55">
                  <c:v>#N/A</c:v>
                </c:pt>
                <c:pt idx="56">
                  <c:v>0.644457075793513</c:v>
                </c:pt>
                <c:pt idx="57">
                  <c:v>0.0406032632048748</c:v>
                </c:pt>
                <c:pt idx="59">
                  <c:v>0.00259048343360713</c:v>
                </c:pt>
                <c:pt idx="62">
                  <c:v>0.00239306249870003</c:v>
                </c:pt>
                <c:pt idx="63">
                  <c:v>0.00258866173307184</c:v>
                </c:pt>
                <c:pt idx="64">
                  <c:v>0.00355789283069049</c:v>
                </c:pt>
                <c:pt idx="66">
                  <c:v>0.00852121252415255</c:v>
                </c:pt>
                <c:pt idx="68">
                  <c:v>0.000171700769019926</c:v>
                </c:pt>
                <c:pt idx="69">
                  <c:v>0.00317894239987432</c:v>
                </c:pt>
                <c:pt idx="71">
                  <c:v>#N/A</c:v>
                </c:pt>
                <c:pt idx="72">
                  <c:v>#N/A</c:v>
                </c:pt>
                <c:pt idx="74">
                  <c:v>0.00664335576626049</c:v>
                </c:pt>
                <c:pt idx="75">
                  <c:v>0.00974820128992885</c:v>
                </c:pt>
                <c:pt idx="76">
                  <c:v>#N/A</c:v>
                </c:pt>
                <c:pt idx="77">
                  <c:v>0.0193884640469117</c:v>
                </c:pt>
                <c:pt idx="78">
                  <c:v>0.0260018470683847</c:v>
                </c:pt>
                <c:pt idx="80">
                  <c:v>0.0162389330930039</c:v>
                </c:pt>
                <c:pt idx="81">
                  <c:v>0.0487734610427481</c:v>
                </c:pt>
                <c:pt idx="84">
                  <c:v>0.00166628165214754</c:v>
                </c:pt>
                <c:pt idx="85">
                  <c:v>#N/A</c:v>
                </c:pt>
                <c:pt idx="86">
                  <c:v>0.00301071936356977</c:v>
                </c:pt>
                <c:pt idx="87">
                  <c:v>0.104505351321454</c:v>
                </c:pt>
                <c:pt idx="89">
                  <c:v>0.00724257510538756</c:v>
                </c:pt>
                <c:pt idx="90">
                  <c:v>0.00605502573779305</c:v>
                </c:pt>
                <c:pt idx="91">
                  <c:v>0.0123062185052872</c:v>
                </c:pt>
                <c:pt idx="92">
                  <c:v>0.0398374455158157</c:v>
                </c:pt>
                <c:pt idx="93">
                  <c:v>0.000588733784598028</c:v>
                </c:pt>
                <c:pt idx="94">
                  <c:v>#N/A</c:v>
                </c:pt>
                <c:pt idx="97">
                  <c:v>3.69397553065431E-6</c:v>
                </c:pt>
                <c:pt idx="98">
                  <c:v>0.0212973837424934</c:v>
                </c:pt>
                <c:pt idx="103">
                  <c:v>0.00550394507252108</c:v>
                </c:pt>
                <c:pt idx="104">
                  <c:v>#N/A</c:v>
                </c:pt>
                <c:pt idx="106">
                  <c:v>0.0110941835069481</c:v>
                </c:pt>
                <c:pt idx="107">
                  <c:v>0.00531629906667251</c:v>
                </c:pt>
                <c:pt idx="109">
                  <c:v>0.00361200103489498</c:v>
                </c:pt>
                <c:pt idx="112">
                  <c:v>0.00141112792549364</c:v>
                </c:pt>
                <c:pt idx="113">
                  <c:v>0.00311670216563289</c:v>
                </c:pt>
                <c:pt idx="114">
                  <c:v>0.00192651568294741</c:v>
                </c:pt>
                <c:pt idx="115">
                  <c:v>#N/A</c:v>
                </c:pt>
                <c:pt idx="118">
                  <c:v>0.00654651644161126</c:v>
                </c:pt>
                <c:pt idx="119">
                  <c:v>#N/A</c:v>
                </c:pt>
                <c:pt idx="121">
                  <c:v>0.0043677683852314</c:v>
                </c:pt>
                <c:pt idx="123">
                  <c:v>#N/A</c:v>
                </c:pt>
                <c:pt idx="124">
                  <c:v>#N/A</c:v>
                </c:pt>
                <c:pt idx="126">
                  <c:v>0.0332712352765551</c:v>
                </c:pt>
                <c:pt idx="127">
                  <c:v>0.00123408378925508</c:v>
                </c:pt>
                <c:pt idx="128">
                  <c:v>#N/A</c:v>
                </c:pt>
                <c:pt idx="130">
                  <c:v>0.0192714514294569</c:v>
                </c:pt>
                <c:pt idx="131">
                  <c:v>0.0118252999844241</c:v>
                </c:pt>
                <c:pt idx="132">
                  <c:v>#N/A</c:v>
                </c:pt>
                <c:pt idx="133">
                  <c:v>0.00602951151620767</c:v>
                </c:pt>
                <c:pt idx="134">
                  <c:v>#N/A</c:v>
                </c:pt>
                <c:pt idx="135">
                  <c:v>#N/A</c:v>
                </c:pt>
                <c:pt idx="138">
                  <c:v>0.0129173385524654</c:v>
                </c:pt>
                <c:pt idx="144">
                  <c:v>#N/A</c:v>
                </c:pt>
                <c:pt idx="145">
                  <c:v>#N/A</c:v>
                </c:pt>
                <c:pt idx="148">
                  <c:v>#N/A</c:v>
                </c:pt>
              </c:numCache>
            </c:numRef>
          </c:yVal>
          <c:smooth val="0"/>
          <c:extLst xmlns:c16r2="http://schemas.microsoft.com/office/drawing/2015/06/chart">
            <c:ext xmlns:c16="http://schemas.microsoft.com/office/drawing/2014/chart" uri="{C3380CC4-5D6E-409C-BE32-E72D297353CC}">
              <c16:uniqueId val="{00000001-FBA0-443F-AC72-DBAE1B9C447E}"/>
            </c:ext>
          </c:extLst>
        </c:ser>
        <c:ser>
          <c:idx val="3"/>
          <c:order val="1"/>
          <c:tx>
            <c:strRef>
              <c:f>Sheet1!$AG$2</c:f>
              <c:strCache>
                <c:ptCount val="1"/>
                <c:pt idx="0">
                  <c:v>resilience pos</c:v>
                </c:pt>
              </c:strCache>
            </c:strRef>
          </c:tx>
          <c:spPr>
            <a:ln w="25400" cap="rnd">
              <a:noFill/>
              <a:round/>
            </a:ln>
            <a:effectLst/>
          </c:spPr>
          <c:marker>
            <c:symbol val="diamond"/>
            <c:size val="5"/>
            <c:spPr>
              <a:ln>
                <a:noFill/>
              </a:ln>
            </c:spPr>
          </c:marker>
          <c:dLbls>
            <c:dLbl>
              <c:idx val="13"/>
              <c:tx>
                <c:rich>
                  <a:bodyPr wrap="square" lIns="38100" tIns="19050" rIns="38100" bIns="19050" anchor="ctr">
                    <a:spAutoFit/>
                  </a:bodyPr>
                  <a:lstStyle/>
                  <a:p>
                    <a:pPr>
                      <a:defRPr sz="800"/>
                    </a:pPr>
                    <a:r>
                      <a:rPr lang="en-US" sz="800"/>
                      <a:t>Benin</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BA0-443F-AC72-DBAE1B9C447E}"/>
                </c:ext>
              </c:extLst>
            </c:dLbl>
            <c:dLbl>
              <c:idx val="149"/>
              <c:tx>
                <c:rich>
                  <a:bodyPr wrap="square" lIns="38100" tIns="19050" rIns="38100" bIns="19050" anchor="ctr">
                    <a:spAutoFit/>
                  </a:bodyPr>
                  <a:lstStyle/>
                  <a:p>
                    <a:pPr>
                      <a:defRPr sz="800"/>
                    </a:pPr>
                    <a:r>
                      <a:rPr lang="en-US" sz="800"/>
                      <a:t>Zambia</a:t>
                    </a:r>
                  </a:p>
                </c:rich>
              </c:tx>
              <c:spPr>
                <a:noFill/>
                <a:ln>
                  <a:noFill/>
                </a:ln>
                <a:effectLst/>
              </c:spPr>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numRef>
              <c:f>Sheet1!$AP$3:$AP$153</c:f>
              <c:numCache>
                <c:formatCode>General</c:formatCode>
                <c:ptCount val="151"/>
                <c:pt idx="2">
                  <c:v>-0.0395482075169756</c:v>
                </c:pt>
                <c:pt idx="4">
                  <c:v>-0.0320325100178917</c:v>
                </c:pt>
                <c:pt idx="5">
                  <c:v>-0.000694778806559744</c:v>
                </c:pt>
                <c:pt idx="8">
                  <c:v>-0.0417717195984115</c:v>
                </c:pt>
                <c:pt idx="10">
                  <c:v>-0.0277114768625669</c:v>
                </c:pt>
                <c:pt idx="18">
                  <c:v>-0.0437969285565125</c:v>
                </c:pt>
                <c:pt idx="21">
                  <c:v>-0.0363951817186816</c:v>
                </c:pt>
                <c:pt idx="25">
                  <c:v>-0.0985147672003665</c:v>
                </c:pt>
                <c:pt idx="29">
                  <c:v>-0.00134951026544238</c:v>
                </c:pt>
                <c:pt idx="30">
                  <c:v>-0.00879816520389485</c:v>
                </c:pt>
                <c:pt idx="31">
                  <c:v>-0.0435687720806154</c:v>
                </c:pt>
                <c:pt idx="40">
                  <c:v>-0.0302224230380912</c:v>
                </c:pt>
                <c:pt idx="47">
                  <c:v>-0.0030056645781524</c:v>
                </c:pt>
                <c:pt idx="68">
                  <c:v>-0.0119473720310629</c:v>
                </c:pt>
                <c:pt idx="69">
                  <c:v>-0.00321930638241253</c:v>
                </c:pt>
                <c:pt idx="78">
                  <c:v>-0.0403561074061372</c:v>
                </c:pt>
                <c:pt idx="83">
                  <c:v>-0.00450112599932727</c:v>
                </c:pt>
                <c:pt idx="87">
                  <c:v>-0.00814462547884947</c:v>
                </c:pt>
                <c:pt idx="91">
                  <c:v>-0.00446336736631065</c:v>
                </c:pt>
                <c:pt idx="93">
                  <c:v>-0.00151105647852467</c:v>
                </c:pt>
                <c:pt idx="95">
                  <c:v>-0.011259069881069</c:v>
                </c:pt>
                <c:pt idx="96">
                  <c:v>-0.00718252707854963</c:v>
                </c:pt>
                <c:pt idx="100">
                  <c:v>-0.0416010664002306</c:v>
                </c:pt>
                <c:pt idx="111">
                  <c:v>-0.00407586182410635</c:v>
                </c:pt>
                <c:pt idx="120">
                  <c:v>-0.0101719722941963</c:v>
                </c:pt>
                <c:pt idx="126">
                  <c:v>-0.00449243074471948</c:v>
                </c:pt>
                <c:pt idx="146">
                  <c:v>-0.119640433925992</c:v>
                </c:pt>
              </c:numCache>
            </c:numRef>
          </c:xVal>
          <c:yVal>
            <c:numRef>
              <c:f>Sheet1!$AG$3:$AG$153</c:f>
              <c:numCache>
                <c:formatCode>General</c:formatCode>
                <c:ptCount val="151"/>
                <c:pt idx="0">
                  <c:v>0.00135582916145433</c:v>
                </c:pt>
                <c:pt idx="1">
                  <c:v>#N/A</c:v>
                </c:pt>
                <c:pt idx="3">
                  <c:v>#N/A</c:v>
                </c:pt>
                <c:pt idx="4">
                  <c:v>0.00814102465345365</c:v>
                </c:pt>
                <c:pt idx="6">
                  <c:v>0.00249376971638865</c:v>
                </c:pt>
                <c:pt idx="7">
                  <c:v>0.000855532282227023</c:v>
                </c:pt>
                <c:pt idx="10">
                  <c:v>0.00109842798511795</c:v>
                </c:pt>
                <c:pt idx="12">
                  <c:v>#N/A</c:v>
                </c:pt>
                <c:pt idx="15">
                  <c:v>0.0246256830843323</c:v>
                </c:pt>
                <c:pt idx="18">
                  <c:v>0.00974609625982184</c:v>
                </c:pt>
                <c:pt idx="20">
                  <c:v>0.00967708827377151</c:v>
                </c:pt>
                <c:pt idx="25">
                  <c:v>0.00100487090243867</c:v>
                </c:pt>
                <c:pt idx="27">
                  <c:v>0.00858719245066724</c:v>
                </c:pt>
                <c:pt idx="28">
                  <c:v>0.0144799823773396</c:v>
                </c:pt>
                <c:pt idx="29">
                  <c:v>0.0307556216104379</c:v>
                </c:pt>
                <c:pt idx="30">
                  <c:v>0.0203923499068108</c:v>
                </c:pt>
                <c:pt idx="33">
                  <c:v>0.0042841742651169</c:v>
                </c:pt>
                <c:pt idx="34">
                  <c:v>0.00345427778825617</c:v>
                </c:pt>
                <c:pt idx="37">
                  <c:v>0.00439655110945722</c:v>
                </c:pt>
                <c:pt idx="38">
                  <c:v>#N/A</c:v>
                </c:pt>
                <c:pt idx="39">
                  <c:v>0.0035064357243557</c:v>
                </c:pt>
                <c:pt idx="40">
                  <c:v>0.000366206900300849</c:v>
                </c:pt>
                <c:pt idx="45">
                  <c:v>#N/A</c:v>
                </c:pt>
                <c:pt idx="46">
                  <c:v>0.00203091537041658</c:v>
                </c:pt>
                <c:pt idx="48">
                  <c:v>0.0122819677094674</c:v>
                </c:pt>
                <c:pt idx="50">
                  <c:v>0.00515274627716483</c:v>
                </c:pt>
                <c:pt idx="51">
                  <c:v>0.0380895442344869</c:v>
                </c:pt>
                <c:pt idx="52">
                  <c:v>0.0649708620779178</c:v>
                </c:pt>
                <c:pt idx="53">
                  <c:v>0.000792690869694109</c:v>
                </c:pt>
                <c:pt idx="54">
                  <c:v>#N/A</c:v>
                </c:pt>
                <c:pt idx="55">
                  <c:v>#N/A</c:v>
                </c:pt>
                <c:pt idx="56">
                  <c:v>0.644457075793513</c:v>
                </c:pt>
                <c:pt idx="57">
                  <c:v>0.0406032632048748</c:v>
                </c:pt>
                <c:pt idx="59">
                  <c:v>0.00259048343360713</c:v>
                </c:pt>
                <c:pt idx="62">
                  <c:v>0.00239306249870003</c:v>
                </c:pt>
                <c:pt idx="63">
                  <c:v>0.00258866173307184</c:v>
                </c:pt>
                <c:pt idx="64">
                  <c:v>0.00355789283069049</c:v>
                </c:pt>
                <c:pt idx="66">
                  <c:v>0.00852121252415255</c:v>
                </c:pt>
                <c:pt idx="68">
                  <c:v>0.000171700769019926</c:v>
                </c:pt>
                <c:pt idx="69">
                  <c:v>0.00317894239987432</c:v>
                </c:pt>
                <c:pt idx="71">
                  <c:v>#N/A</c:v>
                </c:pt>
                <c:pt idx="72">
                  <c:v>#N/A</c:v>
                </c:pt>
                <c:pt idx="74">
                  <c:v>0.00664335576626049</c:v>
                </c:pt>
                <c:pt idx="75">
                  <c:v>0.00974820128992885</c:v>
                </c:pt>
                <c:pt idx="76">
                  <c:v>#N/A</c:v>
                </c:pt>
                <c:pt idx="77">
                  <c:v>0.0193884640469117</c:v>
                </c:pt>
                <c:pt idx="78">
                  <c:v>0.0260018470683847</c:v>
                </c:pt>
                <c:pt idx="80">
                  <c:v>0.0162389330930039</c:v>
                </c:pt>
                <c:pt idx="81">
                  <c:v>0.0487734610427481</c:v>
                </c:pt>
                <c:pt idx="84">
                  <c:v>0.00166628165214754</c:v>
                </c:pt>
                <c:pt idx="85">
                  <c:v>#N/A</c:v>
                </c:pt>
                <c:pt idx="86">
                  <c:v>0.00301071936356977</c:v>
                </c:pt>
                <c:pt idx="87">
                  <c:v>0.104505351321454</c:v>
                </c:pt>
                <c:pt idx="89">
                  <c:v>0.00724257510538756</c:v>
                </c:pt>
                <c:pt idx="90">
                  <c:v>0.00605502573779305</c:v>
                </c:pt>
                <c:pt idx="91">
                  <c:v>0.0123062185052872</c:v>
                </c:pt>
                <c:pt idx="92">
                  <c:v>0.0398374455158157</c:v>
                </c:pt>
                <c:pt idx="93">
                  <c:v>0.000588733784598028</c:v>
                </c:pt>
                <c:pt idx="94">
                  <c:v>#N/A</c:v>
                </c:pt>
                <c:pt idx="97">
                  <c:v>3.69397553065431E-6</c:v>
                </c:pt>
                <c:pt idx="98">
                  <c:v>0.0212973837424934</c:v>
                </c:pt>
                <c:pt idx="103">
                  <c:v>0.00550394507252108</c:v>
                </c:pt>
                <c:pt idx="104">
                  <c:v>#N/A</c:v>
                </c:pt>
                <c:pt idx="106">
                  <c:v>0.0110941835069481</c:v>
                </c:pt>
                <c:pt idx="107">
                  <c:v>0.00531629906667251</c:v>
                </c:pt>
                <c:pt idx="109">
                  <c:v>0.00361200103489498</c:v>
                </c:pt>
                <c:pt idx="112">
                  <c:v>0.00141112792549364</c:v>
                </c:pt>
                <c:pt idx="113">
                  <c:v>0.00311670216563289</c:v>
                </c:pt>
                <c:pt idx="114">
                  <c:v>0.00192651568294741</c:v>
                </c:pt>
                <c:pt idx="115">
                  <c:v>#N/A</c:v>
                </c:pt>
                <c:pt idx="118">
                  <c:v>0.00654651644161126</c:v>
                </c:pt>
                <c:pt idx="119">
                  <c:v>#N/A</c:v>
                </c:pt>
                <c:pt idx="121">
                  <c:v>0.0043677683852314</c:v>
                </c:pt>
                <c:pt idx="123">
                  <c:v>#N/A</c:v>
                </c:pt>
                <c:pt idx="124">
                  <c:v>#N/A</c:v>
                </c:pt>
                <c:pt idx="126">
                  <c:v>0.0332712352765551</c:v>
                </c:pt>
                <c:pt idx="127">
                  <c:v>0.00123408378925508</c:v>
                </c:pt>
                <c:pt idx="128">
                  <c:v>#N/A</c:v>
                </c:pt>
                <c:pt idx="130">
                  <c:v>0.0192714514294569</c:v>
                </c:pt>
                <c:pt idx="131">
                  <c:v>0.0118252999844241</c:v>
                </c:pt>
                <c:pt idx="132">
                  <c:v>#N/A</c:v>
                </c:pt>
                <c:pt idx="133">
                  <c:v>0.00602951151620767</c:v>
                </c:pt>
                <c:pt idx="134">
                  <c:v>#N/A</c:v>
                </c:pt>
                <c:pt idx="135">
                  <c:v>#N/A</c:v>
                </c:pt>
                <c:pt idx="138">
                  <c:v>0.0129173385524654</c:v>
                </c:pt>
                <c:pt idx="144">
                  <c:v>#N/A</c:v>
                </c:pt>
                <c:pt idx="145">
                  <c:v>#N/A</c:v>
                </c:pt>
                <c:pt idx="148">
                  <c:v>#N/A</c:v>
                </c:pt>
              </c:numCache>
            </c:numRef>
          </c:yVal>
          <c:smooth val="0"/>
          <c:extLst xmlns:c16r2="http://schemas.microsoft.com/office/drawing/2015/06/chart">
            <c:ext xmlns:c16="http://schemas.microsoft.com/office/drawing/2014/chart" uri="{C3380CC4-5D6E-409C-BE32-E72D297353CC}">
              <c16:uniqueId val="{00000004-FBA0-443F-AC72-DBAE1B9C447E}"/>
            </c:ext>
          </c:extLst>
        </c:ser>
        <c:ser>
          <c:idx val="1"/>
          <c:order val="2"/>
          <c:tx>
            <c:strRef>
              <c:f>Sheet1!$AH$2</c:f>
              <c:strCache>
                <c:ptCount val="1"/>
                <c:pt idx="0">
                  <c:v>res neg</c:v>
                </c:pt>
              </c:strCache>
            </c:strRef>
          </c:tx>
          <c:spPr>
            <a:ln w="25400">
              <a:noFill/>
            </a:ln>
          </c:spPr>
          <c:marker>
            <c:symbol val="diamond"/>
            <c:size val="5"/>
            <c:spPr>
              <a:solidFill>
                <a:schemeClr val="accent4"/>
              </a:solidFill>
              <a:ln>
                <a:noFill/>
              </a:ln>
            </c:spPr>
          </c:marker>
          <c:xVal>
            <c:numRef>
              <c:f>Sheet1!$AO$3:$AO$153</c:f>
              <c:numCache>
                <c:formatCode>General</c:formatCode>
                <c:ptCount val="151"/>
                <c:pt idx="0">
                  <c:v>0.0353538910108287</c:v>
                </c:pt>
                <c:pt idx="1">
                  <c:v>#N/A</c:v>
                </c:pt>
                <c:pt idx="3">
                  <c:v>#N/A</c:v>
                </c:pt>
                <c:pt idx="6">
                  <c:v>0.0123760286203589</c:v>
                </c:pt>
                <c:pt idx="7">
                  <c:v>0.00338224640396171</c:v>
                </c:pt>
                <c:pt idx="9">
                  <c:v>0.0596271312956306</c:v>
                </c:pt>
                <c:pt idx="11">
                  <c:v>0.00890774599265088</c:v>
                </c:pt>
                <c:pt idx="12">
                  <c:v>#N/A</c:v>
                </c:pt>
                <c:pt idx="13">
                  <c:v>0.0114707200377648</c:v>
                </c:pt>
                <c:pt idx="14">
                  <c:v>0.0658573585788749</c:v>
                </c:pt>
                <c:pt idx="15">
                  <c:v>0.0270131305212132</c:v>
                </c:pt>
                <c:pt idx="16">
                  <c:v>0.0361724238969294</c:v>
                </c:pt>
                <c:pt idx="17">
                  <c:v>0.0238843780952721</c:v>
                </c:pt>
                <c:pt idx="19">
                  <c:v>0.0467265614695645</c:v>
                </c:pt>
                <c:pt idx="20">
                  <c:v>0.0287228615985756</c:v>
                </c:pt>
                <c:pt idx="22">
                  <c:v>0.0175591710628594</c:v>
                </c:pt>
                <c:pt idx="23">
                  <c:v>0.00258763780415023</c:v>
                </c:pt>
                <c:pt idx="24">
                  <c:v>0.0342739458118202</c:v>
                </c:pt>
                <c:pt idx="26">
                  <c:v>0.00754784290792126</c:v>
                </c:pt>
                <c:pt idx="27">
                  <c:v>0.0611321120854976</c:v>
                </c:pt>
                <c:pt idx="28">
                  <c:v>0.0106998544909395</c:v>
                </c:pt>
                <c:pt idx="32">
                  <c:v>0.0326725891740706</c:v>
                </c:pt>
                <c:pt idx="33">
                  <c:v>0.0565003309575549</c:v>
                </c:pt>
                <c:pt idx="34">
                  <c:v>0.0370402108248832</c:v>
                </c:pt>
                <c:pt idx="35">
                  <c:v>0.0256076940126072</c:v>
                </c:pt>
                <c:pt idx="36">
                  <c:v>0.0239648623524288</c:v>
                </c:pt>
                <c:pt idx="37">
                  <c:v>0.0117145378857387</c:v>
                </c:pt>
                <c:pt idx="38">
                  <c:v>#N/A</c:v>
                </c:pt>
                <c:pt idx="39">
                  <c:v>0.0543955069106897</c:v>
                </c:pt>
                <c:pt idx="41">
                  <c:v>0.0221528720140746</c:v>
                </c:pt>
                <c:pt idx="42">
                  <c:v>0.018462303607713</c:v>
                </c:pt>
                <c:pt idx="43">
                  <c:v>0.0203355420351311</c:v>
                </c:pt>
                <c:pt idx="44">
                  <c:v>0.0490414648200059</c:v>
                </c:pt>
                <c:pt idx="45">
                  <c:v>#N/A</c:v>
                </c:pt>
                <c:pt idx="46">
                  <c:v>0.00782040296290545</c:v>
                </c:pt>
                <c:pt idx="48">
                  <c:v>0.0278813726083542</c:v>
                </c:pt>
                <c:pt idx="49">
                  <c:v>0.0095341413826314</c:v>
                </c:pt>
                <c:pt idx="50">
                  <c:v>0.0128562754672235</c:v>
                </c:pt>
                <c:pt idx="51">
                  <c:v>0.00222133965705164</c:v>
                </c:pt>
                <c:pt idx="52">
                  <c:v>0.01015387744187</c:v>
                </c:pt>
                <c:pt idx="53">
                  <c:v>0.0400873598666315</c:v>
                </c:pt>
                <c:pt idx="54">
                  <c:v>#N/A</c:v>
                </c:pt>
                <c:pt idx="55">
                  <c:v>#N/A</c:v>
                </c:pt>
                <c:pt idx="56">
                  <c:v>0.00165537543171378</c:v>
                </c:pt>
                <c:pt idx="57">
                  <c:v>0.0188091468621946</c:v>
                </c:pt>
                <c:pt idx="58">
                  <c:v>0.0251527495766231</c:v>
                </c:pt>
                <c:pt idx="59">
                  <c:v>0.0588424919971403</c:v>
                </c:pt>
                <c:pt idx="60">
                  <c:v>0.0382778128134226</c:v>
                </c:pt>
                <c:pt idx="61">
                  <c:v>0.121010153281628</c:v>
                </c:pt>
                <c:pt idx="62">
                  <c:v>0.0775698621432412</c:v>
                </c:pt>
                <c:pt idx="63">
                  <c:v>0.0285644667259474</c:v>
                </c:pt>
                <c:pt idx="64">
                  <c:v>0.0207359485067308</c:v>
                </c:pt>
                <c:pt idx="65">
                  <c:v>0.0111399344207565</c:v>
                </c:pt>
                <c:pt idx="66">
                  <c:v>0.0104207219464875</c:v>
                </c:pt>
                <c:pt idx="67">
                  <c:v>0.0114815521163</c:v>
                </c:pt>
                <c:pt idx="70">
                  <c:v>0.0317237515437827</c:v>
                </c:pt>
                <c:pt idx="71">
                  <c:v>#N/A</c:v>
                </c:pt>
                <c:pt idx="72">
                  <c:v>#N/A</c:v>
                </c:pt>
                <c:pt idx="73">
                  <c:v>0.0173270351836229</c:v>
                </c:pt>
                <c:pt idx="74">
                  <c:v>0.0552842572215958</c:v>
                </c:pt>
                <c:pt idx="75">
                  <c:v>0.0301276699608007</c:v>
                </c:pt>
                <c:pt idx="76">
                  <c:v>#N/A</c:v>
                </c:pt>
                <c:pt idx="77">
                  <c:v>0.0104153651817103</c:v>
                </c:pt>
                <c:pt idx="79">
                  <c:v>0.0360704311768806</c:v>
                </c:pt>
                <c:pt idx="80">
                  <c:v>0.00884662497622857</c:v>
                </c:pt>
                <c:pt idx="81">
                  <c:v>0.0231252704682294</c:v>
                </c:pt>
                <c:pt idx="82">
                  <c:v>0.0141605083648559</c:v>
                </c:pt>
                <c:pt idx="84">
                  <c:v>0.0266891459685989</c:v>
                </c:pt>
                <c:pt idx="85">
                  <c:v>#N/A</c:v>
                </c:pt>
                <c:pt idx="86">
                  <c:v>0.0270192221168602</c:v>
                </c:pt>
                <c:pt idx="88">
                  <c:v>0.0372868988690715</c:v>
                </c:pt>
                <c:pt idx="89">
                  <c:v>0.00963003284761811</c:v>
                </c:pt>
                <c:pt idx="90">
                  <c:v>0.0416312905904071</c:v>
                </c:pt>
                <c:pt idx="92">
                  <c:v>0.0292551993145473</c:v>
                </c:pt>
                <c:pt idx="94">
                  <c:v>#N/A</c:v>
                </c:pt>
                <c:pt idx="97">
                  <c:v>0.0166744658699845</c:v>
                </c:pt>
                <c:pt idx="98">
                  <c:v>0.0354630655389992</c:v>
                </c:pt>
                <c:pt idx="99">
                  <c:v>0.0109302183228003</c:v>
                </c:pt>
                <c:pt idx="101">
                  <c:v>0.00205067541252453</c:v>
                </c:pt>
                <c:pt idx="102">
                  <c:v>0.0338463666962137</c:v>
                </c:pt>
                <c:pt idx="103">
                  <c:v>0.0319546470075242</c:v>
                </c:pt>
                <c:pt idx="104">
                  <c:v>#N/A</c:v>
                </c:pt>
                <c:pt idx="105">
                  <c:v>0.0268647972951609</c:v>
                </c:pt>
                <c:pt idx="106">
                  <c:v>0.02583981969342</c:v>
                </c:pt>
                <c:pt idx="107">
                  <c:v>0.0526409424173305</c:v>
                </c:pt>
                <c:pt idx="108">
                  <c:v>0.0290855452981911</c:v>
                </c:pt>
                <c:pt idx="109">
                  <c:v>0.0185971769203542</c:v>
                </c:pt>
                <c:pt idx="110">
                  <c:v>0.0520615762458022</c:v>
                </c:pt>
                <c:pt idx="112">
                  <c:v>0.0337221550746351</c:v>
                </c:pt>
                <c:pt idx="113">
                  <c:v>0.0373161248286653</c:v>
                </c:pt>
                <c:pt idx="114">
                  <c:v>0.033370796818404</c:v>
                </c:pt>
                <c:pt idx="115">
                  <c:v>#N/A</c:v>
                </c:pt>
                <c:pt idx="116">
                  <c:v>0.0401646109701891</c:v>
                </c:pt>
                <c:pt idx="117">
                  <c:v>0.0319157252897542</c:v>
                </c:pt>
                <c:pt idx="118">
                  <c:v>0.0307288138944557</c:v>
                </c:pt>
                <c:pt idx="119">
                  <c:v>#N/A</c:v>
                </c:pt>
                <c:pt idx="121">
                  <c:v>0.0318625922060539</c:v>
                </c:pt>
                <c:pt idx="122">
                  <c:v>0.039558510219199</c:v>
                </c:pt>
                <c:pt idx="123">
                  <c:v>#N/A</c:v>
                </c:pt>
                <c:pt idx="124">
                  <c:v>#N/A</c:v>
                </c:pt>
                <c:pt idx="125">
                  <c:v>0.0223710956601449</c:v>
                </c:pt>
                <c:pt idx="127">
                  <c:v>0.0194595709240414</c:v>
                </c:pt>
                <c:pt idx="128">
                  <c:v>#N/A</c:v>
                </c:pt>
                <c:pt idx="129">
                  <c:v>0.0462002640228573</c:v>
                </c:pt>
                <c:pt idx="130">
                  <c:v>0.0371875420748123</c:v>
                </c:pt>
                <c:pt idx="131">
                  <c:v>0.0292928108296774</c:v>
                </c:pt>
                <c:pt idx="132">
                  <c:v>#N/A</c:v>
                </c:pt>
                <c:pt idx="133">
                  <c:v>0.0242617969552401</c:v>
                </c:pt>
                <c:pt idx="134">
                  <c:v>#N/A</c:v>
                </c:pt>
                <c:pt idx="135">
                  <c:v>#N/A</c:v>
                </c:pt>
                <c:pt idx="136">
                  <c:v>0.000200715187601919</c:v>
                </c:pt>
                <c:pt idx="137">
                  <c:v>0.0157343687809307</c:v>
                </c:pt>
                <c:pt idx="138">
                  <c:v>0.0126851539392417</c:v>
                </c:pt>
                <c:pt idx="139">
                  <c:v>0.0272093207067622</c:v>
                </c:pt>
                <c:pt idx="140">
                  <c:v>0.010700672607835</c:v>
                </c:pt>
                <c:pt idx="141">
                  <c:v>0.00784617715298362</c:v>
                </c:pt>
                <c:pt idx="142">
                  <c:v>0.0108656192390217</c:v>
                </c:pt>
                <c:pt idx="143">
                  <c:v>0.0594172362927285</c:v>
                </c:pt>
                <c:pt idx="144">
                  <c:v>#N/A</c:v>
                </c:pt>
                <c:pt idx="145">
                  <c:v>#N/A</c:v>
                </c:pt>
                <c:pt idx="147">
                  <c:v>0.00544780268003821</c:v>
                </c:pt>
                <c:pt idx="148">
                  <c:v>#N/A</c:v>
                </c:pt>
              </c:numCache>
            </c:numRef>
          </c:xVal>
          <c:yVal>
            <c:numRef>
              <c:f>Sheet1!$AH$3:$AH$153</c:f>
              <c:numCache>
                <c:formatCode>General</c:formatCode>
                <c:ptCount val="151"/>
                <c:pt idx="2">
                  <c:v>-0.00302558334588512</c:v>
                </c:pt>
                <c:pt idx="5">
                  <c:v>-0.003937688336434</c:v>
                </c:pt>
                <c:pt idx="8">
                  <c:v>-0.0438605652795487</c:v>
                </c:pt>
                <c:pt idx="9">
                  <c:v>-0.000468772168426693</c:v>
                </c:pt>
                <c:pt idx="11">
                  <c:v>-0.00131497382682451</c:v>
                </c:pt>
                <c:pt idx="13">
                  <c:v>-0.181219535154148</c:v>
                </c:pt>
                <c:pt idx="14">
                  <c:v>-0.000916342330052412</c:v>
                </c:pt>
                <c:pt idx="16">
                  <c:v>-0.00510629488723803</c:v>
                </c:pt>
                <c:pt idx="17">
                  <c:v>-0.00248254529078884</c:v>
                </c:pt>
                <c:pt idx="19">
                  <c:v>-0.00356245901408613</c:v>
                </c:pt>
                <c:pt idx="21">
                  <c:v>-0.0587569488928421</c:v>
                </c:pt>
                <c:pt idx="22">
                  <c:v>-0.131230664315838</c:v>
                </c:pt>
                <c:pt idx="23">
                  <c:v>-0.0080548910791014</c:v>
                </c:pt>
                <c:pt idx="24">
                  <c:v>-0.00219057378876107</c:v>
                </c:pt>
                <c:pt idx="26">
                  <c:v>-0.000551372644752717</c:v>
                </c:pt>
                <c:pt idx="31">
                  <c:v>-0.0898803675255153</c:v>
                </c:pt>
                <c:pt idx="32">
                  <c:v>-0.0606275643238592</c:v>
                </c:pt>
                <c:pt idx="35">
                  <c:v>-0.0197073134233572</c:v>
                </c:pt>
                <c:pt idx="36">
                  <c:v>-0.0367427048746186</c:v>
                </c:pt>
                <c:pt idx="41">
                  <c:v>-0.00174905312279161</c:v>
                </c:pt>
                <c:pt idx="42">
                  <c:v>-0.0215536631517623</c:v>
                </c:pt>
                <c:pt idx="43">
                  <c:v>-0.00742380621329296</c:v>
                </c:pt>
                <c:pt idx="44">
                  <c:v>-0.00150180994902794</c:v>
                </c:pt>
                <c:pt idx="47">
                  <c:v>-0.00861205376349972</c:v>
                </c:pt>
                <c:pt idx="49">
                  <c:v>-0.00243698536665946</c:v>
                </c:pt>
                <c:pt idx="58">
                  <c:v>-0.00170886601669644</c:v>
                </c:pt>
                <c:pt idx="60">
                  <c:v>-0.00549519724402729</c:v>
                </c:pt>
                <c:pt idx="61">
                  <c:v>-0.0215303103094808</c:v>
                </c:pt>
                <c:pt idx="65">
                  <c:v>-0.000670260350065292</c:v>
                </c:pt>
                <c:pt idx="67">
                  <c:v>-0.00108351719010932</c:v>
                </c:pt>
                <c:pt idx="70">
                  <c:v>-0.00209016307160073</c:v>
                </c:pt>
                <c:pt idx="73">
                  <c:v>-0.00403080255203261</c:v>
                </c:pt>
                <c:pt idx="79">
                  <c:v>-0.0137525338507639</c:v>
                </c:pt>
                <c:pt idx="82">
                  <c:v>-0.0259726395352783</c:v>
                </c:pt>
                <c:pt idx="83">
                  <c:v>-0.00187534772408313</c:v>
                </c:pt>
                <c:pt idx="88">
                  <c:v>-0.000169401856209096</c:v>
                </c:pt>
                <c:pt idx="95">
                  <c:v>-0.00372990704006687</c:v>
                </c:pt>
                <c:pt idx="96">
                  <c:v>-0.00923022181981029</c:v>
                </c:pt>
                <c:pt idx="99">
                  <c:v>-0.0535368684684947</c:v>
                </c:pt>
                <c:pt idx="100">
                  <c:v>-0.000578140343647526</c:v>
                </c:pt>
                <c:pt idx="101">
                  <c:v>-0.00221640385140705</c:v>
                </c:pt>
                <c:pt idx="102">
                  <c:v>-0.00414169250493382</c:v>
                </c:pt>
                <c:pt idx="105">
                  <c:v>-0.0106918825862981</c:v>
                </c:pt>
                <c:pt idx="108">
                  <c:v>-0.00200010151463208</c:v>
                </c:pt>
                <c:pt idx="110">
                  <c:v>-0.000250298994638647</c:v>
                </c:pt>
                <c:pt idx="111">
                  <c:v>-0.074094987289601</c:v>
                </c:pt>
                <c:pt idx="116">
                  <c:v>-0.000122225617981986</c:v>
                </c:pt>
                <c:pt idx="117">
                  <c:v>-0.000391162849717046</c:v>
                </c:pt>
                <c:pt idx="120">
                  <c:v>-0.0178496768801987</c:v>
                </c:pt>
                <c:pt idx="122">
                  <c:v>-0.0173448605298263</c:v>
                </c:pt>
                <c:pt idx="125">
                  <c:v>-0.000251862277423307</c:v>
                </c:pt>
                <c:pt idx="129">
                  <c:v>-0.0190991088330272</c:v>
                </c:pt>
                <c:pt idx="136">
                  <c:v>-0.00877769629140097</c:v>
                </c:pt>
                <c:pt idx="137">
                  <c:v>-0.0113433613197274</c:v>
                </c:pt>
                <c:pt idx="139">
                  <c:v>-0.00443855624016147</c:v>
                </c:pt>
                <c:pt idx="140">
                  <c:v>-0.0367322864748118</c:v>
                </c:pt>
                <c:pt idx="141">
                  <c:v>-0.0316792849178552</c:v>
                </c:pt>
                <c:pt idx="142">
                  <c:v>-0.00290403875684855</c:v>
                </c:pt>
                <c:pt idx="143">
                  <c:v>-0.000883230948427836</c:v>
                </c:pt>
                <c:pt idx="146">
                  <c:v>-0.00831473078214084</c:v>
                </c:pt>
                <c:pt idx="147">
                  <c:v>-0.0745782903292916</c:v>
                </c:pt>
              </c:numCache>
            </c:numRef>
          </c:yVal>
          <c:smooth val="0"/>
          <c:extLst xmlns:c16r2="http://schemas.microsoft.com/office/drawing/2015/06/chart">
            <c:ext xmlns:c16="http://schemas.microsoft.com/office/drawing/2014/chart" uri="{C3380CC4-5D6E-409C-BE32-E72D297353CC}">
              <c16:uniqueId val="{00000005-FBA0-443F-AC72-DBAE1B9C447E}"/>
            </c:ext>
          </c:extLst>
        </c:ser>
        <c:ser>
          <c:idx val="0"/>
          <c:order val="3"/>
          <c:tx>
            <c:strRef>
              <c:f>Sheet1!$AH$2</c:f>
              <c:strCache>
                <c:ptCount val="1"/>
                <c:pt idx="0">
                  <c:v>res neg</c:v>
                </c:pt>
              </c:strCache>
            </c:strRef>
          </c:tx>
          <c:spPr>
            <a:ln w="25400" cap="rnd">
              <a:noFill/>
              <a:round/>
            </a:ln>
            <a:effectLst/>
          </c:spPr>
          <c:marker>
            <c:symbol val="diamond"/>
            <c:size val="5"/>
            <c:spPr>
              <a:solidFill>
                <a:srgbClr val="C00000"/>
              </a:solidFill>
              <a:ln w="9525">
                <a:noFill/>
              </a:ln>
              <a:effectLst/>
            </c:spPr>
          </c:marker>
          <c:dLbls>
            <c:dLbl>
              <c:idx val="53"/>
              <c:layout>
                <c:manualLayout>
                  <c:x val="-0.0489041527343329"/>
                  <c:y val="-0.0492743922249196"/>
                </c:manualLayout>
              </c:layout>
              <c:tx>
                <c:rich>
                  <a:bodyPr wrap="square" lIns="38100" tIns="19050" rIns="38100" bIns="19050" anchor="ctr">
                    <a:spAutoFit/>
                  </a:bodyPr>
                  <a:lstStyle/>
                  <a:p>
                    <a:pPr>
                      <a:defRPr sz="800"/>
                    </a:pPr>
                    <a:r>
                      <a:rPr lang="en-US" sz="800"/>
                      <a:t>Guatemala</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FBA0-443F-AC72-DBAE1B9C447E}"/>
                </c:ext>
              </c:extLst>
            </c:dLbl>
            <c:dLbl>
              <c:idx val="81"/>
              <c:layout>
                <c:manualLayout>
                  <c:x val="-0.0260274835508576"/>
                  <c:y val="-0.0368340024260393"/>
                </c:manualLayout>
              </c:layout>
              <c:tx>
                <c:rich>
                  <a:bodyPr wrap="square" lIns="38100" tIns="19050" rIns="38100" bIns="19050" anchor="ctr">
                    <a:spAutoFit/>
                  </a:bodyPr>
                  <a:lstStyle/>
                  <a:p>
                    <a:pPr>
                      <a:defRPr sz="800"/>
                    </a:pPr>
                    <a:r>
                      <a:rPr lang="en-US" sz="800"/>
                      <a:t>Mongolia</a:t>
                    </a:r>
                  </a:p>
                </c:rich>
              </c:tx>
              <c:spPr>
                <a:noFill/>
                <a:ln>
                  <a:noFill/>
                </a:ln>
                <a:effectLst/>
              </c:sp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FBA0-443F-AC72-DBAE1B9C447E}"/>
                </c:ext>
              </c:extLst>
            </c:dLbl>
            <c:dLbl>
              <c:idx val="92"/>
              <c:tx>
                <c:rich>
                  <a:bodyPr/>
                  <a:lstStyle/>
                  <a:p>
                    <a:r>
                      <a:rPr lang="en-US" sz="800"/>
                      <a:t>Mongolia</a:t>
                    </a:r>
                    <a:endParaRPr lang="en-US"/>
                  </a:p>
                </c:rich>
              </c:tx>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FBA0-443F-AC72-DBAE1B9C447E}"/>
                </c:ext>
              </c:extLst>
            </c:dLbl>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xVal>
            <c:numRef>
              <c:f>Sheet1!$AP$3:$AP$153</c:f>
              <c:numCache>
                <c:formatCode>General</c:formatCode>
                <c:ptCount val="151"/>
                <c:pt idx="2">
                  <c:v>-0.0395482075169756</c:v>
                </c:pt>
                <c:pt idx="4">
                  <c:v>-0.0320325100178917</c:v>
                </c:pt>
                <c:pt idx="5">
                  <c:v>-0.000694778806559744</c:v>
                </c:pt>
                <c:pt idx="8">
                  <c:v>-0.0417717195984115</c:v>
                </c:pt>
                <c:pt idx="10">
                  <c:v>-0.0277114768625669</c:v>
                </c:pt>
                <c:pt idx="18">
                  <c:v>-0.0437969285565125</c:v>
                </c:pt>
                <c:pt idx="21">
                  <c:v>-0.0363951817186816</c:v>
                </c:pt>
                <c:pt idx="25">
                  <c:v>-0.0985147672003665</c:v>
                </c:pt>
                <c:pt idx="29">
                  <c:v>-0.00134951026544238</c:v>
                </c:pt>
                <c:pt idx="30">
                  <c:v>-0.00879816520389485</c:v>
                </c:pt>
                <c:pt idx="31">
                  <c:v>-0.0435687720806154</c:v>
                </c:pt>
                <c:pt idx="40">
                  <c:v>-0.0302224230380912</c:v>
                </c:pt>
                <c:pt idx="47">
                  <c:v>-0.0030056645781524</c:v>
                </c:pt>
                <c:pt idx="68">
                  <c:v>-0.0119473720310629</c:v>
                </c:pt>
                <c:pt idx="69">
                  <c:v>-0.00321930638241253</c:v>
                </c:pt>
                <c:pt idx="78">
                  <c:v>-0.0403561074061372</c:v>
                </c:pt>
                <c:pt idx="83">
                  <c:v>-0.00450112599932727</c:v>
                </c:pt>
                <c:pt idx="87">
                  <c:v>-0.00814462547884947</c:v>
                </c:pt>
                <c:pt idx="91">
                  <c:v>-0.00446336736631065</c:v>
                </c:pt>
                <c:pt idx="93">
                  <c:v>-0.00151105647852467</c:v>
                </c:pt>
                <c:pt idx="95">
                  <c:v>-0.011259069881069</c:v>
                </c:pt>
                <c:pt idx="96">
                  <c:v>-0.00718252707854963</c:v>
                </c:pt>
                <c:pt idx="100">
                  <c:v>-0.0416010664002306</c:v>
                </c:pt>
                <c:pt idx="111">
                  <c:v>-0.00407586182410635</c:v>
                </c:pt>
                <c:pt idx="120">
                  <c:v>-0.0101719722941963</c:v>
                </c:pt>
                <c:pt idx="126">
                  <c:v>-0.00449243074471948</c:v>
                </c:pt>
                <c:pt idx="146">
                  <c:v>-0.119640433925992</c:v>
                </c:pt>
              </c:numCache>
            </c:numRef>
          </c:xVal>
          <c:yVal>
            <c:numRef>
              <c:f>Sheet1!$AH$3:$AH$153</c:f>
              <c:numCache>
                <c:formatCode>General</c:formatCode>
                <c:ptCount val="151"/>
                <c:pt idx="2">
                  <c:v>-0.00302558334588512</c:v>
                </c:pt>
                <c:pt idx="5">
                  <c:v>-0.003937688336434</c:v>
                </c:pt>
                <c:pt idx="8">
                  <c:v>-0.0438605652795487</c:v>
                </c:pt>
                <c:pt idx="9">
                  <c:v>-0.000468772168426693</c:v>
                </c:pt>
                <c:pt idx="11">
                  <c:v>-0.00131497382682451</c:v>
                </c:pt>
                <c:pt idx="13">
                  <c:v>-0.181219535154148</c:v>
                </c:pt>
                <c:pt idx="14">
                  <c:v>-0.000916342330052412</c:v>
                </c:pt>
                <c:pt idx="16">
                  <c:v>-0.00510629488723803</c:v>
                </c:pt>
                <c:pt idx="17">
                  <c:v>-0.00248254529078884</c:v>
                </c:pt>
                <c:pt idx="19">
                  <c:v>-0.00356245901408613</c:v>
                </c:pt>
                <c:pt idx="21">
                  <c:v>-0.0587569488928421</c:v>
                </c:pt>
                <c:pt idx="22">
                  <c:v>-0.131230664315838</c:v>
                </c:pt>
                <c:pt idx="23">
                  <c:v>-0.0080548910791014</c:v>
                </c:pt>
                <c:pt idx="24">
                  <c:v>-0.00219057378876107</c:v>
                </c:pt>
                <c:pt idx="26">
                  <c:v>-0.000551372644752717</c:v>
                </c:pt>
                <c:pt idx="31">
                  <c:v>-0.0898803675255153</c:v>
                </c:pt>
                <c:pt idx="32">
                  <c:v>-0.0606275643238592</c:v>
                </c:pt>
                <c:pt idx="35">
                  <c:v>-0.0197073134233572</c:v>
                </c:pt>
                <c:pt idx="36">
                  <c:v>-0.0367427048746186</c:v>
                </c:pt>
                <c:pt idx="41">
                  <c:v>-0.00174905312279161</c:v>
                </c:pt>
                <c:pt idx="42">
                  <c:v>-0.0215536631517623</c:v>
                </c:pt>
                <c:pt idx="43">
                  <c:v>-0.00742380621329296</c:v>
                </c:pt>
                <c:pt idx="44">
                  <c:v>-0.00150180994902794</c:v>
                </c:pt>
                <c:pt idx="47">
                  <c:v>-0.00861205376349972</c:v>
                </c:pt>
                <c:pt idx="49">
                  <c:v>-0.00243698536665946</c:v>
                </c:pt>
                <c:pt idx="58">
                  <c:v>-0.00170886601669644</c:v>
                </c:pt>
                <c:pt idx="60">
                  <c:v>-0.00549519724402729</c:v>
                </c:pt>
                <c:pt idx="61">
                  <c:v>-0.0215303103094808</c:v>
                </c:pt>
                <c:pt idx="65">
                  <c:v>-0.000670260350065292</c:v>
                </c:pt>
                <c:pt idx="67">
                  <c:v>-0.00108351719010932</c:v>
                </c:pt>
                <c:pt idx="70">
                  <c:v>-0.00209016307160073</c:v>
                </c:pt>
                <c:pt idx="73">
                  <c:v>-0.00403080255203261</c:v>
                </c:pt>
                <c:pt idx="79">
                  <c:v>-0.0137525338507639</c:v>
                </c:pt>
                <c:pt idx="82">
                  <c:v>-0.0259726395352783</c:v>
                </c:pt>
                <c:pt idx="83">
                  <c:v>-0.00187534772408313</c:v>
                </c:pt>
                <c:pt idx="88">
                  <c:v>-0.000169401856209096</c:v>
                </c:pt>
                <c:pt idx="95">
                  <c:v>-0.00372990704006687</c:v>
                </c:pt>
                <c:pt idx="96">
                  <c:v>-0.00923022181981029</c:v>
                </c:pt>
                <c:pt idx="99">
                  <c:v>-0.0535368684684947</c:v>
                </c:pt>
                <c:pt idx="100">
                  <c:v>-0.000578140343647526</c:v>
                </c:pt>
                <c:pt idx="101">
                  <c:v>-0.00221640385140705</c:v>
                </c:pt>
                <c:pt idx="102">
                  <c:v>-0.00414169250493382</c:v>
                </c:pt>
                <c:pt idx="105">
                  <c:v>-0.0106918825862981</c:v>
                </c:pt>
                <c:pt idx="108">
                  <c:v>-0.00200010151463208</c:v>
                </c:pt>
                <c:pt idx="110">
                  <c:v>-0.000250298994638647</c:v>
                </c:pt>
                <c:pt idx="111">
                  <c:v>-0.074094987289601</c:v>
                </c:pt>
                <c:pt idx="116">
                  <c:v>-0.000122225617981986</c:v>
                </c:pt>
                <c:pt idx="117">
                  <c:v>-0.000391162849717046</c:v>
                </c:pt>
                <c:pt idx="120">
                  <c:v>-0.0178496768801987</c:v>
                </c:pt>
                <c:pt idx="122">
                  <c:v>-0.0173448605298263</c:v>
                </c:pt>
                <c:pt idx="125">
                  <c:v>-0.000251862277423307</c:v>
                </c:pt>
                <c:pt idx="129">
                  <c:v>-0.0190991088330272</c:v>
                </c:pt>
                <c:pt idx="136">
                  <c:v>-0.00877769629140097</c:v>
                </c:pt>
                <c:pt idx="137">
                  <c:v>-0.0113433613197274</c:v>
                </c:pt>
                <c:pt idx="139">
                  <c:v>-0.00443855624016147</c:v>
                </c:pt>
                <c:pt idx="140">
                  <c:v>-0.0367322864748118</c:v>
                </c:pt>
                <c:pt idx="141">
                  <c:v>-0.0316792849178552</c:v>
                </c:pt>
                <c:pt idx="142">
                  <c:v>-0.00290403875684855</c:v>
                </c:pt>
                <c:pt idx="143">
                  <c:v>-0.000883230948427836</c:v>
                </c:pt>
                <c:pt idx="146">
                  <c:v>-0.00831473078214084</c:v>
                </c:pt>
                <c:pt idx="147">
                  <c:v>-0.0745782903292916</c:v>
                </c:pt>
              </c:numCache>
            </c:numRef>
          </c:yVal>
          <c:smooth val="0"/>
          <c:extLst xmlns:c16r2="http://schemas.microsoft.com/office/drawing/2015/06/chart">
            <c:ext xmlns:c16="http://schemas.microsoft.com/office/drawing/2014/chart" uri="{C3380CC4-5D6E-409C-BE32-E72D297353CC}">
              <c16:uniqueId val="{00000009-FBA0-443F-AC72-DBAE1B9C447E}"/>
            </c:ext>
          </c:extLst>
        </c:ser>
        <c:dLbls>
          <c:showLegendKey val="0"/>
          <c:showVal val="0"/>
          <c:showCatName val="0"/>
          <c:showSerName val="0"/>
          <c:showPercent val="0"/>
          <c:showBubbleSize val="0"/>
        </c:dLbls>
        <c:axId val="2129159912"/>
        <c:axId val="2129166152"/>
      </c:scatterChart>
      <c:valAx>
        <c:axId val="2129159912"/>
        <c:scaling>
          <c:orientation val="minMax"/>
        </c:scaling>
        <c:delete val="0"/>
        <c:axPos val="b"/>
        <c:title>
          <c:tx>
            <c:rich>
              <a:bodyPr/>
              <a:lstStyle/>
              <a:p>
                <a:pPr>
                  <a:defRPr/>
                </a:pPr>
                <a:r>
                  <a:rPr lang="en-US"/>
                  <a:t>Change in GDP</a:t>
                </a:r>
              </a:p>
            </c:rich>
          </c:tx>
          <c:layout>
            <c:manualLayout>
              <c:xMode val="edge"/>
              <c:yMode val="edge"/>
              <c:x val="0.454507217847769"/>
              <c:y val="0.927067658209391"/>
            </c:manualLayout>
          </c:layout>
          <c:overlay val="0"/>
        </c:title>
        <c:numFmt formatCode="0%"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66152"/>
        <c:crossesAt val="0.0"/>
        <c:crossBetween val="midCat"/>
        <c:majorUnit val="0.05"/>
      </c:valAx>
      <c:valAx>
        <c:axId val="2129166152"/>
        <c:scaling>
          <c:orientation val="minMax"/>
          <c:max val="0.2"/>
          <c:min val="-0.2"/>
        </c:scaling>
        <c:delete val="0"/>
        <c:axPos val="l"/>
        <c:title>
          <c:tx>
            <c:rich>
              <a:bodyPr/>
              <a:lstStyle/>
              <a:p>
                <a:pPr>
                  <a:defRPr/>
                </a:pPr>
                <a:r>
                  <a:rPr lang="en-US"/>
                  <a:t>Change in resilience</a:t>
                </a:r>
              </a:p>
            </c:rich>
          </c:tx>
          <c:layout/>
          <c:overlay val="0"/>
        </c:title>
        <c:numFmt formatCode="0%"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59912"/>
        <c:crosses val="autoZero"/>
        <c:crossBetween val="midCat"/>
        <c:majorUnit val="0.05"/>
      </c:valAx>
    </c:plotArea>
    <c:plotVisOnly val="1"/>
    <c:dispBlanksAs val="gap"/>
    <c:showDLblsOverMax val="0"/>
  </c:chart>
  <c:spPr>
    <a:ln>
      <a:noFill/>
    </a:ln>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1"/>
          <c:order val="1"/>
          <c:spPr>
            <a:solidFill>
              <a:schemeClr val="bg1">
                <a:lumMod val="75000"/>
              </a:schemeClr>
            </a:solidFill>
            <a:ln>
              <a:noFill/>
            </a:ln>
            <a:effectLst/>
          </c:spPr>
          <c:invertIfNegative val="0"/>
          <c:cat>
            <c:strRef>
              <c:f>Sheet2!$C$12:$O$12</c:f>
              <c:strCache>
                <c:ptCount val="13"/>
                <c:pt idx="0">
                  <c:v>risk</c:v>
                </c:pt>
                <c:pt idx="1">
                  <c:v>resilience</c:v>
                </c:pt>
                <c:pt idx="2">
                  <c:v>risk_to_assets</c:v>
                </c:pt>
                <c:pt idx="4">
                  <c:v>gdp_pc_pp</c:v>
                </c:pt>
                <c:pt idx="5">
                  <c:v>pop</c:v>
                </c:pt>
                <c:pt idx="6">
                  <c:v>urbanization_rate</c:v>
                </c:pt>
                <c:pt idx="7">
                  <c:v>borrow_abi</c:v>
                </c:pt>
                <c:pt idx="8">
                  <c:v>tau_tax</c:v>
                </c:pt>
                <c:pt idx="9">
                  <c:v>fa</c:v>
                </c:pt>
                <c:pt idx="10">
                  <c:v>social</c:v>
                </c:pt>
                <c:pt idx="11">
                  <c:v>help_needed</c:v>
                </c:pt>
                <c:pt idx="12">
                  <c:v>social</c:v>
                </c:pt>
              </c:strCache>
            </c:strRef>
          </c:cat>
          <c:val>
            <c:numRef>
              <c:f>Sheet2!$C$27:$M$27</c:f>
              <c:numCache>
                <c:formatCode>General</c:formatCode>
                <c:ptCount val="11"/>
                <c:pt idx="0">
                  <c:v>1.0</c:v>
                </c:pt>
                <c:pt idx="1">
                  <c:v>1.0</c:v>
                </c:pt>
                <c:pt idx="2">
                  <c:v>1.0</c:v>
                </c:pt>
                <c:pt idx="4">
                  <c:v>1.0</c:v>
                </c:pt>
                <c:pt idx="5">
                  <c:v>1.0</c:v>
                </c:pt>
                <c:pt idx="6">
                  <c:v>1.0</c:v>
                </c:pt>
                <c:pt idx="7">
                  <c:v>1.0</c:v>
                </c:pt>
                <c:pt idx="8">
                  <c:v>1.0</c:v>
                </c:pt>
                <c:pt idx="9">
                  <c:v>1.0</c:v>
                </c:pt>
                <c:pt idx="10">
                  <c:v>1.0</c:v>
                </c:pt>
              </c:numCache>
            </c:numRef>
          </c:val>
          <c:extLst xmlns:c16r2="http://schemas.microsoft.com/office/drawing/2015/06/chart">
            <c:ext xmlns:c16="http://schemas.microsoft.com/office/drawing/2014/chart" uri="{C3380CC4-5D6E-409C-BE32-E72D297353CC}">
              <c16:uniqueId val="{00000000-9358-4CE0-A3AC-8F3D55BA2E47}"/>
            </c:ext>
          </c:extLst>
        </c:ser>
        <c:ser>
          <c:idx val="2"/>
          <c:order val="2"/>
          <c:spPr>
            <a:solidFill>
              <a:schemeClr val="bg1">
                <a:lumMod val="75000"/>
              </a:schemeClr>
            </a:solidFill>
            <a:ln>
              <a:noFill/>
            </a:ln>
            <a:effectLst/>
          </c:spPr>
          <c:invertIfNegative val="0"/>
          <c:cat>
            <c:strRef>
              <c:f>Sheet2!$C$12:$O$12</c:f>
              <c:strCache>
                <c:ptCount val="13"/>
                <c:pt idx="0">
                  <c:v>risk</c:v>
                </c:pt>
                <c:pt idx="1">
                  <c:v>resilience</c:v>
                </c:pt>
                <c:pt idx="2">
                  <c:v>risk_to_assets</c:v>
                </c:pt>
                <c:pt idx="4">
                  <c:v>gdp_pc_pp</c:v>
                </c:pt>
                <c:pt idx="5">
                  <c:v>pop</c:v>
                </c:pt>
                <c:pt idx="6">
                  <c:v>urbanization_rate</c:v>
                </c:pt>
                <c:pt idx="7">
                  <c:v>borrow_abi</c:v>
                </c:pt>
                <c:pt idx="8">
                  <c:v>tau_tax</c:v>
                </c:pt>
                <c:pt idx="9">
                  <c:v>fa</c:v>
                </c:pt>
                <c:pt idx="10">
                  <c:v>social</c:v>
                </c:pt>
                <c:pt idx="11">
                  <c:v>help_needed</c:v>
                </c:pt>
                <c:pt idx="12">
                  <c:v>social</c:v>
                </c:pt>
              </c:strCache>
            </c:strRef>
          </c:cat>
          <c:val>
            <c:numRef>
              <c:f>Sheet2!$C$28:$M$28</c:f>
              <c:numCache>
                <c:formatCode>General</c:formatCode>
                <c:ptCount val="11"/>
                <c:pt idx="0">
                  <c:v>-1.0</c:v>
                </c:pt>
                <c:pt idx="1">
                  <c:v>-1.0</c:v>
                </c:pt>
                <c:pt idx="2">
                  <c:v>-1.0</c:v>
                </c:pt>
                <c:pt idx="4">
                  <c:v>-1.0</c:v>
                </c:pt>
                <c:pt idx="5">
                  <c:v>-1.0</c:v>
                </c:pt>
                <c:pt idx="6">
                  <c:v>-1.0</c:v>
                </c:pt>
                <c:pt idx="7">
                  <c:v>-1.0</c:v>
                </c:pt>
                <c:pt idx="8">
                  <c:v>-1.0</c:v>
                </c:pt>
                <c:pt idx="9">
                  <c:v>-1.0</c:v>
                </c:pt>
                <c:pt idx="10">
                  <c:v>-1.0</c:v>
                </c:pt>
              </c:numCache>
            </c:numRef>
          </c:val>
          <c:extLst xmlns:c16r2="http://schemas.microsoft.com/office/drawing/2015/06/chart">
            <c:ext xmlns:c16="http://schemas.microsoft.com/office/drawing/2014/chart" uri="{C3380CC4-5D6E-409C-BE32-E72D297353CC}">
              <c16:uniqueId val="{00000001-9358-4CE0-A3AC-8F3D55BA2E47}"/>
            </c:ext>
          </c:extLst>
        </c:ser>
        <c:dLbls>
          <c:showLegendKey val="0"/>
          <c:showVal val="0"/>
          <c:showCatName val="0"/>
          <c:showSerName val="0"/>
          <c:showPercent val="0"/>
          <c:showBubbleSize val="0"/>
        </c:dLbls>
        <c:gapWidth val="150"/>
        <c:overlap val="100"/>
        <c:axId val="2128153224"/>
        <c:axId val="2128158808"/>
      </c:barChart>
      <c:scatterChart>
        <c:scatterStyle val="smoothMarker"/>
        <c:varyColors val="0"/>
        <c:ser>
          <c:idx val="0"/>
          <c:order val="0"/>
          <c:spPr>
            <a:ln w="6350" cap="rnd">
              <a:solidFill>
                <a:schemeClr val="tx1">
                  <a:lumMod val="50000"/>
                  <a:lumOff val="50000"/>
                </a:schemeClr>
              </a:solidFill>
              <a:round/>
            </a:ln>
            <a:effectLst/>
          </c:spPr>
          <c:marker>
            <c:symbol val="diamond"/>
            <c:size val="5"/>
            <c:spPr>
              <a:solidFill>
                <a:schemeClr val="accent1"/>
              </a:solidFill>
              <a:ln w="9525">
                <a:solidFill>
                  <a:schemeClr val="accent1"/>
                </a:solidFill>
              </a:ln>
              <a:effectLst/>
            </c:spPr>
          </c:marker>
          <c:xVal>
            <c:strRef>
              <c:f>Sheet2!$C$12:$M$12</c:f>
              <c:strCache>
                <c:ptCount val="11"/>
                <c:pt idx="0">
                  <c:v>risk</c:v>
                </c:pt>
                <c:pt idx="1">
                  <c:v>resilience</c:v>
                </c:pt>
                <c:pt idx="2">
                  <c:v>risk_to_assets</c:v>
                </c:pt>
                <c:pt idx="4">
                  <c:v>gdp_pc_pp</c:v>
                </c:pt>
                <c:pt idx="5">
                  <c:v>pop</c:v>
                </c:pt>
                <c:pt idx="6">
                  <c:v>urbanization_rate</c:v>
                </c:pt>
                <c:pt idx="7">
                  <c:v>borrow_abi</c:v>
                </c:pt>
                <c:pt idx="8">
                  <c:v>tau_tax</c:v>
                </c:pt>
                <c:pt idx="9">
                  <c:v>fa</c:v>
                </c:pt>
                <c:pt idx="10">
                  <c:v>social</c:v>
                </c:pt>
              </c:strCache>
            </c:strRef>
          </c:xVal>
          <c:yVal>
            <c:numRef>
              <c:f>Sheet2!$C$26:$M$26</c:f>
              <c:numCache>
                <c:formatCode>0.0%</c:formatCode>
                <c:ptCount val="11"/>
                <c:pt idx="0">
                  <c:v>-0.089731624214423</c:v>
                </c:pt>
                <c:pt idx="1">
                  <c:v>0.10418102751525</c:v>
                </c:pt>
                <c:pt idx="2">
                  <c:v>0.00510107048955905</c:v>
                </c:pt>
                <c:pt idx="4">
                  <c:v>-0.00814462538722663</c:v>
                </c:pt>
                <c:pt idx="5">
                  <c:v>0.0573940569834919</c:v>
                </c:pt>
                <c:pt idx="6">
                  <c:v>0.00980637832239102</c:v>
                </c:pt>
                <c:pt idx="7">
                  <c:v>0.0</c:v>
                </c:pt>
                <c:pt idx="8">
                  <c:v>-0.00360708324072952</c:v>
                </c:pt>
                <c:pt idx="9">
                  <c:v>-0.0423454179463612</c:v>
                </c:pt>
                <c:pt idx="10">
                  <c:v>-1.00247739322467E-15</c:v>
                </c:pt>
              </c:numCache>
            </c:numRef>
          </c:yVal>
          <c:smooth val="0"/>
          <c:extLst xmlns:c16r2="http://schemas.microsoft.com/office/drawing/2015/06/chart">
            <c:ext xmlns:c16="http://schemas.microsoft.com/office/drawing/2014/chart" uri="{C3380CC4-5D6E-409C-BE32-E72D297353CC}">
              <c16:uniqueId val="{00000002-9358-4CE0-A3AC-8F3D55BA2E47}"/>
            </c:ext>
          </c:extLst>
        </c:ser>
        <c:dLbls>
          <c:showLegendKey val="0"/>
          <c:showVal val="0"/>
          <c:showCatName val="0"/>
          <c:showSerName val="0"/>
          <c:showPercent val="0"/>
          <c:showBubbleSize val="0"/>
        </c:dLbls>
        <c:axId val="2128153224"/>
        <c:axId val="2128158808"/>
      </c:scatterChart>
      <c:catAx>
        <c:axId val="212815322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8808"/>
        <c:crosses val="autoZero"/>
        <c:auto val="1"/>
        <c:lblAlgn val="ctr"/>
        <c:lblOffset val="100"/>
        <c:noMultiLvlLbl val="0"/>
      </c:catAx>
      <c:valAx>
        <c:axId val="2128158808"/>
        <c:scaling>
          <c:orientation val="minMax"/>
          <c:max val="0.2"/>
          <c:min val="-0.2"/>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532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0235042735042735"/>
          <c:y val="0.00758293838862559"/>
          <c:w val="0.952991452991453"/>
          <c:h val="0.992416939365436"/>
        </c:manualLayout>
      </c:layout>
      <c:barChart>
        <c:barDir val="col"/>
        <c:grouping val="clustered"/>
        <c:varyColors val="0"/>
        <c:ser>
          <c:idx val="0"/>
          <c:order val="0"/>
          <c:spPr>
            <a:solidFill>
              <a:schemeClr val="accent1">
                <a:lumMod val="20000"/>
                <a:lumOff val="8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faster!$V$19:$V$20</c:f>
              <c:numCache>
                <c:formatCode>General</c:formatCode>
                <c:ptCount val="1"/>
                <c:pt idx="0">
                  <c:v>6.30755541548584E11</c:v>
                </c:pt>
              </c:numCache>
            </c:numRef>
          </c:val>
          <c:extLst xmlns:c16r2="http://schemas.microsoft.com/office/drawing/2015/06/chart">
            <c:ext xmlns:c16="http://schemas.microsoft.com/office/drawing/2014/chart" uri="{C3380CC4-5D6E-409C-BE32-E72D297353CC}">
              <c16:uniqueId val="{00000000-65F2-4ECA-B99D-189CFCDA9989}"/>
            </c:ext>
          </c:extLst>
        </c:ser>
        <c:ser>
          <c:idx val="1"/>
          <c:order val="1"/>
          <c:spPr>
            <a:solidFill>
              <a:schemeClr val="accent1">
                <a:lumMod val="40000"/>
                <a:lumOff val="6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faster!$W$19</c:f>
              <c:numCache>
                <c:formatCode>General</c:formatCode>
                <c:ptCount val="1"/>
                <c:pt idx="0">
                  <c:v>5.95920110683925E11</c:v>
                </c:pt>
              </c:numCache>
            </c:numRef>
          </c:val>
          <c:extLst xmlns:c16r2="http://schemas.microsoft.com/office/drawing/2015/06/chart">
            <c:ext xmlns:c16="http://schemas.microsoft.com/office/drawing/2014/chart" uri="{C3380CC4-5D6E-409C-BE32-E72D297353CC}">
              <c16:uniqueId val="{00000001-65F2-4ECA-B99D-189CFCDA9989}"/>
            </c:ext>
          </c:extLst>
        </c:ser>
        <c:ser>
          <c:idx val="2"/>
          <c:order val="2"/>
          <c:spPr>
            <a:solidFill>
              <a:schemeClr val="accent1">
                <a:lumMod val="60000"/>
                <a:lumOff val="4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faster!$X$19</c:f>
              <c:numCache>
                <c:formatCode>General</c:formatCode>
                <c:ptCount val="1"/>
                <c:pt idx="0">
                  <c:v>5.59996462743789E11</c:v>
                </c:pt>
              </c:numCache>
            </c:numRef>
          </c:val>
          <c:extLst xmlns:c16r2="http://schemas.microsoft.com/office/drawing/2015/06/chart">
            <c:ext xmlns:c16="http://schemas.microsoft.com/office/drawing/2014/chart" uri="{C3380CC4-5D6E-409C-BE32-E72D297353CC}">
              <c16:uniqueId val="{00000002-65F2-4ECA-B99D-189CFCDA9989}"/>
            </c:ext>
          </c:extLst>
        </c:ser>
        <c:ser>
          <c:idx val="3"/>
          <c:order val="3"/>
          <c:spPr>
            <a:solidFill>
              <a:schemeClr val="accent1">
                <a:lumMod val="75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faster!$Y$19</c:f>
              <c:numCache>
                <c:formatCode>General</c:formatCode>
                <c:ptCount val="1"/>
                <c:pt idx="0">
                  <c:v>5.22931155178666E11</c:v>
                </c:pt>
              </c:numCache>
            </c:numRef>
          </c:val>
          <c:extLst xmlns:c16r2="http://schemas.microsoft.com/office/drawing/2015/06/chart">
            <c:ext xmlns:c16="http://schemas.microsoft.com/office/drawing/2014/chart" uri="{C3380CC4-5D6E-409C-BE32-E72D297353CC}">
              <c16:uniqueId val="{00000003-65F2-4ECA-B99D-189CFCDA9989}"/>
            </c:ext>
          </c:extLst>
        </c:ser>
        <c:ser>
          <c:idx val="4"/>
          <c:order val="4"/>
          <c:spPr>
            <a:solidFill>
              <a:schemeClr val="accent1">
                <a:lumMod val="50000"/>
              </a:schemeClr>
            </a:solidFill>
            <a:ln>
              <a:noFill/>
            </a:ln>
            <a:effectLst/>
          </c:spPr>
          <c:invertIfNegative val="0"/>
          <c:dLbls>
            <c:numFmt formatCode="#0,,,\ &quot;bn&quot;" sourceLinked="0"/>
            <c:spPr>
              <a:noFill/>
              <a:ln>
                <a:noFill/>
              </a:ln>
              <a:effectLst/>
            </c:spPr>
            <c:txPr>
              <a:bodyPr rot="-5400000" spcFirstLastPara="1" vertOverflow="ellipsis" wrap="square" anchor="ctr" anchorCtr="1"/>
              <a:lstStyle/>
              <a:p>
                <a:pPr>
                  <a:defRPr sz="1100" b="0" i="0" u="none" strike="noStrike" kern="1200" baseline="0">
                    <a:solidFill>
                      <a:schemeClr val="bg1">
                        <a:lumMod val="9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faster!$Z$19</c:f>
              <c:numCache>
                <c:formatCode>General</c:formatCode>
                <c:ptCount val="1"/>
                <c:pt idx="0">
                  <c:v>4.84667094424738E11</c:v>
                </c:pt>
              </c:numCache>
            </c:numRef>
          </c:val>
          <c:extLst xmlns:c16r2="http://schemas.microsoft.com/office/drawing/2015/06/chart">
            <c:ext xmlns:c16="http://schemas.microsoft.com/office/drawing/2014/chart" uri="{C3380CC4-5D6E-409C-BE32-E72D297353CC}">
              <c16:uniqueId val="{00000004-65F2-4ECA-B99D-189CFCDA9989}"/>
            </c:ext>
          </c:extLst>
        </c:ser>
        <c:dLbls>
          <c:showLegendKey val="0"/>
          <c:showVal val="0"/>
          <c:showCatName val="0"/>
          <c:showSerName val="0"/>
          <c:showPercent val="0"/>
          <c:showBubbleSize val="0"/>
        </c:dLbls>
        <c:gapWidth val="219"/>
        <c:axId val="2126915352"/>
        <c:axId val="2126912392"/>
      </c:barChart>
      <c:barChart>
        <c:barDir val="col"/>
        <c:grouping val="clustered"/>
        <c:varyColors val="0"/>
        <c:ser>
          <c:idx val="6"/>
          <c:order val="6"/>
          <c:tx>
            <c:v>5 yrs</c:v>
          </c:tx>
          <c:spPr>
            <a:solidFill>
              <a:schemeClr val="lt1">
                <a:alpha val="0"/>
              </a:schemeClr>
            </a:solidFill>
            <a:ln>
              <a:noFill/>
            </a:ln>
            <a:effectLst/>
          </c:spPr>
          <c:invertIfNegative val="0"/>
          <c:dLbls>
            <c:dLbl>
              <c:idx val="0"/>
              <c:layout/>
              <c:tx>
                <c:rich>
                  <a:bodyPr/>
                  <a:lstStyle/>
                  <a:p>
                    <a:fld id="{E80E3F03-AF61-4650-832E-21E6E4C9EDB7}"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faster!$V$21</c:f>
              <c:numCache>
                <c:formatCode>General</c:formatCode>
                <c:ptCount val="1"/>
                <c:pt idx="0">
                  <c:v>5.67679987393726E11</c:v>
                </c:pt>
              </c:numCache>
            </c:numRef>
          </c:val>
          <c:extLst xmlns:c16r2="http://schemas.microsoft.com/office/drawing/2015/06/chart">
            <c:ext xmlns:c16="http://schemas.microsoft.com/office/drawing/2014/chart" uri="{C3380CC4-5D6E-409C-BE32-E72D297353CC}">
              <c16:uniqueId val="{00000006-65F2-4ECA-B99D-189CFCDA9989}"/>
            </c:ext>
          </c:extLst>
        </c:ser>
        <c:ser>
          <c:idx val="7"/>
          <c:order val="7"/>
          <c:tx>
            <c:v>4 yrs</c:v>
          </c:tx>
          <c:spPr>
            <a:solidFill>
              <a:schemeClr val="lt1">
                <a:alpha val="0"/>
              </a:schemeClr>
            </a:solidFill>
            <a:ln>
              <a:noFill/>
            </a:ln>
            <a:effectLst/>
          </c:spPr>
          <c:invertIfNegative val="0"/>
          <c:dLbls>
            <c:dLbl>
              <c:idx val="0"/>
              <c:layout/>
              <c:tx>
                <c:rich>
                  <a:bodyPr/>
                  <a:lstStyle/>
                  <a:p>
                    <a:fld id="{9C144B3D-D141-495B-B699-8DB1C6C14FE0}"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7-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faster!$W$21</c:f>
              <c:numCache>
                <c:formatCode>General</c:formatCode>
                <c:ptCount val="1"/>
                <c:pt idx="0">
                  <c:v>5.36328099615533E11</c:v>
                </c:pt>
              </c:numCache>
            </c:numRef>
          </c:val>
          <c:extLst xmlns:c16r2="http://schemas.microsoft.com/office/drawing/2015/06/chart">
            <c:ext xmlns:c16="http://schemas.microsoft.com/office/drawing/2014/chart" uri="{C3380CC4-5D6E-409C-BE32-E72D297353CC}">
              <c16:uniqueId val="{00000008-65F2-4ECA-B99D-189CFCDA9989}"/>
            </c:ext>
          </c:extLst>
        </c:ser>
        <c:ser>
          <c:idx val="8"/>
          <c:order val="8"/>
          <c:tx>
            <c:v>3 yrs</c:v>
          </c:tx>
          <c:spPr>
            <a:solidFill>
              <a:schemeClr val="lt1">
                <a:alpha val="0"/>
              </a:schemeClr>
            </a:solidFill>
            <a:ln>
              <a:noFill/>
            </a:ln>
            <a:effectLst/>
          </c:spPr>
          <c:invertIfNegative val="0"/>
          <c:dLbls>
            <c:dLbl>
              <c:idx val="0"/>
              <c:layout/>
              <c:tx>
                <c:rich>
                  <a:bodyPr/>
                  <a:lstStyle/>
                  <a:p>
                    <a:fld id="{89C59F74-FDB1-463B-81D1-B70882F7A531}"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9-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faster!$X$21</c:f>
              <c:numCache>
                <c:formatCode>General</c:formatCode>
                <c:ptCount val="1"/>
                <c:pt idx="0">
                  <c:v>5.0399681646941E11</c:v>
                </c:pt>
              </c:numCache>
            </c:numRef>
          </c:val>
          <c:extLst xmlns:c16r2="http://schemas.microsoft.com/office/drawing/2015/06/chart">
            <c:ext xmlns:c16="http://schemas.microsoft.com/office/drawing/2014/chart" uri="{C3380CC4-5D6E-409C-BE32-E72D297353CC}">
              <c16:uniqueId val="{0000000A-65F2-4ECA-B99D-189CFCDA9989}"/>
            </c:ext>
          </c:extLst>
        </c:ser>
        <c:ser>
          <c:idx val="9"/>
          <c:order val="9"/>
          <c:tx>
            <c:v>2 yrs</c:v>
          </c:tx>
          <c:spPr>
            <a:solidFill>
              <a:schemeClr val="lt1">
                <a:alpha val="0"/>
              </a:schemeClr>
            </a:solidFill>
            <a:ln>
              <a:noFill/>
            </a:ln>
            <a:effectLst/>
          </c:spPr>
          <c:invertIfNegative val="0"/>
          <c:dLbls>
            <c:dLbl>
              <c:idx val="0"/>
              <c:layout/>
              <c:tx>
                <c:rich>
                  <a:bodyPr/>
                  <a:lstStyle/>
                  <a:p>
                    <a:fld id="{351683BB-D9C0-4419-957A-0E1ECFE92A5A}"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B-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faster!$Y$21</c:f>
              <c:numCache>
                <c:formatCode>General</c:formatCode>
                <c:ptCount val="1"/>
                <c:pt idx="0">
                  <c:v>4.706380396608E11</c:v>
                </c:pt>
              </c:numCache>
            </c:numRef>
          </c:val>
          <c:extLst xmlns:c16r2="http://schemas.microsoft.com/office/drawing/2015/06/chart">
            <c:ext xmlns:c16="http://schemas.microsoft.com/office/drawing/2014/chart" uri="{C3380CC4-5D6E-409C-BE32-E72D297353CC}">
              <c16:uniqueId val="{0000000C-65F2-4ECA-B99D-189CFCDA9989}"/>
            </c:ext>
          </c:extLst>
        </c:ser>
        <c:ser>
          <c:idx val="10"/>
          <c:order val="10"/>
          <c:tx>
            <c:v>1 yr</c:v>
          </c:tx>
          <c:spPr>
            <a:solidFill>
              <a:schemeClr val="lt1">
                <a:alpha val="0"/>
              </a:schemeClr>
            </a:solidFill>
            <a:ln>
              <a:noFill/>
            </a:ln>
            <a:effectLst/>
          </c:spPr>
          <c:invertIfNegative val="0"/>
          <c:dLbls>
            <c:dLbl>
              <c:idx val="0"/>
              <c:layout/>
              <c:tx>
                <c:rich>
                  <a:bodyPr/>
                  <a:lstStyle/>
                  <a:p>
                    <a:fld id="{51639C67-BB4F-490E-99D8-9DFE6BF750DF}" type="SERIESNAME">
                      <a:rPr lang="en-US"/>
                      <a:pPr/>
                      <a:t>[SERIES NAME]</a:t>
                    </a:fld>
                    <a:endParaRPr lang="en-US"/>
                  </a:p>
                </c:rich>
              </c:tx>
              <c:dLblPos val="inEnd"/>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D-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lumMod val="9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faster!$Z$21</c:f>
              <c:numCache>
                <c:formatCode>General</c:formatCode>
                <c:ptCount val="1"/>
                <c:pt idx="0">
                  <c:v>4.36200384982264E11</c:v>
                </c:pt>
              </c:numCache>
            </c:numRef>
          </c:val>
          <c:extLst xmlns:c16r2="http://schemas.microsoft.com/office/drawing/2015/06/chart">
            <c:ext xmlns:c16="http://schemas.microsoft.com/office/drawing/2014/chart" uri="{C3380CC4-5D6E-409C-BE32-E72D297353CC}">
              <c16:uniqueId val="{0000000E-65F2-4ECA-B99D-189CFCDA9989}"/>
            </c:ext>
          </c:extLst>
        </c:ser>
        <c:dLbls>
          <c:showLegendKey val="0"/>
          <c:showVal val="0"/>
          <c:showCatName val="0"/>
          <c:showSerName val="0"/>
          <c:showPercent val="0"/>
          <c:showBubbleSize val="0"/>
        </c:dLbls>
        <c:gapWidth val="219"/>
        <c:axId val="2126906296"/>
        <c:axId val="2126909256"/>
      </c:barChart>
      <c:lineChart>
        <c:grouping val="standard"/>
        <c:varyColors val="0"/>
        <c:ser>
          <c:idx val="5"/>
          <c:order val="5"/>
          <c:spPr>
            <a:ln w="12700" cap="flat" cmpd="sng" algn="ctr">
              <a:solidFill>
                <a:schemeClr val="accent5"/>
              </a:solidFill>
              <a:prstDash val="solid"/>
              <a:miter lim="800000"/>
            </a:ln>
            <a:effectLst/>
          </c:spPr>
          <c:marker>
            <c:symbol val="none"/>
          </c:marker>
          <c:dLbls>
            <c:dLbl>
              <c:idx val="0"/>
              <c:layout>
                <c:manualLayout>
                  <c:x val="-0.109133185274918"/>
                  <c:y val="-0.00342127850132477"/>
                </c:manualLayout>
              </c:layout>
              <c:tx>
                <c:rich>
                  <a:bodyPr rot="0" spcFirstLastPara="1" vertOverflow="ellipsis" vert="horz" wrap="square" lIns="38100" tIns="19050" rIns="38100" bIns="19050" anchor="ctr" anchorCtr="1">
                    <a:spAutoFit/>
                  </a:bodyPr>
                  <a:lstStyle/>
                  <a:p>
                    <a:pPr>
                      <a:defRPr sz="1100" b="1" i="0" u="none" strike="noStrike" kern="1200" baseline="0">
                        <a:solidFill>
                          <a:schemeClr val="accent1">
                            <a:lumMod val="75000"/>
                          </a:schemeClr>
                        </a:solidFill>
                        <a:latin typeface="+mn-lt"/>
                        <a:ea typeface="+mn-ea"/>
                        <a:cs typeface="+mn-cs"/>
                      </a:defRPr>
                    </a:pPr>
                    <a:r>
                      <a:rPr lang="en-US" b="1">
                        <a:solidFill>
                          <a:schemeClr val="accent1">
                            <a:lumMod val="75000"/>
                          </a:schemeClr>
                        </a:solidFill>
                      </a:rPr>
                      <a:t>23.1% reduction in global well-being losses</a:t>
                    </a:r>
                    <a:endParaRPr lang="en-US"/>
                  </a:p>
                </c:rich>
              </c:tx>
              <c:spPr>
                <a:noFill/>
                <a:ln>
                  <a:noFill/>
                </a:ln>
                <a:effectLst/>
              </c:spPr>
              <c:dLblPos val="r"/>
              <c:showLegendKey val="0"/>
              <c:showVal val="0"/>
              <c:showCatName val="0"/>
              <c:showSerName val="0"/>
              <c:showPercent val="0"/>
              <c:showBubbleSize val="0"/>
              <c:extLst xmlns:c16r2="http://schemas.microsoft.com/office/drawing/2015/06/chart">
                <c:ext xmlns:c15="http://schemas.microsoft.com/office/drawing/2012/chart" uri="{CE6537A1-D6FC-4f65-9D91-7224C49458BB}">
                  <c15:layout>
                    <c:manualLayout>
                      <c:w val="0.43582794939094149"/>
                      <c:h val="0.11769138336380938"/>
                    </c:manualLayout>
                  </c15:layout>
                </c:ext>
                <c:ext xmlns:c16="http://schemas.microsoft.com/office/drawing/2014/chart" uri="{C3380CC4-5D6E-409C-BE32-E72D297353CC}">
                  <c16:uniqueId val="{0000000F-65F2-4ECA-B99D-189CFCDA9989}"/>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r"/>
            <c:showLegendKey val="0"/>
            <c:showVal val="0"/>
            <c:showCatName val="0"/>
            <c:showSerName val="0"/>
            <c:showPercent val="0"/>
            <c:showBubbleSize val="0"/>
            <c:extLst xmlns:c16r2="http://schemas.microsoft.com/office/drawing/2015/06/chart">
              <c:ext xmlns:c15="http://schemas.microsoft.com/office/drawing/2012/chart" uri="{CE6537A1-D6FC-4f65-9D91-7224C49458BB}">
                <c15:showDataLabelsRange val="1"/>
                <c15:showLeaderLines val="0"/>
              </c:ext>
            </c:extLst>
          </c:dLbls>
          <c:val>
            <c:numRef>
              <c:f>faster!$V$20</c:f>
              <c:numCache>
                <c:formatCode>General</c:formatCode>
                <c:ptCount val="1"/>
                <c:pt idx="0">
                  <c:v>6.30755541548584E11</c:v>
                </c:pt>
              </c:numCache>
            </c:numRef>
          </c:val>
          <c:smooth val="0"/>
          <c:extLst xmlns:c16r2="http://schemas.microsoft.com/office/drawing/2015/06/chart">
            <c:ext xmlns:c16="http://schemas.microsoft.com/office/drawing/2014/chart" uri="{C3380CC4-5D6E-409C-BE32-E72D297353CC}">
              <c16:uniqueId val="{00000010-65F2-4ECA-B99D-189CFCDA9989}"/>
            </c:ext>
          </c:extLst>
        </c:ser>
        <c:dLbls>
          <c:showLegendKey val="0"/>
          <c:showVal val="0"/>
          <c:showCatName val="0"/>
          <c:showSerName val="0"/>
          <c:showPercent val="0"/>
          <c:showBubbleSize val="0"/>
        </c:dLbls>
        <c:marker val="1"/>
        <c:smooth val="0"/>
        <c:axId val="2126915352"/>
        <c:axId val="2126912392"/>
      </c:lineChart>
      <c:catAx>
        <c:axId val="2126915352"/>
        <c:scaling>
          <c:orientation val="minMax"/>
        </c:scaling>
        <c:delete val="1"/>
        <c:axPos val="b"/>
        <c:majorTickMark val="none"/>
        <c:minorTickMark val="none"/>
        <c:tickLblPos val="nextTo"/>
        <c:crossAx val="2126912392"/>
        <c:crosses val="autoZero"/>
        <c:auto val="1"/>
        <c:lblAlgn val="ctr"/>
        <c:lblOffset val="100"/>
        <c:noMultiLvlLbl val="0"/>
      </c:catAx>
      <c:valAx>
        <c:axId val="2126912392"/>
        <c:scaling>
          <c:orientation val="minMax"/>
        </c:scaling>
        <c:delete val="1"/>
        <c:axPos val="l"/>
        <c:numFmt formatCode="#0,,,\ &quot;bn&quot;" sourceLinked="0"/>
        <c:majorTickMark val="none"/>
        <c:minorTickMark val="none"/>
        <c:tickLblPos val="nextTo"/>
        <c:crossAx val="2126915352"/>
        <c:crosses val="autoZero"/>
        <c:crossBetween val="between"/>
      </c:valAx>
      <c:valAx>
        <c:axId val="2126909256"/>
        <c:scaling>
          <c:orientation val="minMax"/>
        </c:scaling>
        <c:delete val="1"/>
        <c:axPos val="r"/>
        <c:numFmt formatCode="General" sourceLinked="1"/>
        <c:majorTickMark val="out"/>
        <c:minorTickMark val="none"/>
        <c:tickLblPos val="nextTo"/>
        <c:crossAx val="2126906296"/>
        <c:crosses val="max"/>
        <c:crossBetween val="between"/>
      </c:valAx>
      <c:catAx>
        <c:axId val="2126906296"/>
        <c:scaling>
          <c:orientation val="minMax"/>
        </c:scaling>
        <c:delete val="1"/>
        <c:axPos val="b"/>
        <c:majorTickMark val="out"/>
        <c:minorTickMark val="none"/>
        <c:tickLblPos val="nextTo"/>
        <c:crossAx val="212690925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bg1">
              <a:lumMod val="95000"/>
            </a:schemeClr>
          </a:solidFil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4352808077448"/>
          <c:y val="0.0431372549019608"/>
          <c:w val="0.875647191922551"/>
          <c:h val="0.811764705882353"/>
        </c:manualLayout>
      </c:layout>
      <c:scatterChart>
        <c:scatterStyle val="lineMarker"/>
        <c:varyColors val="0"/>
        <c:ser>
          <c:idx val="1"/>
          <c:order val="0"/>
          <c:tx>
            <c:strRef>
              <c:f>faster!$D$1</c:f>
              <c:strCache>
                <c:ptCount val="1"/>
                <c:pt idx="0">
                  <c:v>5</c:v>
                </c:pt>
              </c:strCache>
            </c:strRef>
          </c:tx>
          <c:spPr>
            <a:ln w="19050" cap="rnd">
              <a:noFill/>
              <a:round/>
            </a:ln>
            <a:effectLst/>
          </c:spPr>
          <c:marker>
            <c:symbol val="circle"/>
            <c:size val="5"/>
            <c:spPr>
              <a:solidFill>
                <a:schemeClr val="accent1">
                  <a:tint val="65000"/>
                </a:schemeClr>
              </a:solidFill>
              <a:ln w="9525">
                <a:solidFill>
                  <a:schemeClr val="accent1">
                    <a:tint val="65000"/>
                  </a:schemeClr>
                </a:solidFill>
              </a:ln>
              <a:effectLst/>
            </c:spPr>
          </c:marker>
          <c:dLbls>
            <c:dLbl>
              <c:idx val="0"/>
              <c:layout/>
              <c:tx>
                <c:rich>
                  <a:bodyPr/>
                  <a:lstStyle/>
                  <a:p>
                    <a:fld id="{33F5C6DF-AEA8-48F1-BD10-2520BB1ED25B}"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faster!$D$2:$D$11</c:f>
              <c:numCache>
                <c:formatCode>General</c:formatCode>
                <c:ptCount val="10"/>
                <c:pt idx="0">
                  <c:v>9.28547434727002E10</c:v>
                </c:pt>
                <c:pt idx="1">
                  <c:v>7.10908351167205E10</c:v>
                </c:pt>
                <c:pt idx="2">
                  <c:v>4.61214267159989E10</c:v>
                </c:pt>
                <c:pt idx="3">
                  <c:v>4.06002401981897E10</c:v>
                </c:pt>
                <c:pt idx="4">
                  <c:v>3.89435604242748E10</c:v>
                </c:pt>
                <c:pt idx="5">
                  <c:v>1.98069737420133E10</c:v>
                </c:pt>
                <c:pt idx="6">
                  <c:v>1.93708847589411E10</c:v>
                </c:pt>
                <c:pt idx="7">
                  <c:v>1.72960197093558E10</c:v>
                </c:pt>
                <c:pt idx="8">
                  <c:v>1.68677943876726E10</c:v>
                </c:pt>
                <c:pt idx="9">
                  <c:v>1.63362133591798E10</c:v>
                </c:pt>
              </c:numCache>
            </c:numRef>
          </c:yVal>
          <c:smooth val="0"/>
          <c:extLst xmlns:c16r2="http://schemas.microsoft.com/office/drawing/2015/06/chart">
            <c:ext xmlns:c16="http://schemas.microsoft.com/office/drawing/2014/chart" uri="{C3380CC4-5D6E-409C-BE32-E72D297353CC}">
              <c16:uniqueId val="{00000001-2463-462F-B276-9BACEA239C62}"/>
            </c:ext>
          </c:extLst>
        </c:ser>
        <c:ser>
          <c:idx val="2"/>
          <c:order val="1"/>
          <c:tx>
            <c:strRef>
              <c:f>faster!$E$1</c:f>
              <c:strCache>
                <c:ptCount val="1"/>
                <c:pt idx="0">
                  <c:v>4</c:v>
                </c:pt>
              </c:strCache>
            </c:strRef>
          </c:tx>
          <c:spPr>
            <a:ln w="19050" cap="rnd">
              <a:noFill/>
              <a:round/>
            </a:ln>
            <a:effectLst/>
          </c:spPr>
          <c:marker>
            <c:symbol val="circle"/>
            <c:size val="5"/>
            <c:spPr>
              <a:solidFill>
                <a:schemeClr val="accent1">
                  <a:tint val="83000"/>
                </a:schemeClr>
              </a:solidFill>
              <a:ln w="9525">
                <a:solidFill>
                  <a:schemeClr val="accent1">
                    <a:tint val="83000"/>
                  </a:schemeClr>
                </a:solidFill>
              </a:ln>
              <a:effectLst/>
            </c:spPr>
          </c:marker>
          <c:dLbls>
            <c:dLbl>
              <c:idx val="0"/>
              <c:layout/>
              <c:tx>
                <c:rich>
                  <a:bodyPr/>
                  <a:lstStyle/>
                  <a:p>
                    <a:fld id="{39E68113-F0FC-4686-A8F3-6BF6F3591E79}"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faster!$E$2:$E$11</c:f>
              <c:numCache>
                <c:formatCode>General</c:formatCode>
                <c:ptCount val="10"/>
                <c:pt idx="0">
                  <c:v>8.87047273559891E10</c:v>
                </c:pt>
                <c:pt idx="1">
                  <c:v>6.70819724765952E10</c:v>
                </c:pt>
                <c:pt idx="2">
                  <c:v>4.37286530389069E10</c:v>
                </c:pt>
                <c:pt idx="3">
                  <c:v>3.90800276954868E10</c:v>
                </c:pt>
                <c:pt idx="4">
                  <c:v>3.59376553797025E10</c:v>
                </c:pt>
                <c:pt idx="5">
                  <c:v>1.86595770427464E10</c:v>
                </c:pt>
                <c:pt idx="6">
                  <c:v>1.83328172267554E10</c:v>
                </c:pt>
                <c:pt idx="7">
                  <c:v>1.6283238656756E10</c:v>
                </c:pt>
                <c:pt idx="8">
                  <c:v>1.58676080977573E10</c:v>
                </c:pt>
                <c:pt idx="9">
                  <c:v>1.53289891169468E10</c:v>
                </c:pt>
              </c:numCache>
            </c:numRef>
          </c:yVal>
          <c:smooth val="0"/>
          <c:extLst xmlns:c16r2="http://schemas.microsoft.com/office/drawing/2015/06/chart">
            <c:ext xmlns:c16="http://schemas.microsoft.com/office/drawing/2014/chart" uri="{C3380CC4-5D6E-409C-BE32-E72D297353CC}">
              <c16:uniqueId val="{00000003-2463-462F-B276-9BACEA239C62}"/>
            </c:ext>
          </c:extLst>
        </c:ser>
        <c:ser>
          <c:idx val="3"/>
          <c:order val="2"/>
          <c:tx>
            <c:strRef>
              <c:f>faster!$F$1</c:f>
              <c:strCache>
                <c:ptCount val="1"/>
                <c:pt idx="0">
                  <c:v>3</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377DA46B-1A09-4FE6-9C4C-905B34D1D9EF}"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4-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faster!$F$2:$F$11</c:f>
              <c:numCache>
                <c:formatCode>General</c:formatCode>
                <c:ptCount val="10"/>
                <c:pt idx="0">
                  <c:v>8.44284518828513E10</c:v>
                </c:pt>
                <c:pt idx="1">
                  <c:v>6.29497892083349E10</c:v>
                </c:pt>
                <c:pt idx="2">
                  <c:v>4.12548398921219E10</c:v>
                </c:pt>
                <c:pt idx="3">
                  <c:v>3.75051467692474E10</c:v>
                </c:pt>
                <c:pt idx="4">
                  <c:v>3.28448218202688E10</c:v>
                </c:pt>
                <c:pt idx="5">
                  <c:v>1.74775148324468E10</c:v>
                </c:pt>
                <c:pt idx="6">
                  <c:v>1.72645273820026E10</c:v>
                </c:pt>
                <c:pt idx="7">
                  <c:v>1.52398401812131E10</c:v>
                </c:pt>
                <c:pt idx="8">
                  <c:v>1.48361408022386E10</c:v>
                </c:pt>
                <c:pt idx="9">
                  <c:v>1.42911253584008E10</c:v>
                </c:pt>
              </c:numCache>
            </c:numRef>
          </c:yVal>
          <c:smooth val="0"/>
          <c:extLst xmlns:c16r2="http://schemas.microsoft.com/office/drawing/2015/06/chart">
            <c:ext xmlns:c16="http://schemas.microsoft.com/office/drawing/2014/chart" uri="{C3380CC4-5D6E-409C-BE32-E72D297353CC}">
              <c16:uniqueId val="{00000005-2463-462F-B276-9BACEA239C62}"/>
            </c:ext>
          </c:extLst>
        </c:ser>
        <c:ser>
          <c:idx val="4"/>
          <c:order val="3"/>
          <c:tx>
            <c:strRef>
              <c:f>faster!$G$1</c:f>
              <c:strCache>
                <c:ptCount val="1"/>
                <c:pt idx="0">
                  <c:v>2</c:v>
                </c:pt>
              </c:strCache>
            </c:strRef>
          </c:tx>
          <c:spPr>
            <a:ln w="19050" cap="rnd">
              <a:noFill/>
              <a:round/>
            </a:ln>
            <a:effectLst/>
          </c:spPr>
          <c:marker>
            <c:symbol val="circle"/>
            <c:size val="5"/>
            <c:spPr>
              <a:solidFill>
                <a:schemeClr val="accent1">
                  <a:shade val="82000"/>
                </a:schemeClr>
              </a:solidFill>
              <a:ln w="9525">
                <a:solidFill>
                  <a:schemeClr val="accent1">
                    <a:shade val="82000"/>
                  </a:schemeClr>
                </a:solidFill>
              </a:ln>
              <a:effectLst/>
            </c:spPr>
          </c:marker>
          <c:dLbls>
            <c:dLbl>
              <c:idx val="0"/>
              <c:layout/>
              <c:tx>
                <c:rich>
                  <a:bodyPr/>
                  <a:lstStyle/>
                  <a:p>
                    <a:fld id="{C493F8D8-B767-4B59-8162-E0BF0929046D}"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6-2463-462F-B276-9BACEA239C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faster!$G$2:$G$11</c:f>
              <c:numCache>
                <c:formatCode>General</c:formatCode>
                <c:ptCount val="10"/>
                <c:pt idx="0">
                  <c:v>8.00199268213255E10</c:v>
                </c:pt>
                <c:pt idx="1">
                  <c:v>5.86882398464712E10</c:v>
                </c:pt>
                <c:pt idx="2">
                  <c:v>3.86957144372783E10</c:v>
                </c:pt>
                <c:pt idx="3">
                  <c:v>3.58725891031718E10</c:v>
                </c:pt>
                <c:pt idx="4">
                  <c:v>2.96611255011183E10</c:v>
                </c:pt>
                <c:pt idx="5">
                  <c:v>1.62591431661731E10</c:v>
                </c:pt>
                <c:pt idx="6">
                  <c:v>1.61646312070781E10</c:v>
                </c:pt>
                <c:pt idx="7">
                  <c:v>1.41643708576741E10</c:v>
                </c:pt>
                <c:pt idx="8">
                  <c:v>1.37718616932893E10</c:v>
                </c:pt>
                <c:pt idx="9">
                  <c:v>1.32211725290304E10</c:v>
                </c:pt>
              </c:numCache>
            </c:numRef>
          </c:yVal>
          <c:smooth val="0"/>
          <c:extLst xmlns:c16r2="http://schemas.microsoft.com/office/drawing/2015/06/chart">
            <c:ext xmlns:c16="http://schemas.microsoft.com/office/drawing/2014/chart" uri="{C3380CC4-5D6E-409C-BE32-E72D297353CC}">
              <c16:uniqueId val="{00000007-2463-462F-B276-9BACEA239C62}"/>
            </c:ext>
          </c:extLst>
        </c:ser>
        <c:ser>
          <c:idx val="5"/>
          <c:order val="4"/>
          <c:tx>
            <c:strRef>
              <c:f>faster!$H$1</c:f>
              <c:strCache>
                <c:ptCount val="1"/>
                <c:pt idx="0">
                  <c:v>1</c:v>
                </c:pt>
              </c:strCache>
            </c:strRef>
          </c:tx>
          <c:spPr>
            <a:ln w="19050" cap="rnd">
              <a:noFill/>
              <a:round/>
            </a:ln>
            <a:effectLst/>
          </c:spPr>
          <c:marker>
            <c:symbol val="circle"/>
            <c:size val="5"/>
            <c:spPr>
              <a:solidFill>
                <a:schemeClr val="accent1">
                  <a:shade val="65000"/>
                </a:schemeClr>
              </a:solidFill>
              <a:ln w="9525">
                <a:solidFill>
                  <a:schemeClr val="accent1">
                    <a:shade val="65000"/>
                  </a:schemeClr>
                </a:solidFill>
              </a:ln>
              <a:effectLst/>
            </c:spPr>
          </c:marker>
          <c:dLbls>
            <c:dLbl>
              <c:idx val="0"/>
              <c:layout/>
              <c:dLblPos val="l"/>
              <c:showLegendKey val="0"/>
              <c:showVal val="0"/>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2463-462F-B276-9BACEA239C62}"/>
                </c:ext>
              </c:extLst>
            </c:dLbl>
            <c:spPr>
              <a:noFill/>
              <a:ln>
                <a:noFill/>
              </a:ln>
              <a:effectLst/>
            </c:spPr>
            <c:txPr>
              <a:bodyPr wrap="square" lIns="38100" tIns="19050" rIns="38100" bIns="19050" anchor="ctr">
                <a:spAutoFit/>
              </a:bodyPr>
              <a:lstStyle/>
              <a:p>
                <a:pPr>
                  <a:defRPr sz="900"/>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faster!$H$2:$H$11</c:f>
              <c:numCache>
                <c:formatCode>General</c:formatCode>
                <c:ptCount val="10"/>
                <c:pt idx="0">
                  <c:v>7.54727676825632E10</c:v>
                </c:pt>
                <c:pt idx="1">
                  <c:v>5.42908634264332E10</c:v>
                </c:pt>
                <c:pt idx="2">
                  <c:v>3.60466953321262E10</c:v>
                </c:pt>
                <c:pt idx="3">
                  <c:v>3.41791210960227E10</c:v>
                </c:pt>
                <c:pt idx="4">
                  <c:v>2.63823838928216E10</c:v>
                </c:pt>
                <c:pt idx="5">
                  <c:v>1.50027095276546E10</c:v>
                </c:pt>
                <c:pt idx="6">
                  <c:v>1.50316562696045E10</c:v>
                </c:pt>
                <c:pt idx="7">
                  <c:v>1.30552810258034E10</c:v>
                </c:pt>
                <c:pt idx="8">
                  <c:v>1.26731358902866E10</c:v>
                </c:pt>
                <c:pt idx="9">
                  <c:v>1.21175862753889E10</c:v>
                </c:pt>
              </c:numCache>
            </c:numRef>
          </c:yVal>
          <c:smooth val="0"/>
          <c:extLst xmlns:c16r2="http://schemas.microsoft.com/office/drawing/2015/06/chart">
            <c:ext xmlns:c16="http://schemas.microsoft.com/office/drawing/2014/chart" uri="{C3380CC4-5D6E-409C-BE32-E72D297353CC}">
              <c16:uniqueId val="{00000009-2463-462F-B276-9BACEA239C62}"/>
            </c:ext>
          </c:extLst>
        </c:ser>
        <c:ser>
          <c:idx val="0"/>
          <c:order val="5"/>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BBCD2996-54BB-4723-B628-880053780925}"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463-462F-B276-9BACEA239C62}"/>
                </c:ext>
              </c:extLst>
            </c:dLbl>
            <c:dLbl>
              <c:idx val="1"/>
              <c:layout/>
              <c:tx>
                <c:rich>
                  <a:bodyPr/>
                  <a:lstStyle/>
                  <a:p>
                    <a:fld id="{278DAEF6-F7AE-42A9-BCAB-E6BA5935F17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463-462F-B276-9BACEA239C62}"/>
                </c:ext>
              </c:extLst>
            </c:dLbl>
            <c:dLbl>
              <c:idx val="2"/>
              <c:layout/>
              <c:tx>
                <c:rich>
                  <a:bodyPr/>
                  <a:lstStyle/>
                  <a:p>
                    <a:fld id="{89294465-A376-46D7-8467-F7B355BFF7F0}"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2463-462F-B276-9BACEA239C62}"/>
                </c:ext>
              </c:extLst>
            </c:dLbl>
            <c:dLbl>
              <c:idx val="3"/>
              <c:layout/>
              <c:tx>
                <c:rich>
                  <a:bodyPr/>
                  <a:lstStyle/>
                  <a:p>
                    <a:fld id="{678347F5-DFEF-458C-A60C-A0F427B7B838}"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463-462F-B276-9BACEA239C62}"/>
                </c:ext>
              </c:extLst>
            </c:dLbl>
            <c:dLbl>
              <c:idx val="4"/>
              <c:layout/>
              <c:tx>
                <c:rich>
                  <a:bodyPr/>
                  <a:lstStyle/>
                  <a:p>
                    <a:fld id="{08C7BF3B-CBA9-4410-AF9B-503EE627C7E3}"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2463-462F-B276-9BACEA239C62}"/>
                </c:ext>
              </c:extLst>
            </c:dLbl>
            <c:dLbl>
              <c:idx val="5"/>
              <c:layout/>
              <c:tx>
                <c:rich>
                  <a:bodyPr/>
                  <a:lstStyle/>
                  <a:p>
                    <a:fld id="{80D9BC33-1669-4F2E-BA8D-84CC94BECB58}"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463-462F-B276-9BACEA239C62}"/>
                </c:ext>
              </c:extLst>
            </c:dLbl>
            <c:dLbl>
              <c:idx val="6"/>
              <c:layout/>
              <c:tx>
                <c:rich>
                  <a:bodyPr/>
                  <a:lstStyle/>
                  <a:p>
                    <a:fld id="{0918D790-2B2F-47AB-A5AE-0A56C4541FB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2463-462F-B276-9BACEA239C62}"/>
                </c:ext>
              </c:extLst>
            </c:dLbl>
            <c:dLbl>
              <c:idx val="7"/>
              <c:layout/>
              <c:tx>
                <c:rich>
                  <a:bodyPr/>
                  <a:lstStyle/>
                  <a:p>
                    <a:fld id="{96CEB3BA-3E53-4ACE-B35B-5A895C8BC32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2463-462F-B276-9BACEA239C62}"/>
                </c:ext>
              </c:extLst>
            </c:dLbl>
            <c:dLbl>
              <c:idx val="8"/>
              <c:layout/>
              <c:tx>
                <c:rich>
                  <a:bodyPr/>
                  <a:lstStyle/>
                  <a:p>
                    <a:fld id="{2C3B61AF-4887-49F9-8F8B-0354C1BFDE96}"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463-462F-B276-9BACEA239C62}"/>
                </c:ext>
              </c:extLst>
            </c:dLbl>
            <c:dLbl>
              <c:idx val="9"/>
              <c:layout/>
              <c:tx>
                <c:rich>
                  <a:bodyPr/>
                  <a:lstStyle/>
                  <a:p>
                    <a:fld id="{BCE1C3C4-AA6B-4EB3-ADB1-3A2BC755CB6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463-462F-B276-9BACEA239C62}"/>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faster!$B$2:$B$11</c:f>
              <c:numCache>
                <c:formatCode>General</c:formatCode>
                <c:ptCount val="10"/>
                <c:pt idx="0">
                  <c:v>9.56403857768812E10</c:v>
                </c:pt>
                <c:pt idx="1">
                  <c:v>7.32235601702221E10</c:v>
                </c:pt>
                <c:pt idx="2">
                  <c:v>4.75050695174789E10</c:v>
                </c:pt>
                <c:pt idx="3">
                  <c:v>4.18182474041354E10</c:v>
                </c:pt>
                <c:pt idx="4">
                  <c:v>4.0111867237003E10</c:v>
                </c:pt>
                <c:pt idx="5">
                  <c:v>2.04011829542737E10</c:v>
                </c:pt>
                <c:pt idx="6">
                  <c:v>1.99520113017093E10</c:v>
                </c:pt>
                <c:pt idx="7">
                  <c:v>1.78149003006365E10</c:v>
                </c:pt>
                <c:pt idx="8">
                  <c:v>1.73738282193028E10</c:v>
                </c:pt>
                <c:pt idx="9">
                  <c:v>1.68262997599552E10</c:v>
                </c:pt>
              </c:numCache>
            </c:numRef>
          </c:yVal>
          <c:smooth val="0"/>
          <c:extLst xmlns:c16r2="http://schemas.microsoft.com/office/drawing/2015/06/chart">
            <c:ext xmlns:c15="http://schemas.microsoft.com/office/drawing/2012/chart" uri="{02D57815-91ED-43cb-92C2-25804820EDAC}">
              <c15:datalabelsRange>
                <c15:f>faster!$I$2:$I$13</c15:f>
                <c15:dlblRangeCache>
                  <c:ptCount val="12"/>
                  <c:pt idx="0">
                    <c:v>19%</c:v>
                  </c:pt>
                  <c:pt idx="1">
                    <c:v>24%</c:v>
                  </c:pt>
                  <c:pt idx="2">
                    <c:v>22%</c:v>
                  </c:pt>
                  <c:pt idx="3">
                    <c:v>16%</c:v>
                  </c:pt>
                  <c:pt idx="4">
                    <c:v>32%</c:v>
                  </c:pt>
                  <c:pt idx="5">
                    <c:v>24%</c:v>
                  </c:pt>
                  <c:pt idx="6">
                    <c:v>22%</c:v>
                  </c:pt>
                  <c:pt idx="7">
                    <c:v>25%</c:v>
                  </c:pt>
                  <c:pt idx="8">
                    <c:v>25%</c:v>
                  </c:pt>
                  <c:pt idx="9">
                    <c:v>26%</c:v>
                  </c:pt>
                  <c:pt idx="10">
                    <c:v>17%</c:v>
                  </c:pt>
                  <c:pt idx="11">
                    <c:v>18%</c:v>
                  </c:pt>
                </c15:dlblRangeCache>
              </c15:datalabelsRange>
            </c:ext>
            <c:ext xmlns:c16="http://schemas.microsoft.com/office/drawing/2014/chart" uri="{C3380CC4-5D6E-409C-BE32-E72D297353CC}">
              <c16:uniqueId val="{00000014-2463-462F-B276-9BACEA239C62}"/>
            </c:ext>
          </c:extLst>
        </c:ser>
        <c:ser>
          <c:idx val="6"/>
          <c:order val="6"/>
          <c:spPr>
            <a:ln w="25400" cap="rnd">
              <a:noFill/>
              <a:round/>
            </a:ln>
            <a:effectLst/>
          </c:spPr>
          <c:marker>
            <c:spPr>
              <a:noFill/>
              <a:ln>
                <a:noFill/>
              </a:ln>
            </c:spPr>
          </c:marker>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faster!$A$2:$A$11</c:f>
              <c:strCache>
                <c:ptCount val="10"/>
                <c:pt idx="0">
                  <c:v>China</c:v>
                </c:pt>
                <c:pt idx="1">
                  <c:v>United States</c:v>
                </c:pt>
                <c:pt idx="2">
                  <c:v>Philippines</c:v>
                </c:pt>
                <c:pt idx="3">
                  <c:v>Japan</c:v>
                </c:pt>
                <c:pt idx="4">
                  <c:v>India</c:v>
                </c:pt>
                <c:pt idx="5">
                  <c:v>Iran</c:v>
                </c:pt>
                <c:pt idx="6">
                  <c:v>Bangladesh</c:v>
                </c:pt>
                <c:pt idx="7">
                  <c:v>Peru</c:v>
                </c:pt>
                <c:pt idx="8">
                  <c:v>Russia</c:v>
                </c:pt>
                <c:pt idx="9">
                  <c:v>Colombia</c:v>
                </c:pt>
              </c:strCache>
            </c:strRef>
          </c:xVal>
          <c:yVal>
            <c:numRef>
              <c:f>faster!$C$2:$C$11</c:f>
              <c:numCache>
                <c:formatCode>General</c:formatCode>
                <c:ptCount val="10"/>
                <c:pt idx="0">
                  <c:v>6.79254909143069E10</c:v>
                </c:pt>
                <c:pt idx="1">
                  <c:v>4.88617770837899E10</c:v>
                </c:pt>
                <c:pt idx="2">
                  <c:v>3.24420257989136E10</c:v>
                </c:pt>
                <c:pt idx="3">
                  <c:v>3.07612089864204E10</c:v>
                </c:pt>
                <c:pt idx="4">
                  <c:v>2.37441455035394E10</c:v>
                </c:pt>
                <c:pt idx="5">
                  <c:v>1.35024385748891E10</c:v>
                </c:pt>
                <c:pt idx="6">
                  <c:v>1.35284906426441E10</c:v>
                </c:pt>
                <c:pt idx="7">
                  <c:v>1.17497529232231E10</c:v>
                </c:pt>
                <c:pt idx="8">
                  <c:v>1.14058223012579E10</c:v>
                </c:pt>
                <c:pt idx="9">
                  <c:v>1.090582764785E10</c:v>
                </c:pt>
              </c:numCache>
            </c:numRef>
          </c:yVal>
          <c:smooth val="0"/>
          <c:extLst xmlns:c16r2="http://schemas.microsoft.com/office/drawing/2015/06/chart">
            <c:ext xmlns:c16="http://schemas.microsoft.com/office/drawing/2014/chart" uri="{C3380CC4-5D6E-409C-BE32-E72D297353CC}">
              <c16:uniqueId val="{00000015-2463-462F-B276-9BACEA239C62}"/>
            </c:ext>
          </c:extLst>
        </c:ser>
        <c:dLbls>
          <c:showLegendKey val="0"/>
          <c:showVal val="0"/>
          <c:showCatName val="0"/>
          <c:showSerName val="0"/>
          <c:showPercent val="0"/>
          <c:showBubbleSize val="0"/>
        </c:dLbls>
        <c:axId val="2129265080"/>
        <c:axId val="2129267864"/>
      </c:scatterChart>
      <c:valAx>
        <c:axId val="2129265080"/>
        <c:scaling>
          <c:orientation val="minMax"/>
        </c:scaling>
        <c:delete val="1"/>
        <c:axPos val="b"/>
        <c:numFmt formatCode="General" sourceLinked="1"/>
        <c:majorTickMark val="out"/>
        <c:minorTickMark val="none"/>
        <c:tickLblPos val="nextTo"/>
        <c:crossAx val="2129267864"/>
        <c:crosses val="autoZero"/>
        <c:crossBetween val="midCat"/>
      </c:valAx>
      <c:valAx>
        <c:axId val="2129267864"/>
        <c:scaling>
          <c:orientation val="minMax"/>
        </c:scaling>
        <c:delete val="0"/>
        <c:axPos val="l"/>
        <c:title>
          <c:tx>
            <c:rich>
              <a:bodyPr/>
              <a:lstStyle/>
              <a:p>
                <a:pPr>
                  <a:defRPr/>
                </a:pPr>
                <a:r>
                  <a:rPr lang="en-US"/>
                  <a:t>Average </a:t>
                </a:r>
                <a:r>
                  <a:rPr lang="en-US" sz="1000" b="1" i="0" u="none" strike="noStrike" kern="1200" baseline="0">
                    <a:solidFill>
                      <a:sysClr val="windowText" lastClr="000000"/>
                    </a:solidFill>
                    <a:latin typeface="+mn-lt"/>
                    <a:ea typeface="+mn-ea"/>
                    <a:cs typeface="+mn-cs"/>
                  </a:rPr>
                  <a:t>well-being</a:t>
                </a:r>
                <a:r>
                  <a:rPr lang="en-US"/>
                  <a:t> loss (US$) </a:t>
                </a:r>
              </a:p>
            </c:rich>
          </c:tx>
          <c:layout/>
          <c:overlay val="0"/>
        </c:title>
        <c:numFmt formatCode="#0,,,\ &quot;bn&quot;"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65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4352808077448"/>
          <c:y val="0.0431372549019608"/>
          <c:w val="0.875647191922551"/>
          <c:h val="0.757077293666672"/>
        </c:manualLayout>
      </c:layout>
      <c:scatterChart>
        <c:scatterStyle val="lineMarker"/>
        <c:varyColors val="0"/>
        <c:ser>
          <c:idx val="1"/>
          <c:order val="0"/>
          <c:tx>
            <c:strRef>
              <c:f>faster!$X$2</c:f>
              <c:strCache>
                <c:ptCount val="1"/>
                <c:pt idx="0">
                  <c:v>5</c:v>
                </c:pt>
              </c:strCache>
            </c:strRef>
          </c:tx>
          <c:spPr>
            <a:ln w="19050" cap="rnd">
              <a:noFill/>
              <a:round/>
            </a:ln>
            <a:effectLst/>
          </c:spPr>
          <c:marker>
            <c:symbol val="circle"/>
            <c:size val="5"/>
            <c:spPr>
              <a:solidFill>
                <a:schemeClr val="accent1">
                  <a:tint val="65000"/>
                </a:schemeClr>
              </a:solidFill>
              <a:ln w="9525">
                <a:solidFill>
                  <a:schemeClr val="accent1">
                    <a:tint val="65000"/>
                  </a:schemeClr>
                </a:solidFill>
              </a:ln>
              <a:effectLst/>
            </c:spPr>
          </c:marker>
          <c:dLbls>
            <c:dLbl>
              <c:idx val="0"/>
              <c:layout/>
              <c:tx>
                <c:rich>
                  <a:bodyPr/>
                  <a:lstStyle/>
                  <a:p>
                    <a:fld id="{33F5C6DF-AEA8-48F1-BD10-2520BB1ED25B}"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5C28-4BB3-80EE-1A357D609A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faster!$X$3:$X$12</c:f>
              <c:numCache>
                <c:formatCode>General</c:formatCode>
                <c:ptCount val="10"/>
                <c:pt idx="0">
                  <c:v>1.09268681787757E9</c:v>
                </c:pt>
                <c:pt idx="1">
                  <c:v>5.71141825715018E8</c:v>
                </c:pt>
                <c:pt idx="2">
                  <c:v>3.51031344017238E8</c:v>
                </c:pt>
                <c:pt idx="3">
                  <c:v>8.53343170290015E7</c:v>
                </c:pt>
                <c:pt idx="4">
                  <c:v>8.20857973010145E7</c:v>
                </c:pt>
                <c:pt idx="5">
                  <c:v>7.65818501147129E7</c:v>
                </c:pt>
                <c:pt idx="6">
                  <c:v>6.74865847918852E7</c:v>
                </c:pt>
                <c:pt idx="7">
                  <c:v>3.75993082873998E7</c:v>
                </c:pt>
                <c:pt idx="8">
                  <c:v>173102.550470506</c:v>
                </c:pt>
                <c:pt idx="9">
                  <c:v>20859.8682557976</c:v>
                </c:pt>
              </c:numCache>
            </c:numRef>
          </c:yVal>
          <c:smooth val="0"/>
          <c:extLst xmlns:c16r2="http://schemas.microsoft.com/office/drawing/2015/06/chart">
            <c:ext xmlns:c16="http://schemas.microsoft.com/office/drawing/2014/chart" uri="{C3380CC4-5D6E-409C-BE32-E72D297353CC}">
              <c16:uniqueId val="{00000001-5C28-4BB3-80EE-1A357D609A04}"/>
            </c:ext>
          </c:extLst>
        </c:ser>
        <c:ser>
          <c:idx val="2"/>
          <c:order val="1"/>
          <c:tx>
            <c:strRef>
              <c:f>faster!$Y$2</c:f>
              <c:strCache>
                <c:ptCount val="1"/>
                <c:pt idx="0">
                  <c:v>4</c:v>
                </c:pt>
              </c:strCache>
            </c:strRef>
          </c:tx>
          <c:spPr>
            <a:ln w="19050" cap="rnd">
              <a:noFill/>
              <a:round/>
            </a:ln>
            <a:effectLst/>
          </c:spPr>
          <c:marker>
            <c:symbol val="circle"/>
            <c:size val="5"/>
            <c:spPr>
              <a:solidFill>
                <a:schemeClr val="accent1">
                  <a:tint val="83000"/>
                </a:schemeClr>
              </a:solidFill>
              <a:ln w="9525">
                <a:solidFill>
                  <a:schemeClr val="accent1">
                    <a:tint val="83000"/>
                  </a:schemeClr>
                </a:solidFill>
              </a:ln>
              <a:effectLst/>
            </c:spPr>
          </c:marker>
          <c:dLbls>
            <c:dLbl>
              <c:idx val="0"/>
              <c:layout/>
              <c:tx>
                <c:rich>
                  <a:bodyPr/>
                  <a:lstStyle/>
                  <a:p>
                    <a:fld id="{39E68113-F0FC-4686-A8F3-6BF6F3591E79}"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5C28-4BB3-80EE-1A357D609A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faster!$Y$3:$Y$12</c:f>
              <c:numCache>
                <c:formatCode>General</c:formatCode>
                <c:ptCount val="10"/>
                <c:pt idx="0">
                  <c:v>9.64036973035123E8</c:v>
                </c:pt>
                <c:pt idx="1">
                  <c:v>5.3025762563096E8</c:v>
                </c:pt>
                <c:pt idx="2">
                  <c:v>3.29598899835676E8</c:v>
                </c:pt>
                <c:pt idx="3">
                  <c:v>8.09278315514648E7</c:v>
                </c:pt>
                <c:pt idx="4">
                  <c:v>7.76340295976324E7</c:v>
                </c:pt>
                <c:pt idx="5">
                  <c:v>6.8405898399612E7</c:v>
                </c:pt>
                <c:pt idx="6">
                  <c:v>5.8803649647792E7</c:v>
                </c:pt>
                <c:pt idx="7">
                  <c:v>3.53040482047083E7</c:v>
                </c:pt>
                <c:pt idx="8">
                  <c:v>162653.791774925</c:v>
                </c:pt>
                <c:pt idx="9">
                  <c:v>19771.8824213413</c:v>
                </c:pt>
              </c:numCache>
            </c:numRef>
          </c:yVal>
          <c:smooth val="0"/>
          <c:extLst xmlns:c16r2="http://schemas.microsoft.com/office/drawing/2015/06/chart">
            <c:ext xmlns:c16="http://schemas.microsoft.com/office/drawing/2014/chart" uri="{C3380CC4-5D6E-409C-BE32-E72D297353CC}">
              <c16:uniqueId val="{00000003-5C28-4BB3-80EE-1A357D609A04}"/>
            </c:ext>
          </c:extLst>
        </c:ser>
        <c:ser>
          <c:idx val="3"/>
          <c:order val="2"/>
          <c:tx>
            <c:strRef>
              <c:f>faster!$F$1</c:f>
              <c:strCache>
                <c:ptCount val="1"/>
                <c:pt idx="0">
                  <c:v>3</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tx>
                <c:rich>
                  <a:bodyPr/>
                  <a:lstStyle/>
                  <a:p>
                    <a:fld id="{377DA46B-1A09-4FE6-9C4C-905B34D1D9EF}"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4-5C28-4BB3-80EE-1A357D609A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faster!$Z$3:$Z$12</c:f>
              <c:numCache>
                <c:formatCode>General</c:formatCode>
                <c:ptCount val="10"/>
                <c:pt idx="0">
                  <c:v>8.31266532819004E8</c:v>
                </c:pt>
                <c:pt idx="1">
                  <c:v>4.88135062940989E8</c:v>
                </c:pt>
                <c:pt idx="2">
                  <c:v>3.0745365747933E8</c:v>
                </c:pt>
                <c:pt idx="3">
                  <c:v>7.6374882378483E7</c:v>
                </c:pt>
                <c:pt idx="4">
                  <c:v>7.30591162276399E7</c:v>
                </c:pt>
                <c:pt idx="5">
                  <c:v>5.99618960593173E7</c:v>
                </c:pt>
                <c:pt idx="6">
                  <c:v>4.98440871448497E7</c:v>
                </c:pt>
                <c:pt idx="7">
                  <c:v>3.29350429024449E7</c:v>
                </c:pt>
                <c:pt idx="8">
                  <c:v>151923.303592086</c:v>
                </c:pt>
                <c:pt idx="9">
                  <c:v>18655.5949520818</c:v>
                </c:pt>
              </c:numCache>
            </c:numRef>
          </c:yVal>
          <c:smooth val="0"/>
          <c:extLst xmlns:c16r2="http://schemas.microsoft.com/office/drawing/2015/06/chart">
            <c:ext xmlns:c16="http://schemas.microsoft.com/office/drawing/2014/chart" uri="{C3380CC4-5D6E-409C-BE32-E72D297353CC}">
              <c16:uniqueId val="{00000005-5C28-4BB3-80EE-1A357D609A04}"/>
            </c:ext>
          </c:extLst>
        </c:ser>
        <c:ser>
          <c:idx val="4"/>
          <c:order val="3"/>
          <c:tx>
            <c:strRef>
              <c:f>faster!$G$1</c:f>
              <c:strCache>
                <c:ptCount val="1"/>
                <c:pt idx="0">
                  <c:v>2</c:v>
                </c:pt>
              </c:strCache>
            </c:strRef>
          </c:tx>
          <c:spPr>
            <a:ln w="19050" cap="rnd">
              <a:noFill/>
              <a:round/>
            </a:ln>
            <a:effectLst/>
          </c:spPr>
          <c:marker>
            <c:symbol val="circle"/>
            <c:size val="5"/>
            <c:spPr>
              <a:solidFill>
                <a:schemeClr val="accent1">
                  <a:shade val="82000"/>
                </a:schemeClr>
              </a:solidFill>
              <a:ln w="9525">
                <a:solidFill>
                  <a:schemeClr val="accent1">
                    <a:shade val="82000"/>
                  </a:schemeClr>
                </a:solidFill>
              </a:ln>
              <a:effectLst/>
            </c:spPr>
          </c:marker>
          <c:dLbls>
            <c:dLbl>
              <c:idx val="0"/>
              <c:layout/>
              <c:tx>
                <c:rich>
                  <a:bodyPr/>
                  <a:lstStyle/>
                  <a:p>
                    <a:fld id="{C493F8D8-B767-4B59-8162-E0BF0929046D}" type="SERIESNAME">
                      <a:rPr lang="en-US"/>
                      <a:pPr/>
                      <a:t>[SERIES NAME]</a:t>
                    </a:fld>
                    <a:endParaRPr lang="en-US"/>
                  </a:p>
                </c:rich>
              </c:tx>
              <c:dLblPos val="l"/>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6-5C28-4BB3-80EE-1A357D609A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faster!$AA$3:$AA$12</c:f>
              <c:numCache>
                <c:formatCode>General</c:formatCode>
                <c:ptCount val="10"/>
                <c:pt idx="0">
                  <c:v>6.94171772596052E8</c:v>
                </c:pt>
                <c:pt idx="1">
                  <c:v>4.4471411019598E8</c:v>
                </c:pt>
                <c:pt idx="2">
                  <c:v>2.84559135403983E8</c:v>
                </c:pt>
                <c:pt idx="3">
                  <c:v>7.16680109838909E7</c:v>
                </c:pt>
                <c:pt idx="4">
                  <c:v>6.83556589159412E7</c:v>
                </c:pt>
                <c:pt idx="5">
                  <c:v>5.12363458940195E7</c:v>
                </c:pt>
                <c:pt idx="6">
                  <c:v>4.05941877006154E7</c:v>
                </c:pt>
                <c:pt idx="7">
                  <c:v>3.04886487552633E7</c:v>
                </c:pt>
                <c:pt idx="8">
                  <c:v>140899.071076317</c:v>
                </c:pt>
                <c:pt idx="9">
                  <c:v>17509.8255006263</c:v>
                </c:pt>
              </c:numCache>
            </c:numRef>
          </c:yVal>
          <c:smooth val="0"/>
          <c:extLst xmlns:c16r2="http://schemas.microsoft.com/office/drawing/2015/06/chart">
            <c:ext xmlns:c16="http://schemas.microsoft.com/office/drawing/2014/chart" uri="{C3380CC4-5D6E-409C-BE32-E72D297353CC}">
              <c16:uniqueId val="{00000007-5C28-4BB3-80EE-1A357D609A04}"/>
            </c:ext>
          </c:extLst>
        </c:ser>
        <c:ser>
          <c:idx val="5"/>
          <c:order val="4"/>
          <c:tx>
            <c:strRef>
              <c:f>faster!$AB$2</c:f>
              <c:strCache>
                <c:ptCount val="1"/>
                <c:pt idx="0">
                  <c:v>1</c:v>
                </c:pt>
              </c:strCache>
            </c:strRef>
          </c:tx>
          <c:spPr>
            <a:ln w="19050" cap="rnd">
              <a:noFill/>
              <a:round/>
            </a:ln>
            <a:effectLst/>
          </c:spPr>
          <c:marker>
            <c:symbol val="circle"/>
            <c:size val="5"/>
            <c:spPr>
              <a:solidFill>
                <a:schemeClr val="accent1">
                  <a:shade val="65000"/>
                </a:schemeClr>
              </a:solidFill>
              <a:ln w="9525">
                <a:solidFill>
                  <a:schemeClr val="accent1">
                    <a:shade val="65000"/>
                  </a:schemeClr>
                </a:solidFill>
              </a:ln>
              <a:effectLst/>
            </c:spPr>
          </c:marker>
          <c:dLbls>
            <c:dLbl>
              <c:idx val="0"/>
              <c:layout/>
              <c:dLblPos val="l"/>
              <c:showLegendKey val="0"/>
              <c:showVal val="0"/>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5C28-4BB3-80EE-1A357D609A04}"/>
                </c:ext>
              </c:extLst>
            </c:dLbl>
            <c:spPr>
              <a:noFill/>
              <a:ln>
                <a:noFill/>
              </a:ln>
              <a:effectLst/>
            </c:spPr>
            <c:txPr>
              <a:bodyPr wrap="square" lIns="38100" tIns="19050" rIns="38100" bIns="19050" anchor="ctr">
                <a:spAutoFit/>
              </a:bodyPr>
              <a:lstStyle/>
              <a:p>
                <a:pPr>
                  <a:defRPr sz="900"/>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faster!$AB$3:$AB$12</c:f>
              <c:numCache>
                <c:formatCode>General</c:formatCode>
                <c:ptCount val="10"/>
                <c:pt idx="0">
                  <c:v>5.52535139387164E8</c:v>
                </c:pt>
                <c:pt idx="1">
                  <c:v>3.99930678488816E8</c:v>
                </c:pt>
                <c:pt idx="2">
                  <c:v>2.60876297250165E8</c:v>
                </c:pt>
                <c:pt idx="3">
                  <c:v>6.6799241216331E7</c:v>
                </c:pt>
                <c:pt idx="4">
                  <c:v>6.3517927312327E7</c:v>
                </c:pt>
                <c:pt idx="5">
                  <c:v>4.22148222202269E7</c:v>
                </c:pt>
                <c:pt idx="6">
                  <c:v>3.1039305344656E7</c:v>
                </c:pt>
                <c:pt idx="7">
                  <c:v>2.79609759098475E7</c:v>
                </c:pt>
                <c:pt idx="8">
                  <c:v>129568.359666003</c:v>
                </c:pt>
                <c:pt idx="9">
                  <c:v>16333.3238480406</c:v>
                </c:pt>
              </c:numCache>
            </c:numRef>
          </c:yVal>
          <c:smooth val="0"/>
          <c:extLst xmlns:c16r2="http://schemas.microsoft.com/office/drawing/2015/06/chart">
            <c:ext xmlns:c16="http://schemas.microsoft.com/office/drawing/2014/chart" uri="{C3380CC4-5D6E-409C-BE32-E72D297353CC}">
              <c16:uniqueId val="{00000009-5C28-4BB3-80EE-1A357D609A04}"/>
            </c:ext>
          </c:extLst>
        </c:ser>
        <c:ser>
          <c:idx val="0"/>
          <c:order val="5"/>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FCE25C3A-5F59-47DC-99A4-8CEDF8945214}"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C28-4BB3-80EE-1A357D609A04}"/>
                </c:ext>
              </c:extLst>
            </c:dLbl>
            <c:dLbl>
              <c:idx val="1"/>
              <c:layout/>
              <c:tx>
                <c:rich>
                  <a:bodyPr/>
                  <a:lstStyle/>
                  <a:p>
                    <a:fld id="{4E53DB32-8DF4-4C32-BBB7-D147EDB63E5F}"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5C28-4BB3-80EE-1A357D609A04}"/>
                </c:ext>
              </c:extLst>
            </c:dLbl>
            <c:dLbl>
              <c:idx val="2"/>
              <c:layout/>
              <c:tx>
                <c:rich>
                  <a:bodyPr/>
                  <a:lstStyle/>
                  <a:p>
                    <a:fld id="{7E88FF19-DA9A-400E-A118-D2907C50BBC1}"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C28-4BB3-80EE-1A357D609A04}"/>
                </c:ext>
              </c:extLst>
            </c:dLbl>
            <c:dLbl>
              <c:idx val="3"/>
              <c:layout/>
              <c:tx>
                <c:rich>
                  <a:bodyPr/>
                  <a:lstStyle/>
                  <a:p>
                    <a:fld id="{54A8C78C-DF15-48F7-9DEA-BC255F866348}"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5C28-4BB3-80EE-1A357D609A04}"/>
                </c:ext>
              </c:extLst>
            </c:dLbl>
            <c:dLbl>
              <c:idx val="4"/>
              <c:layout/>
              <c:tx>
                <c:rich>
                  <a:bodyPr/>
                  <a:lstStyle/>
                  <a:p>
                    <a:fld id="{96C27664-D1FC-4AAB-AADA-D781DD73673C}"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C28-4BB3-80EE-1A357D609A04}"/>
                </c:ext>
              </c:extLst>
            </c:dLbl>
            <c:dLbl>
              <c:idx val="5"/>
              <c:layout/>
              <c:tx>
                <c:rich>
                  <a:bodyPr/>
                  <a:lstStyle/>
                  <a:p>
                    <a:fld id="{3E6E8C5D-8D1B-4C9E-B73E-6C3126193611}"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C28-4BB3-80EE-1A357D609A04}"/>
                </c:ext>
              </c:extLst>
            </c:dLbl>
            <c:dLbl>
              <c:idx val="6"/>
              <c:layout/>
              <c:tx>
                <c:rich>
                  <a:bodyPr/>
                  <a:lstStyle/>
                  <a:p>
                    <a:fld id="{329AD3E0-5EDD-434B-ABF9-808C49E5C94C}"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C28-4BB3-80EE-1A357D609A04}"/>
                </c:ext>
              </c:extLst>
            </c:dLbl>
            <c:dLbl>
              <c:idx val="7"/>
              <c:layout/>
              <c:tx>
                <c:rich>
                  <a:bodyPr/>
                  <a:lstStyle/>
                  <a:p>
                    <a:fld id="{13B684D5-C016-4E76-8FC0-65B2C6EA7A9C}"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5C28-4BB3-80EE-1A357D609A04}"/>
                </c:ext>
              </c:extLst>
            </c:dLbl>
            <c:dLbl>
              <c:idx val="8"/>
              <c:layout/>
              <c:tx>
                <c:rich>
                  <a:bodyPr/>
                  <a:lstStyle/>
                  <a:p>
                    <a:fld id="{C65AE43E-4972-49F4-A5E0-AE4F619141C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5C28-4BB3-80EE-1A357D609A04}"/>
                </c:ext>
              </c:extLst>
            </c:dLbl>
            <c:dLbl>
              <c:idx val="9"/>
              <c:layout/>
              <c:tx>
                <c:rich>
                  <a:bodyPr/>
                  <a:lstStyle/>
                  <a:p>
                    <a:fld id="{9D2A76AA-1D29-439E-A2E3-608D3975D22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5C28-4BB3-80EE-1A357D609A04}"/>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faster!$V$3:$V$12</c:f>
              <c:numCache>
                <c:formatCode>General</c:formatCode>
                <c:ptCount val="10"/>
                <c:pt idx="0">
                  <c:v>1.1254674224139E9</c:v>
                </c:pt>
                <c:pt idx="1">
                  <c:v>5.88276080486468E8</c:v>
                </c:pt>
                <c:pt idx="2">
                  <c:v>3.61562284337755E8</c:v>
                </c:pt>
                <c:pt idx="3">
                  <c:v>8.78943465398716E7</c:v>
                </c:pt>
                <c:pt idx="4">
                  <c:v>8.45483712200449E7</c:v>
                </c:pt>
                <c:pt idx="5">
                  <c:v>7.88793056181543E7</c:v>
                </c:pt>
                <c:pt idx="6">
                  <c:v>6.95111823356417E7</c:v>
                </c:pt>
                <c:pt idx="7">
                  <c:v>3.87272875360218E7</c:v>
                </c:pt>
                <c:pt idx="8">
                  <c:v>178295.6269846211</c:v>
                </c:pt>
                <c:pt idx="9">
                  <c:v>21485.66430347152</c:v>
                </c:pt>
              </c:numCache>
            </c:numRef>
          </c:yVal>
          <c:smooth val="0"/>
          <c:extLst xmlns:c16r2="http://schemas.microsoft.com/office/drawing/2015/06/chart">
            <c:ext xmlns:c15="http://schemas.microsoft.com/office/drawing/2012/chart" uri="{02D57815-91ED-43cb-92C2-25804820EDAC}">
              <c15:datalabelsRange>
                <c15:f>faster!$AC$3:$AC$12</c15:f>
                <c15:dlblRangeCache>
                  <c:ptCount val="10"/>
                  <c:pt idx="0">
                    <c:v>49%</c:v>
                  </c:pt>
                  <c:pt idx="1">
                    <c:v>30%</c:v>
                  </c:pt>
                  <c:pt idx="2">
                    <c:v>26%</c:v>
                  </c:pt>
                  <c:pt idx="3">
                    <c:v>22%</c:v>
                  </c:pt>
                  <c:pt idx="4">
                    <c:v>23%</c:v>
                  </c:pt>
                  <c:pt idx="5">
                    <c:v>45%</c:v>
                  </c:pt>
                  <c:pt idx="6">
                    <c:v>54%</c:v>
                  </c:pt>
                  <c:pt idx="7">
                    <c:v>26%</c:v>
                  </c:pt>
                  <c:pt idx="8">
                    <c:v>25%</c:v>
                  </c:pt>
                  <c:pt idx="9">
                    <c:v>22%</c:v>
                  </c:pt>
                </c15:dlblRangeCache>
              </c15:datalabelsRange>
            </c:ext>
            <c:ext xmlns:c16="http://schemas.microsoft.com/office/drawing/2014/chart" uri="{C3380CC4-5D6E-409C-BE32-E72D297353CC}">
              <c16:uniqueId val="{00000014-5C28-4BB3-80EE-1A357D609A04}"/>
            </c:ext>
          </c:extLst>
        </c:ser>
        <c:ser>
          <c:idx val="6"/>
          <c:order val="6"/>
          <c:spPr>
            <a:ln w="25400" cap="rnd">
              <a:noFill/>
              <a:round/>
            </a:ln>
            <a:effectLst/>
          </c:spPr>
          <c:marker>
            <c:spPr>
              <a:noFill/>
              <a:ln>
                <a:noFill/>
              </a:ln>
            </c:spPr>
          </c:marker>
          <c:dLbls>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xVal>
          <c:yVal>
            <c:numRef>
              <c:f>faster!$W$3:$W$12</c:f>
              <c:numCache>
                <c:formatCode>General</c:formatCode>
                <c:ptCount val="10"/>
                <c:pt idx="0">
                  <c:v>4.97281625448448E8</c:v>
                </c:pt>
                <c:pt idx="1">
                  <c:v>3.59937610639934E8</c:v>
                </c:pt>
                <c:pt idx="2">
                  <c:v>2.34788667525148E8</c:v>
                </c:pt>
                <c:pt idx="3">
                  <c:v>6.01193170946979E7</c:v>
                </c:pt>
                <c:pt idx="4">
                  <c:v>5.71661345810943E7</c:v>
                </c:pt>
                <c:pt idx="5">
                  <c:v>3.79933399982042E7</c:v>
                </c:pt>
                <c:pt idx="6">
                  <c:v>2.79353748101903E7</c:v>
                </c:pt>
                <c:pt idx="7">
                  <c:v>2.51648783188628E7</c:v>
                </c:pt>
                <c:pt idx="8">
                  <c:v>116611.5236994027</c:v>
                </c:pt>
                <c:pt idx="9">
                  <c:v>14699.99146323654</c:v>
                </c:pt>
              </c:numCache>
            </c:numRef>
          </c:yVal>
          <c:smooth val="0"/>
          <c:extLst xmlns:c16r2="http://schemas.microsoft.com/office/drawing/2015/06/chart">
            <c:ext xmlns:c16="http://schemas.microsoft.com/office/drawing/2014/chart" uri="{C3380CC4-5D6E-409C-BE32-E72D297353CC}">
              <c16:uniqueId val="{00000015-5C28-4BB3-80EE-1A357D609A04}"/>
            </c:ext>
          </c:extLst>
        </c:ser>
        <c:dLbls>
          <c:showLegendKey val="0"/>
          <c:showVal val="0"/>
          <c:showCatName val="0"/>
          <c:showSerName val="0"/>
          <c:showPercent val="0"/>
          <c:showBubbleSize val="0"/>
        </c:dLbls>
        <c:axId val="2126724952"/>
        <c:axId val="2126722248"/>
      </c:scatterChart>
      <c:valAx>
        <c:axId val="2126724952"/>
        <c:scaling>
          <c:orientation val="minMax"/>
        </c:scaling>
        <c:delete val="1"/>
        <c:axPos val="b"/>
        <c:numFmt formatCode="General" sourceLinked="1"/>
        <c:majorTickMark val="out"/>
        <c:minorTickMark val="none"/>
        <c:tickLblPos val="nextTo"/>
        <c:crossAx val="2126722248"/>
        <c:crosses val="autoZero"/>
        <c:crossBetween val="midCat"/>
      </c:valAx>
      <c:valAx>
        <c:axId val="2126722248"/>
        <c:scaling>
          <c:orientation val="minMax"/>
        </c:scaling>
        <c:delete val="0"/>
        <c:axPos val="l"/>
        <c:title>
          <c:tx>
            <c:rich>
              <a:bodyPr/>
              <a:lstStyle/>
              <a:p>
                <a:pPr>
                  <a:defRPr/>
                </a:pPr>
                <a:r>
                  <a:rPr lang="en-US"/>
                  <a:t>Average </a:t>
                </a:r>
                <a:r>
                  <a:rPr lang="en-US" sz="1000" b="1" i="0" u="none" strike="noStrike" kern="1200" baseline="0">
                    <a:solidFill>
                      <a:sysClr val="windowText" lastClr="000000"/>
                    </a:solidFill>
                    <a:latin typeface="+mn-lt"/>
                    <a:ea typeface="+mn-ea"/>
                    <a:cs typeface="+mn-cs"/>
                  </a:rPr>
                  <a:t>well-being</a:t>
                </a:r>
                <a:r>
                  <a:rPr lang="en-US"/>
                  <a:t> loss (US$) </a:t>
                </a:r>
              </a:p>
            </c:rich>
          </c:tx>
          <c:layout/>
          <c:overlay val="0"/>
        </c:title>
        <c:numFmt formatCode="#0,,\ &quot;m&quot;"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72495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42029547442933"/>
          <c:y val="0.0431372549019608"/>
          <c:w val="0.857970452557067"/>
          <c:h val="0.840410469524643"/>
        </c:manualLayout>
      </c:layout>
      <c:barChart>
        <c:barDir val="col"/>
        <c:grouping val="clustered"/>
        <c:varyColors val="0"/>
        <c:ser>
          <c:idx val="5"/>
          <c:order val="0"/>
          <c:tx>
            <c:strRef>
              <c:f>faster!$AO$1</c:f>
              <c:strCache>
                <c:ptCount val="1"/>
                <c:pt idx="0">
                  <c:v>dWtot_currency_13</c:v>
                </c:pt>
              </c:strCache>
            </c:strRef>
          </c:tx>
          <c:spPr>
            <a:solidFill>
              <a:schemeClr val="accent1">
                <a:lumMod val="50000"/>
              </a:schemeClr>
            </a:solidFill>
            <a:ln w="19050" cap="rnd">
              <a:noFill/>
              <a:round/>
            </a:ln>
            <a:effectLst/>
          </c:spPr>
          <c:invertIfNegative val="0"/>
          <c:cat>
            <c:strRef>
              <c:f>faster!$U$3:$U$12</c:f>
              <c:strCache>
                <c:ptCount val="10"/>
                <c:pt idx="0">
                  <c:v>Trinidad &amp; Tobago</c:v>
                </c:pt>
                <c:pt idx="1">
                  <c:v>Antigua &amp; Barbuda</c:v>
                </c:pt>
                <c:pt idx="2">
                  <c:v>Fiji</c:v>
                </c:pt>
                <c:pt idx="3">
                  <c:v>Vanuatu</c:v>
                </c:pt>
                <c:pt idx="4">
                  <c:v>Solomon Is.</c:v>
                </c:pt>
                <c:pt idx="5">
                  <c:v>St. Lucia</c:v>
                </c:pt>
                <c:pt idx="6">
                  <c:v>Dominica</c:v>
                </c:pt>
                <c:pt idx="7">
                  <c:v>Tonga</c:v>
                </c:pt>
                <c:pt idx="8">
                  <c:v>Maldives</c:v>
                </c:pt>
                <c:pt idx="9">
                  <c:v>Kiribati</c:v>
                </c:pt>
              </c:strCache>
            </c:strRef>
          </c:cat>
          <c: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val>
          <c:extLst xmlns:c16r2="http://schemas.microsoft.com/office/drawing/2015/06/chart">
            <c:ext xmlns:c16="http://schemas.microsoft.com/office/drawing/2014/chart" uri="{C3380CC4-5D6E-409C-BE32-E72D297353CC}">
              <c16:uniqueId val="{00000000-F614-42EF-A847-A2C45552F1C9}"/>
            </c:ext>
          </c:extLst>
        </c:ser>
        <c:dLbls>
          <c:showLegendKey val="0"/>
          <c:showVal val="0"/>
          <c:showCatName val="0"/>
          <c:showSerName val="0"/>
          <c:showPercent val="0"/>
          <c:showBubbleSize val="0"/>
        </c:dLbls>
        <c:gapWidth val="84"/>
        <c:axId val="2126647608"/>
        <c:axId val="2126644296"/>
      </c:barChart>
      <c:scatterChart>
        <c:scatterStyle val="lineMarker"/>
        <c:varyColors val="0"/>
        <c:ser>
          <c:idx val="0"/>
          <c:order val="1"/>
          <c:spPr>
            <a:ln w="25400" cap="rnd">
              <a:noFill/>
              <a:round/>
            </a:ln>
            <a:effectLst/>
          </c:spPr>
          <c:marker>
            <c:symbol val="circle"/>
            <c:size val="5"/>
            <c:spPr>
              <a:solidFill>
                <a:schemeClr val="bg1">
                  <a:alpha val="0"/>
                </a:schemeClr>
              </a:solidFill>
              <a:ln w="9525">
                <a:noFill/>
              </a:ln>
              <a:effectLst/>
            </c:spPr>
          </c:marker>
          <c:dLbls>
            <c:dLbl>
              <c:idx val="0"/>
              <c:layout/>
              <c:tx>
                <c:rich>
                  <a:bodyPr/>
                  <a:lstStyle/>
                  <a:p>
                    <a:fld id="{5A3D0D1C-DB08-441B-928E-31E86FDC10C4}"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614-42EF-A847-A2C45552F1C9}"/>
                </c:ext>
              </c:extLst>
            </c:dLbl>
            <c:dLbl>
              <c:idx val="1"/>
              <c:layout/>
              <c:tx>
                <c:rich>
                  <a:bodyPr/>
                  <a:lstStyle/>
                  <a:p>
                    <a:fld id="{66A7297D-C361-4DBD-B98B-60086A75B211}"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614-42EF-A847-A2C45552F1C9}"/>
                </c:ext>
              </c:extLst>
            </c:dLbl>
            <c:dLbl>
              <c:idx val="2"/>
              <c:layout/>
              <c:tx>
                <c:rich>
                  <a:bodyPr/>
                  <a:lstStyle/>
                  <a:p>
                    <a:fld id="{38EDC0E1-3976-44CF-9E39-4E5D06DD7BE0}"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614-42EF-A847-A2C45552F1C9}"/>
                </c:ext>
              </c:extLst>
            </c:dLbl>
            <c:dLbl>
              <c:idx val="3"/>
              <c:layout/>
              <c:tx>
                <c:rich>
                  <a:bodyPr/>
                  <a:lstStyle/>
                  <a:p>
                    <a:fld id="{D9A5E181-F7F6-4C5B-9D0B-59B7D87E765F}"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614-42EF-A847-A2C45552F1C9}"/>
                </c:ext>
              </c:extLst>
            </c:dLbl>
            <c:dLbl>
              <c:idx val="4"/>
              <c:layout/>
              <c:tx>
                <c:rich>
                  <a:bodyPr/>
                  <a:lstStyle/>
                  <a:p>
                    <a:fld id="{FA6DABF1-4F2A-4153-9F15-200709BA3FD7}"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614-42EF-A847-A2C45552F1C9}"/>
                </c:ext>
              </c:extLst>
            </c:dLbl>
            <c:dLbl>
              <c:idx val="5"/>
              <c:layout/>
              <c:tx>
                <c:rich>
                  <a:bodyPr/>
                  <a:lstStyle/>
                  <a:p>
                    <a:fld id="{1E21EFAB-9545-49C3-A4B6-7F70FC004809}"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614-42EF-A847-A2C45552F1C9}"/>
                </c:ext>
              </c:extLst>
            </c:dLbl>
            <c:dLbl>
              <c:idx val="6"/>
              <c:layout/>
              <c:tx>
                <c:rich>
                  <a:bodyPr/>
                  <a:lstStyle/>
                  <a:p>
                    <a:fld id="{16B5CE3C-92B8-42CF-BCCD-2A04DF7D5384}"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614-42EF-A847-A2C45552F1C9}"/>
                </c:ext>
              </c:extLst>
            </c:dLbl>
            <c:dLbl>
              <c:idx val="7"/>
              <c:layout/>
              <c:tx>
                <c:rich>
                  <a:bodyPr/>
                  <a:lstStyle/>
                  <a:p>
                    <a:fld id="{B90B9DA6-14E1-4808-936A-296DE797E63E}"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614-42EF-A847-A2C45552F1C9}"/>
                </c:ext>
              </c:extLst>
            </c:dLbl>
            <c:dLbl>
              <c:idx val="8"/>
              <c:layout/>
              <c:tx>
                <c:rich>
                  <a:bodyPr/>
                  <a:lstStyle/>
                  <a:p>
                    <a:fld id="{9090F956-9E71-4FB0-BD48-1213D84415AA}"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614-42EF-A847-A2C45552F1C9}"/>
                </c:ext>
              </c:extLst>
            </c:dLbl>
            <c:dLbl>
              <c:idx val="9"/>
              <c:layout/>
              <c:tx>
                <c:rich>
                  <a:bodyPr/>
                  <a:lstStyle/>
                  <a:p>
                    <a:fld id="{489C9E0F-2EC3-4C4F-86C7-7AF5AB01B873}" type="CELLRANGE">
                      <a:rPr lang="en-US"/>
                      <a:pPr/>
                      <a:t>[CELLRANGE]</a:t>
                    </a:fld>
                    <a:endParaRPr lang="en-US"/>
                  </a:p>
                </c:rich>
              </c:tx>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614-42EF-A847-A2C45552F1C9}"/>
                </c:ext>
              </c:extLst>
            </c:dLbl>
            <c:numFmt formatCode="0%" sourceLinked="0"/>
            <c:spPr>
              <a:noFill/>
              <a:ln>
                <a:noFill/>
              </a:ln>
              <a:effectLst/>
            </c:spPr>
            <c:txPr>
              <a:bodyPr rot="0" spcFirstLastPara="1" vertOverflow="ellipsis" vert="horz" wrap="square" lIns="38100" tIns="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15:showDataLabelsRange val="1"/>
                <c15:showLeaderLines val="1"/>
                <c15:leaderLines>
                  <c:spPr>
                    <a:ln w="9525" cap="flat" cmpd="sng" algn="ctr">
                      <a:solidFill>
                        <a:schemeClr val="tx1">
                          <a:lumMod val="35000"/>
                          <a:lumOff val="65000"/>
                        </a:schemeClr>
                      </a:solidFill>
                      <a:round/>
                    </a:ln>
                    <a:effectLst/>
                  </c:spPr>
                </c15:leaderLines>
              </c:ext>
            </c:extLst>
          </c:dLbls>
          <c:xVal>
            <c:strRef>
              <c:f>faster!$A$2:$A$13</c:f>
              <c:strCache>
                <c:ptCount val="12"/>
                <c:pt idx="0">
                  <c:v>China</c:v>
                </c:pt>
                <c:pt idx="1">
                  <c:v>United States</c:v>
                </c:pt>
                <c:pt idx="2">
                  <c:v>Philippines</c:v>
                </c:pt>
                <c:pt idx="3">
                  <c:v>Japan</c:v>
                </c:pt>
                <c:pt idx="4">
                  <c:v>India</c:v>
                </c:pt>
                <c:pt idx="5">
                  <c:v>Iran</c:v>
                </c:pt>
                <c:pt idx="6">
                  <c:v>Bangladesh</c:v>
                </c:pt>
                <c:pt idx="7">
                  <c:v>Peru</c:v>
                </c:pt>
                <c:pt idx="8">
                  <c:v>Russia</c:v>
                </c:pt>
                <c:pt idx="9">
                  <c:v>Colombia</c:v>
                </c:pt>
                <c:pt idx="10">
                  <c:v>Italy</c:v>
                </c:pt>
                <c:pt idx="11">
                  <c:v>Korea, Rep.</c:v>
                </c:pt>
              </c:strCache>
            </c:strRef>
          </c:xVal>
          <c:y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yVal>
          <c:smooth val="0"/>
          <c:extLst xmlns:c16r2="http://schemas.microsoft.com/office/drawing/2015/06/chart">
            <c:ext xmlns:c15="http://schemas.microsoft.com/office/drawing/2012/chart" uri="{02D57815-91ED-43cb-92C2-25804820EDAC}">
              <c15:datalabelsRange>
                <c15:f>faster!$AO$5:$AO$14</c15:f>
                <c15:dlblRangeCache>
                  <c:ptCount val="10"/>
                  <c:pt idx="0">
                    <c:v>-54%</c:v>
                  </c:pt>
                  <c:pt idx="1">
                    <c:v>-49%</c:v>
                  </c:pt>
                  <c:pt idx="2">
                    <c:v>-47%</c:v>
                  </c:pt>
                  <c:pt idx="3">
                    <c:v>-47%</c:v>
                  </c:pt>
                  <c:pt idx="4">
                    <c:v>-46%</c:v>
                  </c:pt>
                  <c:pt idx="5">
                    <c:v>-45%</c:v>
                  </c:pt>
                  <c:pt idx="6">
                    <c:v>-42%</c:v>
                  </c:pt>
                  <c:pt idx="7">
                    <c:v>-41%</c:v>
                  </c:pt>
                  <c:pt idx="8">
                    <c:v>-41%</c:v>
                  </c:pt>
                  <c:pt idx="9">
                    <c:v>-40%</c:v>
                  </c:pt>
                </c15:dlblRangeCache>
              </c15:datalabelsRange>
            </c:ext>
            <c:ext xmlns:c16="http://schemas.microsoft.com/office/drawing/2014/chart" uri="{C3380CC4-5D6E-409C-BE32-E72D297353CC}">
              <c16:uniqueId val="{0000000B-F614-42EF-A847-A2C45552F1C9}"/>
            </c:ext>
          </c:extLst>
        </c:ser>
        <c:ser>
          <c:idx val="6"/>
          <c:order val="2"/>
          <c:spPr>
            <a:ln w="25400" cap="rnd">
              <a:noFill/>
              <a:round/>
            </a:ln>
            <a:effectLst/>
          </c:spPr>
          <c:marker>
            <c:spPr>
              <a:noFill/>
              <a:ln>
                <a:noFill/>
              </a:ln>
            </c:spPr>
          </c:marker>
          <c:dLbls>
            <c:dLbl>
              <c:idx val="1"/>
              <c:layout>
                <c:manualLayout>
                  <c:x val="-0.0478646703253003"/>
                  <c:y val="0.120360163312919"/>
                </c:manualLayout>
              </c:layout>
              <c:tx>
                <c:rich>
                  <a:bodyPr/>
                  <a:lstStyle/>
                  <a:p>
                    <a:r>
                      <a:rPr lang="en-US"/>
                      <a:t>Trinidad </a:t>
                    </a:r>
                  </a:p>
                  <a:p>
                    <a:r>
                      <a:rPr lang="en-US"/>
                      <a:t>&amp; Tobago</a:t>
                    </a:r>
                  </a:p>
                </c:rich>
              </c:tx>
              <c:dLblPos val="r"/>
              <c:showLegendKey val="0"/>
              <c:showVal val="0"/>
              <c:showCatName val="1"/>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F614-42EF-A847-A2C45552F1C9}"/>
                </c:ext>
              </c:extLst>
            </c:dLbl>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1"/>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xVal>
            <c:strRef>
              <c:f>faster!$AF$5:$AF$14</c:f>
              <c:strCache>
                <c:ptCount val="10"/>
                <c:pt idx="0">
                  <c:v>Dominica</c:v>
                </c:pt>
                <c:pt idx="1">
                  <c:v>Trinidad and Tobago</c:v>
                </c:pt>
                <c:pt idx="2">
                  <c:v>Sudan</c:v>
                </c:pt>
                <c:pt idx="3">
                  <c:v>Nigeria</c:v>
                </c:pt>
                <c:pt idx="4">
                  <c:v>Belize</c:v>
                </c:pt>
                <c:pt idx="5">
                  <c:v>St. Lucia</c:v>
                </c:pt>
                <c:pt idx="6">
                  <c:v>Chad</c:v>
                </c:pt>
                <c:pt idx="7">
                  <c:v>Rwanda</c:v>
                </c:pt>
                <c:pt idx="8">
                  <c:v>Guatemala</c:v>
                </c:pt>
                <c:pt idx="9">
                  <c:v>Myanmar</c:v>
                </c:pt>
              </c:strCache>
            </c:strRef>
          </c:xVal>
          <c:yVal>
            <c:numRef>
              <c:f>faster!$AO$5:$AO$14</c:f>
              <c:numCache>
                <c:formatCode>0%</c:formatCode>
                <c:ptCount val="10"/>
                <c:pt idx="0">
                  <c:v>-0.540067030501325</c:v>
                </c:pt>
                <c:pt idx="1">
                  <c:v>-0.494333481152078</c:v>
                </c:pt>
                <c:pt idx="2">
                  <c:v>-0.469500528937165</c:v>
                </c:pt>
                <c:pt idx="3">
                  <c:v>-0.465409274811327</c:v>
                </c:pt>
                <c:pt idx="4">
                  <c:v>-0.459176579426552</c:v>
                </c:pt>
                <c:pt idx="5">
                  <c:v>-0.448762047965767</c:v>
                </c:pt>
                <c:pt idx="6">
                  <c:v>-0.422225867290933</c:v>
                </c:pt>
                <c:pt idx="7">
                  <c:v>-0.413357367239088</c:v>
                </c:pt>
                <c:pt idx="8">
                  <c:v>-0.407620225410239</c:v>
                </c:pt>
                <c:pt idx="9">
                  <c:v>-0.40477757132779</c:v>
                </c:pt>
              </c:numCache>
            </c:numRef>
          </c:yVal>
          <c:smooth val="0"/>
          <c:extLst xmlns:c16r2="http://schemas.microsoft.com/office/drawing/2015/06/chart">
            <c:ext xmlns:c16="http://schemas.microsoft.com/office/drawing/2014/chart" uri="{C3380CC4-5D6E-409C-BE32-E72D297353CC}">
              <c16:uniqueId val="{0000000D-F614-42EF-A847-A2C45552F1C9}"/>
            </c:ext>
          </c:extLst>
        </c:ser>
        <c:dLbls>
          <c:showLegendKey val="0"/>
          <c:showVal val="0"/>
          <c:showCatName val="0"/>
          <c:showSerName val="0"/>
          <c:showPercent val="0"/>
          <c:showBubbleSize val="0"/>
        </c:dLbls>
        <c:axId val="2126647608"/>
        <c:axId val="2126644296"/>
      </c:scatterChart>
      <c:catAx>
        <c:axId val="2126647608"/>
        <c:scaling>
          <c:orientation val="minMax"/>
        </c:scaling>
        <c:delete val="1"/>
        <c:axPos val="b"/>
        <c:numFmt formatCode="General" sourceLinked="1"/>
        <c:majorTickMark val="out"/>
        <c:minorTickMark val="none"/>
        <c:tickLblPos val="nextTo"/>
        <c:crossAx val="2126644296"/>
        <c:crosses val="autoZero"/>
        <c:auto val="1"/>
        <c:lblAlgn val="ctr"/>
        <c:lblOffset val="100"/>
        <c:noMultiLvlLbl val="0"/>
      </c:catAx>
      <c:valAx>
        <c:axId val="2126644296"/>
        <c:scaling>
          <c:orientation val="minMax"/>
        </c:scaling>
        <c:delete val="0"/>
        <c:axPos val="l"/>
        <c:title>
          <c:tx>
            <c:rich>
              <a:bodyPr/>
              <a:lstStyle/>
              <a:p>
                <a:pPr>
                  <a:defRPr/>
                </a:pPr>
                <a:r>
                  <a:rPr lang="en-US"/>
                  <a:t>Reduction in average well-being losses </a:t>
                </a:r>
              </a:p>
              <a:p>
                <a:pPr>
                  <a:defRPr/>
                </a:pPr>
                <a:r>
                  <a:rPr lang="en-US"/>
                  <a:t>due to faster</a:t>
                </a:r>
                <a:r>
                  <a:rPr lang="en-US" baseline="0"/>
                  <a:t> recovery</a:t>
                </a:r>
                <a:endParaRPr lang="en-US"/>
              </a:p>
            </c:rich>
          </c:tx>
          <c:layout/>
          <c:overlay val="0"/>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6476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EE68B-64AF-FD4E-B29D-D5D5D74E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14593</TotalTime>
  <Pages>12</Pages>
  <Words>3234</Words>
  <Characters>18440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Erik Rentschler</dc:creator>
  <cp:keywords/>
  <dc:description/>
  <cp:lastModifiedBy>Brian Walsh</cp:lastModifiedBy>
  <cp:revision>21</cp:revision>
  <dcterms:created xsi:type="dcterms:W3CDTF">2018-04-03T17:29:00Z</dcterms:created>
  <dcterms:modified xsi:type="dcterms:W3CDTF">2018-05-01T19:45:00Z</dcterms:modified>
</cp:coreProperties>
</file>