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harts/style1.xml" ContentType="application/vnd.ms-office.chartstyle+xml"/>
  <Override PartName="/word/charts/colors1.xml" ContentType="application/vnd.ms-office.chartcolorstyle+xml"/>
  <Override PartName="/word/charts/style2.xml" ContentType="application/vnd.ms-office.chartstyle+xml"/>
  <Override PartName="/word/charts/colors2.xml" ContentType="application/vnd.ms-office.chartcolorstyle+xml"/>
  <Override PartName="/word/charts/style3.xml" ContentType="application/vnd.ms-office.chartstyle+xml"/>
  <Override PartName="/word/charts/colors3.xml" ContentType="application/vnd.ms-office.chartcolorstyle+xml"/>
  <Override PartName="/word/charts/style4.xml" ContentType="application/vnd.ms-office.chartstyle+xml"/>
  <Override PartName="/word/charts/colors4.xml" ContentType="application/vnd.ms-office.chartcolorstyle+xml"/>
  <Override PartName="/word/charts/style5.xml" ContentType="application/vnd.ms-office.chartstyle+xml"/>
  <Override PartName="/word/charts/colors5.xml" ContentType="application/vnd.ms-office.chartcolorstyle+xml"/>
  <Override PartName="/word/charts/style6.xml" ContentType="application/vnd.ms-office.chartstyle+xml"/>
  <Override PartName="/word/charts/colors6.xml" ContentType="application/vnd.ms-office.chartcolorstyle+xml"/>
  <Override PartName="/word/charts/style7.xml" ContentType="application/vnd.ms-office.chartstyle+xml"/>
  <Override PartName="/word/charts/colors7.xml" ContentType="application/vnd.ms-office.chartcolorsty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86FEEF" w14:textId="77777777" w:rsidR="00165D3A" w:rsidRPr="00165D3A" w:rsidRDefault="00165D3A" w:rsidP="00165D3A">
      <w:pPr>
        <w:pStyle w:val="Title"/>
        <w:rPr>
          <w:sz w:val="40"/>
        </w:rPr>
      </w:pPr>
      <w:r w:rsidRPr="00165D3A">
        <w:rPr>
          <w:sz w:val="40"/>
        </w:rPr>
        <w:t xml:space="preserve">Building back </w:t>
      </w:r>
      <w:r w:rsidRPr="00165D3A">
        <w:rPr>
          <w:strike/>
          <w:sz w:val="40"/>
        </w:rPr>
        <w:t>better</w:t>
      </w:r>
      <w:r w:rsidRPr="00165D3A">
        <w:rPr>
          <w:sz w:val="40"/>
        </w:rPr>
        <w:t xml:space="preserve"> </w:t>
      </w:r>
      <w:r w:rsidRPr="00165D3A">
        <w:rPr>
          <w:i/>
          <w:sz w:val="40"/>
        </w:rPr>
        <w:t>Unbreakable</w:t>
      </w:r>
      <w:r w:rsidRPr="00165D3A">
        <w:rPr>
          <w:sz w:val="40"/>
        </w:rPr>
        <w:t xml:space="preserve"> </w:t>
      </w:r>
    </w:p>
    <w:p w14:paraId="3BEED89D" w14:textId="77777777" w:rsidR="00A50360" w:rsidRPr="00A7220A" w:rsidRDefault="00165D3A" w:rsidP="00165D3A">
      <w:pPr>
        <w:pStyle w:val="Title"/>
        <w:rPr>
          <w:sz w:val="28"/>
        </w:rPr>
      </w:pPr>
      <w:r w:rsidRPr="00A7220A">
        <w:rPr>
          <w:sz w:val="28"/>
        </w:rPr>
        <w:t>Resilience depends on the speed and quality of recovery</w:t>
      </w:r>
    </w:p>
    <w:p w14:paraId="54F8C4F1" w14:textId="77777777" w:rsidR="006100FE" w:rsidRDefault="006100FE" w:rsidP="006100FE"/>
    <w:p w14:paraId="66A83D72" w14:textId="77777777" w:rsidR="009721BB" w:rsidRDefault="009721BB" w:rsidP="00B9206B">
      <w:pPr>
        <w:jc w:val="both"/>
      </w:pPr>
      <w:r w:rsidRPr="00B9206B">
        <w:rPr>
          <w:highlight w:val="yellow"/>
        </w:rPr>
        <w:t>Abstract: Tracking estimates of resilience is key to understanding the ability of countries to withstand natural shocks. Following on the World Bank’s Unbreakable report, this study provides an update to the resilience indicator based on the latest available data. It shows that overall countries have made some progress in building resilience since the previous estimates. Further, this report shows that by estimating this resilience indicator</w:t>
      </w:r>
      <w:commentRangeStart w:id="0"/>
      <w:r w:rsidRPr="00B9206B">
        <w:rPr>
          <w:highlight w:val="yellow"/>
        </w:rPr>
        <w:t>,</w:t>
      </w:r>
      <w:ins w:id="1" w:author="Brian Walsh" w:date="2018-05-01T13:58:00Z">
        <w:r w:rsidR="00F538D8">
          <w:rPr>
            <w:highlight w:val="yellow"/>
          </w:rPr>
          <w:t xml:space="preserve"> several of</w:t>
        </w:r>
      </w:ins>
      <w:r w:rsidRPr="00B9206B">
        <w:rPr>
          <w:highlight w:val="yellow"/>
        </w:rPr>
        <w:t xml:space="preserve"> the main drivers of vulnerability and resilience can be determined </w:t>
      </w:r>
      <w:commentRangeEnd w:id="0"/>
      <w:r w:rsidR="00F538D8">
        <w:rPr>
          <w:rStyle w:val="CommentReference"/>
        </w:rPr>
        <w:commentReference w:id="0"/>
      </w:r>
      <w:r w:rsidRPr="00B9206B">
        <w:rPr>
          <w:highlight w:val="yellow"/>
        </w:rPr>
        <w:t>– and thus resilience building measures can be identified and prioritized. This report considers different measures under the “building back better” principle: Faster, more inclusive, and stronger reconstruction.</w:t>
      </w:r>
      <w:r>
        <w:t xml:space="preserve"> </w:t>
      </w:r>
    </w:p>
    <w:p w14:paraId="5F4A2DD5" w14:textId="77777777" w:rsidR="007C5996" w:rsidRDefault="00537A53" w:rsidP="00537A53">
      <w:pPr>
        <w:pStyle w:val="Heading1"/>
      </w:pPr>
      <w:r>
        <w:t xml:space="preserve">Building back better </w:t>
      </w:r>
    </w:p>
    <w:p w14:paraId="3BCD220A" w14:textId="77777777" w:rsidR="00B0378E" w:rsidRPr="00FD00D9" w:rsidRDefault="00B0378E" w:rsidP="00B0378E">
      <w:pPr>
        <w:spacing w:before="120"/>
        <w:jc w:val="both"/>
      </w:pPr>
      <w:r w:rsidRPr="00FD00D9">
        <w:t>Allowing no respite to people across the Caribbean</w:t>
      </w:r>
      <w:r>
        <w:t xml:space="preserve"> in late 2017</w:t>
      </w:r>
      <w:r w:rsidRPr="00FD00D9">
        <w:t xml:space="preserve">, Hurricane Irma was followed within few days by Hurricane Maria –  both of which reached the highest intensity storm category. They wreaked destruction on numerous small islands, causing severe damages on islands like Barbuda </w:t>
      </w:r>
      <w:ins w:id="2" w:author="Brian Walsh" w:date="2018-05-01T13:58:00Z">
        <w:r w:rsidR="00F538D8">
          <w:t>and</w:t>
        </w:r>
      </w:ins>
      <w:del w:id="3" w:author="Brian Walsh" w:date="2018-05-01T13:58:00Z">
        <w:r w:rsidRPr="00FD00D9" w:rsidDel="00F538D8">
          <w:delText>or</w:delText>
        </w:r>
      </w:del>
      <w:r w:rsidRPr="00FD00D9">
        <w:t xml:space="preserve"> Saint Martin. The human cost of these disasters is immense. Many lives were lost, even though early warning systems and timely evacuations were able to save many more. And many survivors have lost lifelong savings, homes, and livelihoods. </w:t>
      </w:r>
      <w:del w:id="4" w:author="Brian Walsh" w:date="2018-05-01T13:59:00Z">
        <w:r w:rsidRPr="00FD00D9" w:rsidDel="00E35D7D">
          <w:delText>The d</w:delText>
        </w:r>
      </w:del>
      <w:ins w:id="5" w:author="Brian Walsh" w:date="2018-05-01T13:59:00Z">
        <w:r w:rsidR="00E35D7D">
          <w:t>D</w:t>
        </w:r>
      </w:ins>
      <w:r w:rsidRPr="00FD00D9">
        <w:t xml:space="preserve">estruction in the infrastructure and residential sectors </w:t>
      </w:r>
      <w:ins w:id="6" w:author="Brian Walsh" w:date="2018-05-01T13:59:00Z">
        <w:r w:rsidR="00E35D7D">
          <w:t>is</w:t>
        </w:r>
      </w:ins>
      <w:del w:id="7" w:author="Brian Walsh" w:date="2018-05-01T13:59:00Z">
        <w:r w:rsidRPr="00FD00D9" w:rsidDel="00E35D7D">
          <w:delText>are</w:delText>
        </w:r>
      </w:del>
      <w:r w:rsidRPr="00FD00D9">
        <w:t xml:space="preserve"> likely to exceed 100 percent of GDP on several islands. 70 to 80 percent of Dominica’s houses and buildings sustained major storm damages, ranging from ripped off roofs to total destruction. Entire regions have lost access to basic services, such as electricity and safe drinking water, and some remote communities were cut off completely for days. Returning to normalcy will take months, if not years, and for vulnerable people – especially children and elderly – the next months are a critical period, with the heightened risk of mortality and permanent effects on children’s education and health. </w:t>
      </w:r>
    </w:p>
    <w:p w14:paraId="479FB56B" w14:textId="77777777" w:rsidR="00B0378E" w:rsidRPr="00FD00D9" w:rsidRDefault="00B0378E" w:rsidP="00B0378E">
      <w:pPr>
        <w:jc w:val="both"/>
      </w:pPr>
      <w:r w:rsidRPr="00FD00D9">
        <w:t xml:space="preserve">And the risk of further hurricanes remains high: </w:t>
      </w:r>
      <w:ins w:id="8" w:author="Brian Walsh" w:date="2018-05-01T14:12:00Z">
        <w:r w:rsidR="008A59E5">
          <w:t>t</w:t>
        </w:r>
      </w:ins>
      <w:del w:id="9" w:author="Brian Walsh" w:date="2018-05-01T14:12:00Z">
        <w:r w:rsidRPr="00FD00D9" w:rsidDel="008A59E5">
          <w:delText>T</w:delText>
        </w:r>
      </w:del>
      <w:r w:rsidRPr="00FD00D9">
        <w:t xml:space="preserve">he Caribbean hurricane season </w:t>
      </w:r>
      <w:ins w:id="10" w:author="Brian Walsh" w:date="2018-05-01T14:01:00Z">
        <w:r w:rsidR="009A2326">
          <w:t xml:space="preserve">extends from the beginning of June </w:t>
        </w:r>
      </w:ins>
      <w:del w:id="11" w:author="Brian Walsh" w:date="2018-05-01T14:01:00Z">
        <w:r w:rsidRPr="00FD00D9" w:rsidDel="009A2326">
          <w:delText>will not be over before</w:delText>
        </w:r>
      </w:del>
      <w:ins w:id="12" w:author="Brian Walsh" w:date="2018-05-01T14:01:00Z">
        <w:r w:rsidR="009A2326">
          <w:t>through</w:t>
        </w:r>
      </w:ins>
      <w:r w:rsidRPr="00FD00D9">
        <w:t xml:space="preserve"> the end of November</w:t>
      </w:r>
      <w:ins w:id="13" w:author="Brian Walsh" w:date="2018-05-01T14:01:00Z">
        <w:r w:rsidR="009A2326">
          <w:t xml:space="preserve"> each year</w:t>
        </w:r>
      </w:ins>
      <w:r w:rsidRPr="00FD00D9">
        <w:t xml:space="preserve">. In addition, it is evident that these recent disasters took place in the context of increasingly frequent and intense extreme weather events – a trend that is by no means limited to the Caribbean, as other regions of the world, from Sierra Leone to Bangladesh, have been heavily affected in recent months. Continued urbanization and population growth, especially in coastal areas, as well as climate change are bound to magnify these trends in the next decades. </w:t>
      </w:r>
    </w:p>
    <w:p w14:paraId="54FFB744" w14:textId="4DDDA1BC" w:rsidR="00B0378E" w:rsidRDefault="00B0378E" w:rsidP="00B0378E">
      <w:pPr>
        <w:jc w:val="both"/>
        <w:rPr>
          <w:rFonts w:eastAsia="Times New Roman"/>
          <w:szCs w:val="24"/>
        </w:rPr>
      </w:pPr>
      <w:r>
        <w:t>Considering these trends, t</w:t>
      </w:r>
      <w:r w:rsidRPr="00FD00D9">
        <w:t xml:space="preserve">he destruction </w:t>
      </w:r>
      <w:r>
        <w:t xml:space="preserve">caused by disasters highlights the need, but also </w:t>
      </w:r>
      <w:r w:rsidRPr="00FD00D9">
        <w:t xml:space="preserve">the opportunity to </w:t>
      </w:r>
      <w:r w:rsidRPr="00303BB8">
        <w:rPr>
          <w:i/>
        </w:rPr>
        <w:t>build back better</w:t>
      </w:r>
      <w:r>
        <w:t xml:space="preserve">. </w:t>
      </w:r>
      <w:r w:rsidRPr="0003726E">
        <w:rPr>
          <w:rFonts w:eastAsia="Times New Roman"/>
          <w:szCs w:val="24"/>
        </w:rPr>
        <w:t>Reconstruction offers an opportunity to build more resilient societies that are</w:t>
      </w:r>
      <w:ins w:id="14" w:author="Brian Walsh" w:date="2018-05-01T14:16:00Z">
        <w:r w:rsidR="00A43B62">
          <w:rPr>
            <w:rFonts w:eastAsia="Times New Roman"/>
            <w:szCs w:val="24"/>
          </w:rPr>
          <w:t>1</w:t>
        </w:r>
      </w:ins>
      <w:r w:rsidR="00F67A39">
        <w:rPr>
          <w:rFonts w:eastAsia="Times New Roman"/>
          <w:szCs w:val="24"/>
        </w:rPr>
        <w:t xml:space="preserve"> </w:t>
      </w:r>
      <w:r>
        <w:rPr>
          <w:rFonts w:eastAsia="Times New Roman"/>
          <w:szCs w:val="24"/>
        </w:rPr>
        <w:t xml:space="preserve">able to withstand future shocks </w:t>
      </w:r>
      <w:ins w:id="15" w:author="Brian Walsh" w:date="2018-05-01T14:14:00Z">
        <w:r w:rsidR="00F67A39">
          <w:rPr>
            <w:rFonts w:eastAsia="Times New Roman"/>
            <w:szCs w:val="24"/>
          </w:rPr>
          <w:t xml:space="preserve">by better </w:t>
        </w:r>
      </w:ins>
      <w:del w:id="16" w:author="Brian Walsh" w:date="2018-05-01T14:14:00Z">
        <w:r w:rsidDel="00F67A39">
          <w:rPr>
            <w:rFonts w:eastAsia="Times New Roman"/>
            <w:szCs w:val="24"/>
          </w:rPr>
          <w:delText xml:space="preserve">and that </w:delText>
        </w:r>
      </w:del>
      <w:del w:id="17" w:author="Brian Walsh" w:date="2018-05-01T14:13:00Z">
        <w:r w:rsidRPr="0003726E" w:rsidDel="0068116A">
          <w:rPr>
            <w:rFonts w:eastAsia="Times New Roman"/>
            <w:szCs w:val="24"/>
          </w:rPr>
          <w:delText>recognize</w:delText>
        </w:r>
      </w:del>
      <w:ins w:id="18" w:author="Brian Walsh" w:date="2018-05-01T14:13:00Z">
        <w:r w:rsidR="0068116A">
          <w:rPr>
            <w:rFonts w:eastAsia="Times New Roman"/>
            <w:szCs w:val="24"/>
          </w:rPr>
          <w:t>manag</w:t>
        </w:r>
        <w:r w:rsidR="00F67A39">
          <w:rPr>
            <w:rFonts w:eastAsia="Times New Roman"/>
            <w:szCs w:val="24"/>
          </w:rPr>
          <w:t>ing</w:t>
        </w:r>
      </w:ins>
      <w:del w:id="19" w:author="Brian Walsh" w:date="2018-05-01T14:02:00Z">
        <w:r w:rsidDel="009A2326">
          <w:rPr>
            <w:rFonts w:eastAsia="Times New Roman"/>
            <w:szCs w:val="24"/>
          </w:rPr>
          <w:delText>s</w:delText>
        </w:r>
      </w:del>
      <w:r w:rsidRPr="0003726E">
        <w:rPr>
          <w:rFonts w:eastAsia="Times New Roman"/>
          <w:szCs w:val="24"/>
        </w:rPr>
        <w:t xml:space="preserve"> the risks</w:t>
      </w:r>
      <w:ins w:id="20" w:author="Brian Walsh" w:date="2018-05-01T14:13:00Z">
        <w:r w:rsidR="0068116A">
          <w:rPr>
            <w:rFonts w:eastAsia="Times New Roman"/>
            <w:szCs w:val="24"/>
          </w:rPr>
          <w:t xml:space="preserve"> they face</w:t>
        </w:r>
      </w:ins>
      <w:r w:rsidRPr="0003726E">
        <w:rPr>
          <w:rFonts w:eastAsia="Times New Roman"/>
          <w:szCs w:val="24"/>
        </w:rPr>
        <w:t xml:space="preserve">: </w:t>
      </w:r>
      <w:ins w:id="21" w:author="Brian Walsh" w:date="2018-05-01T14:03:00Z">
        <w:r w:rsidR="009A2326">
          <w:rPr>
            <w:rFonts w:eastAsia="Times New Roman"/>
            <w:szCs w:val="24"/>
          </w:rPr>
          <w:t>w</w:t>
        </w:r>
      </w:ins>
      <w:del w:id="22" w:author="Brian Walsh" w:date="2018-05-01T14:02:00Z">
        <w:r w:rsidRPr="0003726E" w:rsidDel="009A2326">
          <w:rPr>
            <w:rFonts w:eastAsia="Times New Roman"/>
            <w:szCs w:val="24"/>
          </w:rPr>
          <w:delText>W</w:delText>
        </w:r>
      </w:del>
      <w:r w:rsidRPr="0003726E">
        <w:rPr>
          <w:rFonts w:eastAsia="Times New Roman"/>
          <w:szCs w:val="24"/>
        </w:rPr>
        <w:t>ith new buildings located outside flood zones and with structures designed to resist high winds; roads, bridges, and electric grids that are able to endure the next storm; and human settlements that provide a better quality of life and enable higher productivity.</w:t>
      </w:r>
    </w:p>
    <w:p w14:paraId="71268D08" w14:textId="77777777" w:rsidR="00B0378E" w:rsidRDefault="00537A53" w:rsidP="00B0378E">
      <w:pPr>
        <w:jc w:val="both"/>
        <w:rPr>
          <w:rFonts w:eastAsia="Times New Roman"/>
          <w:szCs w:val="24"/>
        </w:rPr>
      </w:pPr>
      <w:r>
        <w:t xml:space="preserve">This study </w:t>
      </w:r>
      <w:r w:rsidR="00B0378E">
        <w:t xml:space="preserve">builds on the framework and model described in the </w:t>
      </w:r>
      <w:r w:rsidRPr="00CA443A">
        <w:rPr>
          <w:i/>
        </w:rPr>
        <w:t>Unbreakable</w:t>
      </w:r>
      <w:r>
        <w:t xml:space="preserve"> report</w:t>
      </w:r>
      <w:r w:rsidR="00B0378E">
        <w:t xml:space="preserve"> to investigate the potential benefits from building back better after disasters. We look into three </w:t>
      </w:r>
      <w:r w:rsidR="00B0378E">
        <w:rPr>
          <w:rFonts w:eastAsia="Times New Roman"/>
          <w:szCs w:val="24"/>
        </w:rPr>
        <w:t xml:space="preserve">three key aspects of building back better, showing that they can all contribute to major reductions in the well-being impacts of natural disasters: </w:t>
      </w:r>
    </w:p>
    <w:p w14:paraId="6EFD6A3C" w14:textId="56368A99" w:rsidR="00B0378E" w:rsidRDefault="00B0378E" w:rsidP="00B0378E">
      <w:pPr>
        <w:pStyle w:val="ListParagraph"/>
        <w:numPr>
          <w:ilvl w:val="0"/>
          <w:numId w:val="3"/>
        </w:numPr>
        <w:jc w:val="both"/>
        <w:rPr>
          <w:rFonts w:eastAsia="Times New Roman"/>
          <w:szCs w:val="24"/>
        </w:rPr>
      </w:pPr>
      <w:r>
        <w:rPr>
          <w:rFonts w:eastAsia="Times New Roman"/>
          <w:i/>
          <w:szCs w:val="24"/>
        </w:rPr>
        <w:lastRenderedPageBreak/>
        <w:t>B</w:t>
      </w:r>
      <w:r w:rsidRPr="00B0378E">
        <w:rPr>
          <w:rFonts w:eastAsia="Times New Roman"/>
          <w:i/>
          <w:szCs w:val="24"/>
        </w:rPr>
        <w:t>uilding back faster</w:t>
      </w:r>
      <w:r w:rsidRPr="00B0378E">
        <w:rPr>
          <w:rFonts w:eastAsia="Times New Roman"/>
          <w:szCs w:val="24"/>
        </w:rPr>
        <w:t xml:space="preserve">. </w:t>
      </w:r>
      <w:r>
        <w:rPr>
          <w:rFonts w:eastAsia="Times New Roman"/>
          <w:szCs w:val="24"/>
        </w:rPr>
        <w:t>Results</w:t>
      </w:r>
      <w:r w:rsidRPr="00B0378E">
        <w:rPr>
          <w:rFonts w:eastAsia="Times New Roman"/>
          <w:szCs w:val="24"/>
        </w:rPr>
        <w:t xml:space="preserve"> show that shorter recovery and reconstruction periods mean that societies are ready for future disasters sooner. </w:t>
      </w:r>
      <w:r w:rsidRPr="00231DF5">
        <w:t xml:space="preserve">If the average recovery speed is reduced </w:t>
      </w:r>
      <w:r>
        <w:t>by two third</w:t>
      </w:r>
      <w:r w:rsidRPr="00231DF5">
        <w:t xml:space="preserve">, global well-being losses could be reduced by </w:t>
      </w:r>
      <w:r w:rsidR="000C39DF" w:rsidRPr="000C39DF">
        <w:rPr>
          <w:highlight w:val="yellow"/>
        </w:rPr>
        <w:t>1</w:t>
      </w:r>
      <w:r w:rsidRPr="000C39DF">
        <w:rPr>
          <w:highlight w:val="yellow"/>
        </w:rPr>
        <w:t>3%</w:t>
      </w:r>
      <w:r>
        <w:t xml:space="preserve">, which is equivalent to </w:t>
      </w:r>
      <w:r w:rsidR="000C39DF">
        <w:t xml:space="preserve">increasing global consumption by </w:t>
      </w:r>
      <w:ins w:id="23" w:author="Brian Walsh" w:date="2018-05-01T14:19:00Z">
        <w:r w:rsidR="00917038">
          <w:t xml:space="preserve">almost </w:t>
        </w:r>
      </w:ins>
      <w:r w:rsidR="000C39DF" w:rsidRPr="000C39DF">
        <w:rPr>
          <w:highlight w:val="yellow"/>
        </w:rPr>
        <w:t>$75</w:t>
      </w:r>
      <w:r>
        <w:t xml:space="preserve"> billion per year. </w:t>
      </w:r>
      <w:r w:rsidR="000C39DF">
        <w:t>These gains are e</w:t>
      </w:r>
      <w:r w:rsidRPr="00B0378E">
        <w:rPr>
          <w:rFonts w:eastAsia="Times New Roman"/>
          <w:szCs w:val="24"/>
        </w:rPr>
        <w:t xml:space="preserve">specially </w:t>
      </w:r>
      <w:r w:rsidR="000C39DF">
        <w:rPr>
          <w:rFonts w:eastAsia="Times New Roman"/>
          <w:szCs w:val="24"/>
        </w:rPr>
        <w:t xml:space="preserve">large </w:t>
      </w:r>
      <w:r w:rsidRPr="00B0378E">
        <w:rPr>
          <w:rFonts w:eastAsia="Times New Roman"/>
          <w:szCs w:val="24"/>
        </w:rPr>
        <w:t>in countries with frequent events</w:t>
      </w:r>
      <w:r w:rsidR="000C39DF">
        <w:rPr>
          <w:rFonts w:eastAsia="Times New Roman"/>
          <w:szCs w:val="24"/>
        </w:rPr>
        <w:t xml:space="preserve">, such as small island countries or Sub-Saharan countries. </w:t>
      </w:r>
    </w:p>
    <w:p w14:paraId="0AE1633B" w14:textId="77777777" w:rsidR="005102DF" w:rsidRDefault="005102DF" w:rsidP="005102DF">
      <w:pPr>
        <w:pStyle w:val="ListParagraph"/>
        <w:jc w:val="both"/>
        <w:rPr>
          <w:rFonts w:eastAsia="Times New Roman"/>
          <w:szCs w:val="24"/>
        </w:rPr>
      </w:pPr>
    </w:p>
    <w:p w14:paraId="03A88369" w14:textId="33C8A046" w:rsidR="005102DF" w:rsidRDefault="00B0378E" w:rsidP="005102DF">
      <w:pPr>
        <w:pStyle w:val="ListParagraph"/>
        <w:numPr>
          <w:ilvl w:val="0"/>
          <w:numId w:val="3"/>
        </w:numPr>
        <w:spacing w:after="240"/>
        <w:jc w:val="both"/>
      </w:pPr>
      <w:r w:rsidRPr="005102DF">
        <w:rPr>
          <w:rFonts w:eastAsia="Times New Roman"/>
          <w:i/>
          <w:szCs w:val="24"/>
        </w:rPr>
        <w:t xml:space="preserve">Building back more inclusively, </w:t>
      </w:r>
      <w:r w:rsidRPr="005102DF">
        <w:rPr>
          <w:rFonts w:eastAsia="Times New Roman"/>
          <w:szCs w:val="24"/>
        </w:rPr>
        <w:t>i.e. ensuring that post-disaster support reaches all affected population groups without bias. This emphasizes the importance of providing recovery support to low-income households who are typically more exposed, more vulnerable, and less supported.</w:t>
      </w:r>
      <w:r w:rsidR="000C39DF" w:rsidRPr="005102DF">
        <w:rPr>
          <w:rFonts w:eastAsia="Times New Roman"/>
          <w:szCs w:val="24"/>
        </w:rPr>
        <w:t xml:space="preserve"> If all countries had the ability to support the poorest people with post-disaster support, </w:t>
      </w:r>
      <w:r w:rsidR="000C39DF" w:rsidRPr="004D7A3A">
        <w:t>global well-being losses due to natural disasters could be reduced by 3.7%</w:t>
      </w:r>
      <w:r w:rsidR="000C39DF">
        <w:t xml:space="preserve">, equivalent to a </w:t>
      </w:r>
      <w:r w:rsidR="000C39DF" w:rsidRPr="005102DF">
        <w:rPr>
          <w:rFonts w:eastAsia="Times New Roman"/>
          <w:szCs w:val="24"/>
        </w:rPr>
        <w:t xml:space="preserve">$20 billion increase in annual global consumption. The effect is particularly large in countries with large inequality and where poor people have little access to social protection and financial instruments. In </w:t>
      </w:r>
      <w:r w:rsidR="000C39DF">
        <w:t>Benin, Zambia, Antigua &amp; Barbuda, Malawi, Haiti, Coast Rica, El Salvador, Greece, Argentina and Kenya</w:t>
      </w:r>
      <w:ins w:id="24" w:author="Brian Walsh" w:date="2018-05-01T14:17:00Z">
        <w:r w:rsidR="00917038">
          <w:t>,</w:t>
        </w:r>
      </w:ins>
      <w:r w:rsidR="000C39DF">
        <w:t xml:space="preserve"> </w:t>
      </w:r>
      <w:del w:id="25" w:author="Brian Walsh" w:date="2018-05-01T14:18:00Z">
        <w:r w:rsidR="000C39DF" w:rsidDel="00917038">
          <w:delText>doing so</w:delText>
        </w:r>
      </w:del>
      <w:ins w:id="26" w:author="Brian Walsh" w:date="2018-05-01T14:18:00Z">
        <w:r w:rsidR="00917038">
          <w:t>building back more inclusively</w:t>
        </w:r>
      </w:ins>
      <w:r w:rsidR="000C39DF">
        <w:t xml:space="preserve"> would reduce disaster losses by more than 12 percent. </w:t>
      </w:r>
    </w:p>
    <w:p w14:paraId="72C616BA" w14:textId="77777777" w:rsidR="005102DF" w:rsidRDefault="005102DF" w:rsidP="005102DF">
      <w:pPr>
        <w:pStyle w:val="ListParagraph"/>
        <w:spacing w:after="240"/>
        <w:jc w:val="both"/>
      </w:pPr>
    </w:p>
    <w:p w14:paraId="3462D7A1" w14:textId="77777777" w:rsidR="00B0378E" w:rsidRPr="005102DF" w:rsidRDefault="00B0378E" w:rsidP="005102DF">
      <w:pPr>
        <w:pStyle w:val="ListParagraph"/>
        <w:numPr>
          <w:ilvl w:val="0"/>
          <w:numId w:val="3"/>
        </w:numPr>
        <w:spacing w:after="240"/>
        <w:jc w:val="both"/>
        <w:rPr>
          <w:rFonts w:eastAsia="Times New Roman"/>
          <w:szCs w:val="24"/>
        </w:rPr>
      </w:pPr>
      <w:r w:rsidRPr="005102DF">
        <w:rPr>
          <w:rFonts w:eastAsia="Times New Roman"/>
          <w:i/>
          <w:szCs w:val="24"/>
        </w:rPr>
        <w:t xml:space="preserve">Building back stronger </w:t>
      </w:r>
      <w:r w:rsidRPr="005102DF">
        <w:rPr>
          <w:rFonts w:eastAsia="Times New Roman"/>
          <w:szCs w:val="24"/>
        </w:rPr>
        <w:t>can help to reduce well-being losses by ensuring that reconstructed infrastructure can resist more intense events in the future.</w:t>
      </w:r>
      <w:r w:rsidR="000C39DF" w:rsidRPr="005102DF">
        <w:rPr>
          <w:rFonts w:eastAsia="Times New Roman"/>
          <w:szCs w:val="24"/>
        </w:rPr>
        <w:t xml:space="preserve"> </w:t>
      </w:r>
      <w:r w:rsidR="005102DF">
        <w:t>I</w:t>
      </w:r>
      <w:r w:rsidR="005102DF" w:rsidRPr="004D7A3A">
        <w:t xml:space="preserve">f all countries </w:t>
      </w:r>
      <w:r w:rsidR="005102DF">
        <w:t xml:space="preserve">would “build back </w:t>
      </w:r>
      <w:r w:rsidR="005102DF" w:rsidRPr="005102DF">
        <w:rPr>
          <w:i/>
        </w:rPr>
        <w:t>stronger</w:t>
      </w:r>
      <w:r w:rsidR="005102DF">
        <w:t>” during a 20-year time window</w:t>
      </w:r>
      <w:r w:rsidR="005102DF" w:rsidRPr="004D7A3A">
        <w:t>,</w:t>
      </w:r>
      <w:r w:rsidR="005102DF">
        <w:t xml:space="preserve"> ensuring that reconstruction can resist the 50-year return period hazards,</w:t>
      </w:r>
      <w:r w:rsidR="005102DF" w:rsidRPr="004D7A3A">
        <w:t xml:space="preserve"> </w:t>
      </w:r>
      <w:r w:rsidR="005102DF">
        <w:t xml:space="preserve">then </w:t>
      </w:r>
      <w:r w:rsidR="005102DF" w:rsidRPr="004D7A3A">
        <w:t>global well-being l</w:t>
      </w:r>
      <w:r w:rsidR="005102DF">
        <w:t>osses due to natural disasters w</w:t>
      </w:r>
      <w:r w:rsidR="005102DF" w:rsidRPr="004D7A3A">
        <w:t xml:space="preserve">ould be reduced </w:t>
      </w:r>
      <w:r w:rsidR="005102DF">
        <w:t>by 11</w:t>
      </w:r>
      <w:r w:rsidR="005102DF" w:rsidRPr="004D7A3A">
        <w:t xml:space="preserve">.7% from </w:t>
      </w:r>
      <w:r w:rsidR="005102DF">
        <w:t xml:space="preserve">US$ 560 </w:t>
      </w:r>
      <w:proofErr w:type="spellStart"/>
      <w:r w:rsidR="005102DF">
        <w:t>bn</w:t>
      </w:r>
      <w:proofErr w:type="spellEnd"/>
      <w:r w:rsidR="005102DF">
        <w:t xml:space="preserve"> to US$ 494</w:t>
      </w:r>
      <w:r w:rsidR="005102DF" w:rsidRPr="004D7A3A">
        <w:t xml:space="preserve"> </w:t>
      </w:r>
      <w:proofErr w:type="spellStart"/>
      <w:r w:rsidR="005102DF" w:rsidRPr="004D7A3A">
        <w:t>bn</w:t>
      </w:r>
      <w:proofErr w:type="spellEnd"/>
      <w:r w:rsidR="005102DF" w:rsidRPr="004D7A3A">
        <w:t xml:space="preserve"> annually</w:t>
      </w:r>
      <w:r w:rsidR="005102DF" w:rsidRPr="00DC2835">
        <w:t>.</w:t>
      </w:r>
      <w:r w:rsidR="005102DF">
        <w:t xml:space="preserve"> </w:t>
      </w:r>
      <w:r w:rsidR="005102DF" w:rsidRPr="005102DF">
        <w:rPr>
          <w:i/>
        </w:rPr>
        <w:t>Stronger</w:t>
      </w:r>
      <w:r w:rsidR="005102DF">
        <w:t xml:space="preserve"> recovery could reduce overall well-being losses due to natural disasters by more than 33 percent in nine countries: Tonga, Guatemala, Peru, Trinidad and Tobago, Fiji, Greece, Haiti, Vietnam and Chile.</w:t>
      </w:r>
    </w:p>
    <w:p w14:paraId="4EF71148" w14:textId="77777777" w:rsidR="005102DF" w:rsidRDefault="005102DF" w:rsidP="00537A53">
      <w:pPr>
        <w:jc w:val="both"/>
      </w:pPr>
      <w:r w:rsidRPr="005102DF">
        <w:rPr>
          <w:highlight w:val="yellow"/>
        </w:rPr>
        <w:t>Taken together, these three actions – rebuilding faster, more inclusively, and stronger – could generate large benefits, totaling $XX billion per year, that is YY percent of current disaster losses. Building back better is particularly important in small island countries, due to their large current vulnerability and small scale. In the AA small island countries included in this analysis, it would lead on average to a reduction by PP percent of disasters losses.</w:t>
      </w:r>
      <w:r>
        <w:t xml:space="preserve"> </w:t>
      </w:r>
    </w:p>
    <w:p w14:paraId="775ED02B" w14:textId="77777777" w:rsidR="00537A53" w:rsidRPr="007C5996" w:rsidRDefault="00B0378E" w:rsidP="00537A53">
      <w:pPr>
        <w:jc w:val="both"/>
      </w:pPr>
      <w:r>
        <w:t xml:space="preserve">To reach these conclusions, the first section of this study </w:t>
      </w:r>
      <w:r w:rsidR="00537A53">
        <w:t xml:space="preserve">provides an update to the estimates of resilience </w:t>
      </w:r>
      <w:r>
        <w:t xml:space="preserve">provided in the Unbreakable report, </w:t>
      </w:r>
      <w:r w:rsidR="00537A53">
        <w:t>based on the latest available data</w:t>
      </w:r>
      <w:r>
        <w:t>. It also</w:t>
      </w:r>
      <w:r w:rsidR="00537A53">
        <w:t xml:space="preserve"> expands the analysis from 117 to 151 countries. It shows that many countries have been able to strengthen their socio-economic resilience in the past two years, while others have experienced a reduction in resilience. By focusing on the cases of </w:t>
      </w:r>
      <w:r w:rsidR="00537A53" w:rsidRPr="00CA443A">
        <w:rPr>
          <w:highlight w:val="yellow"/>
        </w:rPr>
        <w:t>four</w:t>
      </w:r>
      <w:r w:rsidR="00537A53">
        <w:t xml:space="preserve"> selected countries, this report also discusses the factors that determine changes in resilience. </w:t>
      </w:r>
      <w:r>
        <w:t>T</w:t>
      </w:r>
      <w:del w:id="27" w:author="Brian Walsh" w:date="2018-05-01T14:20:00Z">
        <w:r w:rsidDel="006F32EC">
          <w:delText>hen, t</w:delText>
        </w:r>
      </w:del>
      <w:r>
        <w:t>he second s</w:t>
      </w:r>
      <w:r w:rsidR="00537A53">
        <w:t>ection provides an analysis of the role of ‘building back better’ – i.e. the way in which speed and quality of post-disaster recovery determines socio-economic resilience to disasters</w:t>
      </w:r>
      <w:r>
        <w:t>, looking into the three dimensions</w:t>
      </w:r>
      <w:r w:rsidR="00537A53">
        <w:t xml:space="preserve">: Building back </w:t>
      </w:r>
      <w:r w:rsidR="00537A53" w:rsidRPr="009721BB">
        <w:rPr>
          <w:i/>
        </w:rPr>
        <w:t>faster</w:t>
      </w:r>
      <w:r w:rsidR="00537A53">
        <w:t xml:space="preserve">, </w:t>
      </w:r>
      <w:r w:rsidR="00537A53" w:rsidRPr="009721BB">
        <w:rPr>
          <w:i/>
        </w:rPr>
        <w:t>more inclusively</w:t>
      </w:r>
      <w:r w:rsidR="00537A53">
        <w:t xml:space="preserve">, and </w:t>
      </w:r>
      <w:r w:rsidR="00537A53" w:rsidRPr="009721BB">
        <w:rPr>
          <w:i/>
        </w:rPr>
        <w:t>stronger</w:t>
      </w:r>
      <w:r w:rsidR="00537A53">
        <w:t xml:space="preserve">. </w:t>
      </w:r>
    </w:p>
    <w:p w14:paraId="0B64F9BC" w14:textId="77777777" w:rsidR="00537A53" w:rsidRPr="00963D65" w:rsidRDefault="00537A53" w:rsidP="00537A53">
      <w:pPr>
        <w:pStyle w:val="Heading1"/>
        <w:rPr>
          <w:rFonts w:cstheme="minorHAnsi"/>
        </w:rPr>
      </w:pPr>
      <w:r>
        <w:t>Beyond asset losses: The well-being losses of natural disasters depend on people’s socio-economic resilience</w:t>
      </w:r>
    </w:p>
    <w:p w14:paraId="3BCD5B5E" w14:textId="21790719" w:rsidR="00B0378E" w:rsidRDefault="00B0378E" w:rsidP="00B0378E">
      <w:pPr>
        <w:autoSpaceDE w:val="0"/>
        <w:autoSpaceDN w:val="0"/>
        <w:adjustRightInd w:val="0"/>
        <w:spacing w:before="120" w:after="120" w:line="240" w:lineRule="auto"/>
        <w:jc w:val="both"/>
      </w:pPr>
      <w:r>
        <w:t xml:space="preserve">Frequently, the estimated losses due to natural </w:t>
      </w:r>
      <w:r w:rsidRPr="006F0547">
        <w:t xml:space="preserve">disasters focus only on damages to assets – including buildings, infrastructure, equipment, and production. </w:t>
      </w:r>
      <w:ins w:id="28" w:author="Brian Walsh" w:date="2018-05-01T14:20:00Z">
        <w:r w:rsidR="006F32EC">
          <w:t xml:space="preserve">According to </w:t>
        </w:r>
      </w:ins>
      <w:del w:id="29" w:author="Brian Walsh" w:date="2018-05-01T14:20:00Z">
        <w:r w:rsidRPr="006F0547" w:rsidDel="006F32EC">
          <w:delText xml:space="preserve">Following </w:delText>
        </w:r>
      </w:del>
      <w:r w:rsidRPr="006F0547">
        <w:t xml:space="preserve">such estimates, 2017 was the </w:t>
      </w:r>
      <w:r w:rsidRPr="006F0547">
        <w:lastRenderedPageBreak/>
        <w:t>costliest year on record in terms of weather-related natural disasters. From hurricanes and wildfires to droughts and floods, global economic losses totaled more than $330 billion (</w:t>
      </w:r>
      <w:r w:rsidRPr="006F0547">
        <w:rPr>
          <w:highlight w:val="yellow"/>
        </w:rPr>
        <w:t>Munich Re</w:t>
      </w:r>
      <w:r w:rsidRPr="006F0547">
        <w:t>).</w:t>
      </w:r>
      <w:r>
        <w:t xml:space="preserve"> </w:t>
      </w:r>
    </w:p>
    <w:p w14:paraId="5036F638" w14:textId="45DDA96B" w:rsidR="00B0378E" w:rsidRDefault="00B0378E" w:rsidP="00B0378E">
      <w:pPr>
        <w:autoSpaceDE w:val="0"/>
        <w:autoSpaceDN w:val="0"/>
        <w:adjustRightInd w:val="0"/>
        <w:spacing w:before="120" w:after="120" w:line="240" w:lineRule="auto"/>
        <w:jc w:val="both"/>
        <w:rPr>
          <w:rFonts w:cstheme="minorHAnsi"/>
        </w:rPr>
      </w:pPr>
      <w:r w:rsidRPr="00963D65">
        <w:rPr>
          <w:rFonts w:cstheme="minorHAnsi"/>
        </w:rPr>
        <w:t xml:space="preserve">However, as highlighted in the </w:t>
      </w:r>
      <w:r w:rsidRPr="00963D65">
        <w:rPr>
          <w:rFonts w:cstheme="minorHAnsi"/>
          <w:i/>
        </w:rPr>
        <w:t>Unbreakable</w:t>
      </w:r>
      <w:r w:rsidRPr="00963D65">
        <w:rPr>
          <w:rFonts w:cstheme="minorHAnsi"/>
        </w:rPr>
        <w:t xml:space="preserve"> report (</w:t>
      </w:r>
      <w:r w:rsidRPr="00963D65">
        <w:rPr>
          <w:rFonts w:cstheme="minorHAnsi"/>
          <w:highlight w:val="yellow"/>
        </w:rPr>
        <w:t>Hallegatte et al., 2016</w:t>
      </w:r>
      <w:r w:rsidRPr="00963D65">
        <w:rPr>
          <w:rFonts w:cstheme="minorHAnsi"/>
        </w:rPr>
        <w:t>), the focus on asset losses fails to inform us how disasters affect people’s well-being. The report highlighted that the overall well-being impact of a disaster depends critically on</w:t>
      </w:r>
      <w:r>
        <w:rPr>
          <w:rFonts w:cstheme="minorHAnsi"/>
        </w:rPr>
        <w:t xml:space="preserve"> the impact of asset losses on income and consumption along the recovery and reconstruction phase. </w:t>
      </w:r>
      <w:ins w:id="30" w:author="Brian Walsh" w:date="2018-05-01T14:22:00Z">
        <w:r w:rsidR="001140B6">
          <w:rPr>
            <w:rFonts w:cstheme="minorHAnsi"/>
          </w:rPr>
          <w:t>For example, t</w:t>
        </w:r>
      </w:ins>
      <w:del w:id="31" w:author="Brian Walsh" w:date="2018-05-01T14:22:00Z">
        <w:r w:rsidDel="001140B6">
          <w:rPr>
            <w:rFonts w:cstheme="minorHAnsi"/>
          </w:rPr>
          <w:delText>T</w:delText>
        </w:r>
      </w:del>
      <w:r>
        <w:rPr>
          <w:rFonts w:cstheme="minorHAnsi"/>
        </w:rPr>
        <w:t xml:space="preserve">he same asset losses have different impacts depending on whether reconstruction takes place over a few months or several years. </w:t>
      </w:r>
    </w:p>
    <w:p w14:paraId="6790B0B6" w14:textId="01B191A7" w:rsidR="00B0378E" w:rsidRDefault="00B0378E" w:rsidP="00B0378E">
      <w:pPr>
        <w:autoSpaceDE w:val="0"/>
        <w:autoSpaceDN w:val="0"/>
        <w:adjustRightInd w:val="0"/>
        <w:spacing w:before="120" w:after="120" w:line="240" w:lineRule="auto"/>
        <w:jc w:val="both"/>
        <w:rPr>
          <w:rFonts w:cstheme="minorHAnsi"/>
        </w:rPr>
      </w:pPr>
      <w:r>
        <w:rPr>
          <w:rFonts w:cstheme="minorHAnsi"/>
        </w:rPr>
        <w:t xml:space="preserve">The impact on </w:t>
      </w:r>
      <w:proofErr w:type="gramStart"/>
      <w:r>
        <w:rPr>
          <w:rFonts w:cstheme="minorHAnsi"/>
        </w:rPr>
        <w:t>well-being</w:t>
      </w:r>
      <w:proofErr w:type="gramEnd"/>
      <w:r>
        <w:rPr>
          <w:rFonts w:cstheme="minorHAnsi"/>
        </w:rPr>
        <w:t xml:space="preserve"> also depend</w:t>
      </w:r>
      <w:ins w:id="32" w:author="Brian Walsh" w:date="2018-05-01T14:22:00Z">
        <w:r w:rsidR="001140B6">
          <w:rPr>
            <w:rFonts w:cstheme="minorHAnsi"/>
          </w:rPr>
          <w:t>s</w:t>
        </w:r>
      </w:ins>
      <w:r>
        <w:rPr>
          <w:rFonts w:cstheme="minorHAnsi"/>
        </w:rPr>
        <w:t xml:space="preserve"> on who is affected. </w:t>
      </w:r>
      <w:r w:rsidRPr="00963D65">
        <w:rPr>
          <w:rFonts w:cstheme="minorHAnsi"/>
        </w:rPr>
        <w:t xml:space="preserve">Clearly, a </w:t>
      </w:r>
      <w:proofErr w:type="gramStart"/>
      <w:r w:rsidRPr="00963D65">
        <w:rPr>
          <w:rFonts w:cstheme="minorHAnsi"/>
        </w:rPr>
        <w:t xml:space="preserve">$1 loss </w:t>
      </w:r>
      <w:ins w:id="33" w:author="Brian Walsh" w:date="2018-05-01T14:22:00Z">
        <w:r w:rsidR="001140B6">
          <w:rPr>
            <w:rFonts w:cstheme="minorHAnsi"/>
          </w:rPr>
          <w:t xml:space="preserve">is experienced differently </w:t>
        </w:r>
      </w:ins>
      <w:del w:id="34" w:author="Brian Walsh" w:date="2018-05-01T14:23:00Z">
        <w:r w:rsidRPr="00963D65" w:rsidDel="001140B6">
          <w:rPr>
            <w:rFonts w:cstheme="minorHAnsi"/>
          </w:rPr>
          <w:delText>means different things t</w:delText>
        </w:r>
      </w:del>
      <w:ins w:id="35" w:author="Brian Walsh" w:date="2018-05-01T14:23:00Z">
        <w:r w:rsidR="001140B6">
          <w:rPr>
            <w:rFonts w:cstheme="minorHAnsi"/>
          </w:rPr>
          <w:t>by</w:t>
        </w:r>
      </w:ins>
      <w:del w:id="36" w:author="Brian Walsh" w:date="2018-05-01T14:23:00Z">
        <w:r w:rsidRPr="00963D65" w:rsidDel="001140B6">
          <w:rPr>
            <w:rFonts w:cstheme="minorHAnsi"/>
          </w:rPr>
          <w:delText>o</w:delText>
        </w:r>
      </w:del>
      <w:r w:rsidRPr="00963D65">
        <w:rPr>
          <w:rFonts w:cstheme="minorHAnsi"/>
        </w:rPr>
        <w:t xml:space="preserve"> a rich person than </w:t>
      </w:r>
      <w:del w:id="37" w:author="Brian Walsh" w:date="2018-05-01T14:23:00Z">
        <w:r w:rsidRPr="00963D65" w:rsidDel="001140B6">
          <w:rPr>
            <w:rFonts w:cstheme="minorHAnsi"/>
          </w:rPr>
          <w:delText xml:space="preserve">to </w:delText>
        </w:r>
      </w:del>
      <w:ins w:id="38" w:author="Brian Walsh" w:date="2018-05-01T14:23:00Z">
        <w:r w:rsidR="001140B6">
          <w:rPr>
            <w:rFonts w:cstheme="minorHAnsi"/>
          </w:rPr>
          <w:t>by</w:t>
        </w:r>
        <w:r w:rsidR="001140B6" w:rsidRPr="00963D65">
          <w:rPr>
            <w:rFonts w:cstheme="minorHAnsi"/>
          </w:rPr>
          <w:t xml:space="preserve"> </w:t>
        </w:r>
      </w:ins>
      <w:r w:rsidRPr="00963D65">
        <w:rPr>
          <w:rFonts w:cstheme="minorHAnsi"/>
        </w:rPr>
        <w:t>a poor person</w:t>
      </w:r>
      <w:proofErr w:type="gramEnd"/>
      <w:r w:rsidRPr="00963D65">
        <w:rPr>
          <w:rFonts w:cstheme="minorHAnsi"/>
        </w:rPr>
        <w:t xml:space="preserve">. The same loss affects poor and marginalized people far more because their livelihoods depend on fewer assets, their consumption is closer to subsistence levels, they cannot rely on savings to smooth the impacts, their health and education are at greater risk, and they may need more time to recover and reconstruct. </w:t>
      </w:r>
    </w:p>
    <w:p w14:paraId="34D82550" w14:textId="5C8D45E8" w:rsidR="00496158" w:rsidRDefault="009443CC" w:rsidP="00963D65">
      <w:pPr>
        <w:autoSpaceDE w:val="0"/>
        <w:autoSpaceDN w:val="0"/>
        <w:adjustRightInd w:val="0"/>
        <w:spacing w:before="120" w:after="120" w:line="240" w:lineRule="auto"/>
        <w:jc w:val="both"/>
        <w:rPr>
          <w:rFonts w:cstheme="minorHAnsi"/>
        </w:rPr>
      </w:pPr>
      <w:r w:rsidRPr="00963D65">
        <w:rPr>
          <w:rFonts w:cstheme="minorHAnsi"/>
        </w:rPr>
        <w:t xml:space="preserve">To account for this important difference between asset and </w:t>
      </w:r>
      <w:r w:rsidR="009204B2">
        <w:rPr>
          <w:rFonts w:cstheme="minorHAnsi"/>
        </w:rPr>
        <w:t>well-being</w:t>
      </w:r>
      <w:r w:rsidRPr="00963D65">
        <w:rPr>
          <w:rFonts w:cstheme="minorHAnsi"/>
        </w:rPr>
        <w:t xml:space="preserve"> losses, the </w:t>
      </w:r>
      <w:r w:rsidRPr="00963D65">
        <w:rPr>
          <w:rFonts w:cstheme="minorHAnsi"/>
          <w:i/>
        </w:rPr>
        <w:t>Unbreakable</w:t>
      </w:r>
      <w:r w:rsidRPr="00963D65">
        <w:rPr>
          <w:rFonts w:cstheme="minorHAnsi"/>
        </w:rPr>
        <w:t xml:space="preserve"> report developed a new resilience metric</w:t>
      </w:r>
      <w:r w:rsidR="00F973B1" w:rsidRPr="00963D65">
        <w:rPr>
          <w:rFonts w:cstheme="minorHAnsi"/>
        </w:rPr>
        <w:t xml:space="preserve"> measuring</w:t>
      </w:r>
      <w:r w:rsidRPr="00963D65">
        <w:rPr>
          <w:rFonts w:cstheme="minorHAnsi"/>
        </w:rPr>
        <w:t xml:space="preserve"> </w:t>
      </w:r>
      <w:r w:rsidR="00E7595A" w:rsidRPr="00963D65">
        <w:rPr>
          <w:rFonts w:cstheme="minorHAnsi"/>
        </w:rPr>
        <w:t xml:space="preserve">how natural disasters affect people’s well-being. </w:t>
      </w:r>
      <w:r w:rsidR="00496158">
        <w:rPr>
          <w:rFonts w:cstheme="minorHAnsi"/>
        </w:rPr>
        <w:t xml:space="preserve">Classically, it accounts for the exposure and vulnerability of people, i.e., on how often they are affected and how much of their assets </w:t>
      </w:r>
      <w:ins w:id="39" w:author="Brian Walsh" w:date="2018-05-01T14:24:00Z">
        <w:r w:rsidR="002D2B50">
          <w:rPr>
            <w:rFonts w:cstheme="minorHAnsi"/>
          </w:rPr>
          <w:t>are</w:t>
        </w:r>
      </w:ins>
      <w:del w:id="40" w:author="Brian Walsh" w:date="2018-05-01T14:24:00Z">
        <w:r w:rsidR="00496158" w:rsidDel="002D2B50">
          <w:rPr>
            <w:rFonts w:cstheme="minorHAnsi"/>
          </w:rPr>
          <w:delText>is</w:delText>
        </w:r>
      </w:del>
      <w:r w:rsidR="00496158">
        <w:rPr>
          <w:rFonts w:cstheme="minorHAnsi"/>
        </w:rPr>
        <w:t xml:space="preserve"> lost when they are affected. But the framework also includes their socio-economic resilience, defined as their </w:t>
      </w:r>
      <w:r w:rsidR="00F973B1" w:rsidRPr="00963D65">
        <w:rPr>
          <w:rFonts w:cstheme="minorHAnsi"/>
        </w:rPr>
        <w:t xml:space="preserve">ability </w:t>
      </w:r>
      <w:r w:rsidR="00496158">
        <w:rPr>
          <w:rFonts w:cstheme="minorHAnsi"/>
        </w:rPr>
        <w:t>t</w:t>
      </w:r>
      <w:r w:rsidR="00F973B1" w:rsidRPr="00963D65">
        <w:rPr>
          <w:rFonts w:cstheme="minorHAnsi"/>
        </w:rPr>
        <w:t>o cope with a disaster, receive support, and recover and reconstruct</w:t>
      </w:r>
      <w:r w:rsidR="00496158">
        <w:rPr>
          <w:rFonts w:cstheme="minorHAnsi"/>
        </w:rPr>
        <w:t xml:space="preserve"> </w:t>
      </w:r>
      <w:r w:rsidR="00963D65">
        <w:rPr>
          <w:rFonts w:cstheme="minorHAnsi"/>
        </w:rPr>
        <w:t>(</w:t>
      </w:r>
      <w:r w:rsidR="00963D65">
        <w:rPr>
          <w:rFonts w:cstheme="minorHAnsi"/>
        </w:rPr>
        <w:fldChar w:fldCharType="begin"/>
      </w:r>
      <w:r w:rsidR="00963D65">
        <w:rPr>
          <w:rFonts w:cstheme="minorHAnsi"/>
        </w:rPr>
        <w:instrText xml:space="preserve"> REF _Ref511298776 \h </w:instrText>
      </w:r>
      <w:r w:rsidR="00963D65">
        <w:rPr>
          <w:rFonts w:cstheme="minorHAnsi"/>
        </w:rPr>
      </w:r>
      <w:r w:rsidR="00963D65">
        <w:rPr>
          <w:rFonts w:cstheme="minorHAnsi"/>
        </w:rPr>
        <w:fldChar w:fldCharType="separate"/>
      </w:r>
      <w:r w:rsidR="00963D65">
        <w:t xml:space="preserve">Figure </w:t>
      </w:r>
      <w:r w:rsidR="00963D65">
        <w:rPr>
          <w:noProof/>
        </w:rPr>
        <w:t>1</w:t>
      </w:r>
      <w:r w:rsidR="00963D65">
        <w:rPr>
          <w:rFonts w:cstheme="minorHAnsi"/>
        </w:rPr>
        <w:fldChar w:fldCharType="end"/>
      </w:r>
      <w:r w:rsidR="00963D65">
        <w:rPr>
          <w:rFonts w:cstheme="minorHAnsi"/>
        </w:rPr>
        <w:t>)</w:t>
      </w:r>
      <w:r w:rsidR="00F973B1" w:rsidRPr="00963D65">
        <w:rPr>
          <w:rFonts w:cstheme="minorHAnsi"/>
        </w:rPr>
        <w:t xml:space="preserve">. </w:t>
      </w:r>
    </w:p>
    <w:p w14:paraId="631C36D1" w14:textId="7F6321C8" w:rsidR="00F973B1" w:rsidRDefault="00F973B1" w:rsidP="00963D65">
      <w:pPr>
        <w:autoSpaceDE w:val="0"/>
        <w:autoSpaceDN w:val="0"/>
        <w:adjustRightInd w:val="0"/>
        <w:spacing w:before="120" w:after="120" w:line="240" w:lineRule="auto"/>
        <w:jc w:val="both"/>
        <w:rPr>
          <w:rFonts w:cstheme="minorHAnsi"/>
        </w:rPr>
      </w:pPr>
      <w:r w:rsidRPr="00963D65">
        <w:rPr>
          <w:rFonts w:cstheme="minorHAnsi"/>
        </w:rPr>
        <w:t xml:space="preserve">By examining well-being instead of asset losses, the report provided a deeper (and grimmer) view of natural disasters than does the usual reporting—indeed, this view takes better account of poor people’s vulnerability. </w:t>
      </w:r>
      <w:r w:rsidR="00496158">
        <w:rPr>
          <w:rFonts w:cstheme="minorHAnsi"/>
        </w:rPr>
        <w:t>But</w:t>
      </w:r>
      <w:ins w:id="41" w:author="Brian Walsh" w:date="2018-05-01T14:24:00Z">
        <w:r w:rsidR="002D2B50">
          <w:rPr>
            <w:rFonts w:cstheme="minorHAnsi"/>
          </w:rPr>
          <w:t>,</w:t>
        </w:r>
      </w:ins>
      <w:r w:rsidR="00496158">
        <w:rPr>
          <w:rFonts w:cstheme="minorHAnsi"/>
        </w:rPr>
        <w:t xml:space="preserve"> </w:t>
      </w:r>
      <w:ins w:id="42" w:author="Brian Walsh" w:date="2018-05-01T14:24:00Z">
        <w:r w:rsidR="002D2B50">
          <w:rPr>
            <w:rFonts w:cstheme="minorHAnsi"/>
          </w:rPr>
          <w:t xml:space="preserve">in </w:t>
        </w:r>
      </w:ins>
      <w:r w:rsidR="00496158">
        <w:rPr>
          <w:rFonts w:cstheme="minorHAnsi"/>
        </w:rPr>
        <w:t xml:space="preserve">doing so, the report also highlights new opportunities for interventions to minimize disaster losses by reducing the specific vulnerability of poor people, for instance through appropriate targeting of social expenditures or improved access to financial instruments, from saving accounts and borrowing to insurance. </w:t>
      </w:r>
    </w:p>
    <w:p w14:paraId="4C6FD813" w14:textId="77777777" w:rsidR="00814F22" w:rsidRPr="00963D65" w:rsidRDefault="00814F22" w:rsidP="00963D65">
      <w:pPr>
        <w:autoSpaceDE w:val="0"/>
        <w:autoSpaceDN w:val="0"/>
        <w:adjustRightInd w:val="0"/>
        <w:spacing w:before="120" w:after="120" w:line="240" w:lineRule="auto"/>
        <w:jc w:val="both"/>
        <w:rPr>
          <w:rFonts w:cstheme="minorHAnsi"/>
        </w:rPr>
      </w:pPr>
    </w:p>
    <w:p w14:paraId="79C13D2C" w14:textId="77777777" w:rsidR="007C5996" w:rsidRPr="00963D65" w:rsidRDefault="007C5996" w:rsidP="00E7595A">
      <w:pPr>
        <w:pStyle w:val="Caption"/>
        <w:keepNext/>
        <w:rPr>
          <w:i w:val="0"/>
          <w:color w:val="auto"/>
          <w:sz w:val="20"/>
        </w:rPr>
      </w:pPr>
      <w:bookmarkStart w:id="43" w:name="_Ref511298776"/>
      <w:r w:rsidRPr="00FF2063">
        <w:rPr>
          <w:b/>
          <w:i w:val="0"/>
          <w:color w:val="auto"/>
          <w:sz w:val="20"/>
        </w:rPr>
        <w:t xml:space="preserve">Figure </w:t>
      </w:r>
      <w:r w:rsidR="00EA7BFB">
        <w:rPr>
          <w:b/>
          <w:i w:val="0"/>
          <w:color w:val="auto"/>
          <w:sz w:val="20"/>
        </w:rPr>
        <w:fldChar w:fldCharType="begin"/>
      </w:r>
      <w:r w:rsidR="00EA7BFB">
        <w:rPr>
          <w:b/>
          <w:i w:val="0"/>
          <w:color w:val="auto"/>
          <w:sz w:val="20"/>
        </w:rPr>
        <w:instrText xml:space="preserve"> SEQ Figure \* ARABIC </w:instrText>
      </w:r>
      <w:r w:rsidR="00EA7BFB">
        <w:rPr>
          <w:b/>
          <w:i w:val="0"/>
          <w:color w:val="auto"/>
          <w:sz w:val="20"/>
        </w:rPr>
        <w:fldChar w:fldCharType="separate"/>
      </w:r>
      <w:r w:rsidR="009721BB">
        <w:rPr>
          <w:b/>
          <w:i w:val="0"/>
          <w:noProof/>
          <w:color w:val="auto"/>
          <w:sz w:val="20"/>
        </w:rPr>
        <w:t>1</w:t>
      </w:r>
      <w:r w:rsidR="00EA7BFB">
        <w:rPr>
          <w:b/>
          <w:i w:val="0"/>
          <w:color w:val="auto"/>
          <w:sz w:val="20"/>
        </w:rPr>
        <w:fldChar w:fldCharType="end"/>
      </w:r>
      <w:bookmarkEnd w:id="43"/>
      <w:r w:rsidR="00FF2063">
        <w:rPr>
          <w:b/>
          <w:i w:val="0"/>
          <w:color w:val="auto"/>
          <w:sz w:val="20"/>
        </w:rPr>
        <w:t>.</w:t>
      </w:r>
      <w:r w:rsidRPr="00963D65">
        <w:rPr>
          <w:i w:val="0"/>
          <w:color w:val="auto"/>
          <w:sz w:val="20"/>
        </w:rPr>
        <w:t xml:space="preserve"> People's well-being losses due to a disaster depend on their resilience, i.e. their ability to </w:t>
      </w:r>
      <w:r w:rsidRPr="00963D65">
        <w:rPr>
          <w:i w:val="0"/>
          <w:noProof/>
          <w:color w:val="auto"/>
          <w:sz w:val="20"/>
        </w:rPr>
        <w:t xml:space="preserve">cope, receive support, and recover. </w:t>
      </w:r>
    </w:p>
    <w:p w14:paraId="0554ACE3" w14:textId="77777777" w:rsidR="007C5996" w:rsidRDefault="007C5996" w:rsidP="007C5996">
      <w:r>
        <w:rPr>
          <w:noProof/>
          <w:lang w:eastAsia="en-US"/>
        </w:rPr>
        <w:drawing>
          <wp:inline distT="0" distB="0" distL="0" distR="0" wp14:anchorId="174A3819" wp14:editId="1556C58A">
            <wp:extent cx="5905975" cy="27203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3718"/>
                    <a:stretch/>
                  </pic:blipFill>
                  <pic:spPr bwMode="auto">
                    <a:xfrm>
                      <a:off x="0" y="0"/>
                      <a:ext cx="5911132" cy="2722716"/>
                    </a:xfrm>
                    <a:prstGeom prst="rect">
                      <a:avLst/>
                    </a:prstGeom>
                    <a:ln>
                      <a:noFill/>
                    </a:ln>
                    <a:extLst>
                      <a:ext uri="{53640926-AAD7-44d8-BBD7-CCE9431645EC}">
                        <a14:shadowObscured xmlns:a14="http://schemas.microsoft.com/office/drawing/2010/main"/>
                      </a:ext>
                    </a:extLst>
                  </pic:spPr>
                </pic:pic>
              </a:graphicData>
            </a:graphic>
          </wp:inline>
        </w:drawing>
      </w:r>
    </w:p>
    <w:p w14:paraId="1C792329" w14:textId="77777777" w:rsidR="00963D65" w:rsidRDefault="00963D65" w:rsidP="00963D65">
      <w:pPr>
        <w:autoSpaceDE w:val="0"/>
        <w:autoSpaceDN w:val="0"/>
        <w:adjustRightInd w:val="0"/>
        <w:spacing w:before="120" w:after="120" w:line="240" w:lineRule="auto"/>
        <w:jc w:val="both"/>
        <w:rPr>
          <w:rFonts w:cstheme="minorHAnsi"/>
        </w:rPr>
      </w:pPr>
      <w:r w:rsidRPr="00963D65">
        <w:rPr>
          <w:rFonts w:cstheme="minorHAnsi"/>
        </w:rPr>
        <w:lastRenderedPageBreak/>
        <w:t xml:space="preserve">In all of the 117 countries studied in the report, well-being losses from natural disasters are larger than asset losses </w:t>
      </w:r>
      <w:r w:rsidRPr="00A7220A">
        <w:rPr>
          <w:rFonts w:cstheme="minorHAnsi"/>
          <w:highlight w:val="yellow"/>
        </w:rPr>
        <w:t xml:space="preserve">(Hallegatte, Bangalore, and Vogt-Schilb, </w:t>
      </w:r>
      <w:r w:rsidR="00A7220A" w:rsidRPr="00A7220A">
        <w:rPr>
          <w:rFonts w:cstheme="minorHAnsi"/>
          <w:highlight w:val="yellow"/>
        </w:rPr>
        <w:t>2016</w:t>
      </w:r>
      <w:r w:rsidRPr="00A7220A">
        <w:rPr>
          <w:rFonts w:cstheme="minorHAnsi"/>
          <w:highlight w:val="yellow"/>
        </w:rPr>
        <w:t>).</w:t>
      </w:r>
      <w:r w:rsidRPr="00963D65">
        <w:rPr>
          <w:rFonts w:cstheme="minorHAnsi"/>
        </w:rPr>
        <w:t xml:space="preserve"> According to the </w:t>
      </w:r>
      <w:r w:rsidRPr="00963D65">
        <w:rPr>
          <w:rFonts w:cstheme="minorHAnsi"/>
          <w:i/>
          <w:iCs/>
        </w:rPr>
        <w:t>United Nations Global Assessment Report on Disaster Risk Reduction</w:t>
      </w:r>
      <w:r w:rsidRPr="00963D65">
        <w:rPr>
          <w:rFonts w:cstheme="minorHAnsi"/>
        </w:rPr>
        <w:t>—the so-called GAR (</w:t>
      </w:r>
      <w:r w:rsidRPr="00963D65">
        <w:rPr>
          <w:rFonts w:cstheme="minorHAnsi"/>
          <w:highlight w:val="yellow"/>
        </w:rPr>
        <w:t>UNISDR 2015</w:t>
      </w:r>
      <w:r w:rsidRPr="00963D65">
        <w:rPr>
          <w:rFonts w:cstheme="minorHAnsi"/>
        </w:rPr>
        <w:t>)—</w:t>
      </w:r>
      <w:commentRangeStart w:id="44"/>
      <w:r w:rsidRPr="00963D65">
        <w:rPr>
          <w:rFonts w:cstheme="minorHAnsi"/>
        </w:rPr>
        <w:t>total asset losses from natural disasters in these countries average $327 billion a year</w:t>
      </w:r>
      <w:commentRangeEnd w:id="44"/>
      <w:r w:rsidR="00132F10">
        <w:rPr>
          <w:rStyle w:val="CommentReference"/>
        </w:rPr>
        <w:commentReference w:id="44"/>
      </w:r>
      <w:r w:rsidRPr="00963D65">
        <w:rPr>
          <w:rFonts w:cstheme="minorHAnsi"/>
        </w:rPr>
        <w:t>.</w:t>
      </w:r>
      <w:r w:rsidR="00496158">
        <w:rPr>
          <w:rStyle w:val="FootnoteReference"/>
          <w:rFonts w:cstheme="minorHAnsi"/>
        </w:rPr>
        <w:footnoteReference w:id="1"/>
      </w:r>
      <w:r w:rsidRPr="00963D65">
        <w:rPr>
          <w:rFonts w:cstheme="minorHAnsi"/>
        </w:rPr>
        <w:t xml:space="preserve"> Because disaster losses are concentrated on a small share of country populations, imperfectly shared, and affect more poor people (who have limited ability to cope with them), this report estimates that well-being losses in these countries are equivalent to consumption losses 60 percent larger than asset losses, or about $520 billion a year. </w:t>
      </w:r>
    </w:p>
    <w:p w14:paraId="6E469330" w14:textId="77777777" w:rsidR="00B0378E" w:rsidRPr="00B0378E" w:rsidRDefault="00B0378E" w:rsidP="00B0378E">
      <w:pPr>
        <w:pBdr>
          <w:top w:val="single" w:sz="4" w:space="1" w:color="auto"/>
          <w:left w:val="single" w:sz="4" w:space="4" w:color="auto"/>
          <w:bottom w:val="single" w:sz="4" w:space="1" w:color="auto"/>
          <w:right w:val="single" w:sz="4" w:space="4" w:color="auto"/>
        </w:pBdr>
        <w:jc w:val="both"/>
        <w:rPr>
          <w:rFonts w:cstheme="minorHAnsi"/>
          <w:b/>
        </w:rPr>
      </w:pPr>
      <w:r w:rsidRPr="00B0378E">
        <w:rPr>
          <w:rFonts w:cstheme="minorHAnsi"/>
          <w:b/>
        </w:rPr>
        <w:t>Box 1. Quantifying socioeconomic resilience and well-being losses</w:t>
      </w:r>
    </w:p>
    <w:p w14:paraId="24899A97" w14:textId="77777777" w:rsidR="00B0378E" w:rsidRPr="001B5F09" w:rsidRDefault="00B0378E" w:rsidP="00B0378E">
      <w:pPr>
        <w:pBdr>
          <w:top w:val="single" w:sz="4" w:space="1" w:color="auto"/>
          <w:left w:val="single" w:sz="4" w:space="4" w:color="auto"/>
          <w:bottom w:val="single" w:sz="4" w:space="1" w:color="auto"/>
          <w:right w:val="single" w:sz="4" w:space="4" w:color="auto"/>
        </w:pBdr>
        <w:jc w:val="both"/>
        <w:rPr>
          <w:rFonts w:cstheme="minorHAnsi"/>
        </w:rPr>
      </w:pPr>
      <w:r>
        <w:rPr>
          <w:rFonts w:cstheme="minorHAnsi"/>
        </w:rPr>
        <w:t xml:space="preserve">Based on </w:t>
      </w:r>
      <w:r w:rsidRPr="001B5F09">
        <w:rPr>
          <w:rFonts w:cstheme="minorHAnsi"/>
        </w:rPr>
        <w:t>the resilience model presented in the Unbreakable report, this update report calculates the risk to well-being by considering the four drivers of the loss in well-being as described above: natural hazards, exposure, vulnerability, and socio-economic resilience. Specifically, s</w:t>
      </w:r>
      <w:r w:rsidRPr="001B5F09">
        <w:rPr>
          <w:rFonts w:cstheme="minorHAnsi"/>
          <w:i/>
          <w:iCs/>
        </w:rPr>
        <w:t xml:space="preserve">ocio-economic resilience </w:t>
      </w:r>
      <w:r w:rsidRPr="001B5F09">
        <w:rPr>
          <w:rFonts w:cstheme="minorHAnsi"/>
        </w:rPr>
        <w:t xml:space="preserve">is defined as the ratio of </w:t>
      </w:r>
      <w:r w:rsidRPr="001B5F09">
        <w:rPr>
          <w:rFonts w:cstheme="minorHAnsi"/>
          <w:i/>
          <w:iCs/>
        </w:rPr>
        <w:t xml:space="preserve">asset </w:t>
      </w:r>
      <w:r w:rsidRPr="001B5F09">
        <w:rPr>
          <w:rFonts w:cstheme="minorHAnsi"/>
        </w:rPr>
        <w:t xml:space="preserve">losses to </w:t>
      </w:r>
      <w:r w:rsidRPr="001B5F09">
        <w:rPr>
          <w:rFonts w:cstheme="minorHAnsi"/>
          <w:i/>
          <w:iCs/>
        </w:rPr>
        <w:t xml:space="preserve">well-being </w:t>
      </w:r>
      <w:r w:rsidRPr="001B5F09">
        <w:rPr>
          <w:rFonts w:cstheme="minorHAnsi"/>
        </w:rPr>
        <w:t>losses:</w:t>
      </w:r>
    </w:p>
    <w:p w14:paraId="4DFC59F6" w14:textId="77777777" w:rsidR="00B0378E" w:rsidRPr="001B5F09" w:rsidRDefault="00B0378E" w:rsidP="00B0378E">
      <w:pPr>
        <w:pBdr>
          <w:top w:val="single" w:sz="4" w:space="1" w:color="auto"/>
          <w:left w:val="single" w:sz="4" w:space="4" w:color="auto"/>
          <w:bottom w:val="single" w:sz="4" w:space="1" w:color="auto"/>
          <w:right w:val="single" w:sz="4" w:space="4" w:color="auto"/>
        </w:pBdr>
        <w:rPr>
          <w:rFonts w:cstheme="minorHAnsi"/>
        </w:rPr>
      </w:pPr>
      <m:oMathPara>
        <m:oMath>
          <m:r>
            <m:rPr>
              <m:nor/>
            </m:rPr>
            <w:rPr>
              <w:rFonts w:cstheme="minorHAnsi"/>
              <w:b/>
            </w:rPr>
            <m:t>socio-economic resilience</m:t>
          </m:r>
          <m:r>
            <w:rPr>
              <w:rFonts w:ascii="Cambria Math" w:hAnsi="Cambria Math" w:cstheme="minorHAnsi"/>
            </w:rPr>
            <m:t>=</m:t>
          </m:r>
          <m:f>
            <m:fPr>
              <m:ctrlPr>
                <w:rPr>
                  <w:rFonts w:ascii="Cambria Math" w:hAnsi="Cambria Math" w:cstheme="minorHAnsi"/>
                  <w:i/>
                </w:rPr>
              </m:ctrlPr>
            </m:fPr>
            <m:num>
              <m:r>
                <m:rPr>
                  <m:nor/>
                </m:rPr>
                <w:rPr>
                  <w:rFonts w:cstheme="minorHAnsi"/>
                </w:rPr>
                <m:t>asset losses</m:t>
              </m:r>
            </m:num>
            <m:den>
              <m:r>
                <m:rPr>
                  <m:nor/>
                </m:rPr>
                <w:rPr>
                  <w:rFonts w:cstheme="minorHAnsi"/>
                </w:rPr>
                <m:t>well-being losses</m:t>
              </m:r>
            </m:den>
          </m:f>
        </m:oMath>
      </m:oMathPara>
    </w:p>
    <w:p w14:paraId="65141AAA" w14:textId="77777777" w:rsidR="00B0378E" w:rsidRDefault="00B0378E" w:rsidP="00B0378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cstheme="minorHAnsi"/>
          <w:color w:val="000000"/>
        </w:rPr>
      </w:pPr>
      <w:r w:rsidRPr="001B5F09">
        <w:rPr>
          <w:rFonts w:cstheme="minorHAnsi"/>
          <w:color w:val="000000"/>
        </w:rPr>
        <w:t>Based on this definition, socio</w:t>
      </w:r>
      <w:r>
        <w:rPr>
          <w:rFonts w:cstheme="minorHAnsi"/>
          <w:color w:val="000000"/>
        </w:rPr>
        <w:t>-</w:t>
      </w:r>
      <w:r w:rsidRPr="001B5F09">
        <w:rPr>
          <w:rFonts w:cstheme="minorHAnsi"/>
          <w:color w:val="000000"/>
        </w:rPr>
        <w:t xml:space="preserve">economic resilience </w:t>
      </w:r>
      <w:r>
        <w:rPr>
          <w:rFonts w:cstheme="minorHAnsi"/>
          <w:color w:val="000000"/>
        </w:rPr>
        <w:t xml:space="preserve">is </w:t>
      </w:r>
      <w:r w:rsidRPr="001B5F09">
        <w:rPr>
          <w:rFonts w:cstheme="minorHAnsi"/>
          <w:color w:val="000000"/>
        </w:rPr>
        <w:t>considered a driver of the</w:t>
      </w:r>
      <w:r>
        <w:rPr>
          <w:rFonts w:cstheme="minorHAnsi"/>
          <w:color w:val="000000"/>
        </w:rPr>
        <w:t xml:space="preserve"> </w:t>
      </w:r>
      <w:r w:rsidRPr="001B5F09">
        <w:rPr>
          <w:rFonts w:cstheme="minorHAnsi"/>
          <w:color w:val="000000"/>
        </w:rPr>
        <w:t>risk to well-being along with the three usual drivers: hazard (the probability an event</w:t>
      </w:r>
      <w:r>
        <w:rPr>
          <w:rFonts w:cstheme="minorHAnsi"/>
          <w:color w:val="000000"/>
        </w:rPr>
        <w:t xml:space="preserve"> </w:t>
      </w:r>
      <w:r w:rsidRPr="001B5F09">
        <w:rPr>
          <w:rFonts w:cstheme="minorHAnsi"/>
          <w:color w:val="000000"/>
        </w:rPr>
        <w:t>occurs), exposure (the population and assets located in the affected area), and asset</w:t>
      </w:r>
      <w:r>
        <w:rPr>
          <w:rFonts w:cstheme="minorHAnsi"/>
          <w:color w:val="000000"/>
        </w:rPr>
        <w:t xml:space="preserve"> </w:t>
      </w:r>
      <w:r w:rsidRPr="001B5F09">
        <w:rPr>
          <w:rFonts w:cstheme="minorHAnsi"/>
          <w:color w:val="000000"/>
        </w:rPr>
        <w:t>vulnerability (the fraction of asset value lost when affected by a hazard):</w:t>
      </w:r>
    </w:p>
    <w:p w14:paraId="4F4FE5F7" w14:textId="77777777" w:rsidR="00B0378E" w:rsidRPr="001B5F09" w:rsidRDefault="00B0378E" w:rsidP="00B0378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rPr>
      </w:pPr>
    </w:p>
    <w:p w14:paraId="47361863" w14:textId="77777777" w:rsidR="00B0378E" w:rsidRPr="00562870" w:rsidRDefault="00B0378E" w:rsidP="00B0378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rPr>
      </w:pPr>
      <m:oMathPara>
        <m:oMath>
          <m:r>
            <m:rPr>
              <m:nor/>
            </m:rPr>
            <w:rPr>
              <w:rFonts w:cstheme="minorHAnsi"/>
              <w:b/>
              <w:color w:val="000000"/>
            </w:rPr>
            <m:t>risk to well-being</m:t>
          </m:r>
          <m:r>
            <m:rPr>
              <m:sty m:val="p"/>
            </m:rPr>
            <w:rPr>
              <w:rFonts w:ascii="Cambria Math" w:hAnsi="Cambria Math" w:cstheme="minorHAnsi"/>
              <w:color w:val="000000"/>
            </w:rPr>
            <m:t>=</m:t>
          </m:r>
          <m:f>
            <m:fPr>
              <m:ctrlPr>
                <w:rPr>
                  <w:rFonts w:ascii="Cambria Math" w:hAnsi="Cambria Math" w:cstheme="minorHAnsi"/>
                  <w:color w:val="000000"/>
                </w:rPr>
              </m:ctrlPr>
            </m:fPr>
            <m:num>
              <m:r>
                <m:rPr>
                  <m:nor/>
                </m:rPr>
                <w:rPr>
                  <w:rFonts w:cstheme="minorHAnsi"/>
                  <w:color w:val="000000"/>
                </w:rPr>
                <m:t>expected asset losses</m:t>
              </m:r>
            </m:num>
            <m:den>
              <m:r>
                <m:rPr>
                  <m:nor/>
                </m:rPr>
                <w:rPr>
                  <w:rFonts w:cstheme="minorHAnsi"/>
                  <w:color w:val="000000"/>
                </w:rPr>
                <m:t>socio-economic resilience</m:t>
              </m:r>
            </m:den>
          </m:f>
          <m:r>
            <m:rPr>
              <m:sty m:val="p"/>
            </m:rPr>
            <w:rPr>
              <w:rFonts w:ascii="Cambria Math" w:hAnsi="Cambria Math" w:cstheme="minorHAnsi"/>
              <w:color w:val="000000"/>
            </w:rPr>
            <m:t>=</m:t>
          </m:r>
          <m:f>
            <m:fPr>
              <m:ctrlPr>
                <w:rPr>
                  <w:rFonts w:ascii="Cambria Math" w:hAnsi="Cambria Math" w:cstheme="minorHAnsi"/>
                  <w:color w:val="000000"/>
                </w:rPr>
              </m:ctrlPr>
            </m:fPr>
            <m:num>
              <m:r>
                <m:rPr>
                  <m:nor/>
                </m:rPr>
                <w:rPr>
                  <w:rFonts w:cstheme="minorHAnsi"/>
                  <w:color w:val="000000"/>
                </w:rPr>
                <m:t>hazard * exposure * asset vulnerability</m:t>
              </m:r>
            </m:num>
            <m:den>
              <m:r>
                <m:rPr>
                  <m:nor/>
                </m:rPr>
                <w:rPr>
                  <w:rFonts w:cstheme="minorHAnsi"/>
                  <w:color w:val="000000"/>
                </w:rPr>
                <m:t>socio-economic resilience</m:t>
              </m:r>
            </m:den>
          </m:f>
        </m:oMath>
      </m:oMathPara>
    </w:p>
    <w:p w14:paraId="015257C6" w14:textId="77777777" w:rsidR="00B0378E" w:rsidRDefault="00B0378E" w:rsidP="00B0378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rPr>
      </w:pPr>
    </w:p>
    <w:p w14:paraId="4EFDF72F" w14:textId="77777777" w:rsidR="00B0378E" w:rsidRPr="00562870" w:rsidRDefault="00B0378E" w:rsidP="00B0378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cstheme="minorHAnsi"/>
          <w:color w:val="000000"/>
        </w:rPr>
      </w:pPr>
      <w:r w:rsidRPr="00562870">
        <w:rPr>
          <w:rFonts w:cstheme="minorHAnsi"/>
          <w:color w:val="000000"/>
        </w:rPr>
        <w:t xml:space="preserve">The </w:t>
      </w:r>
      <w:r w:rsidRPr="00562870">
        <w:rPr>
          <w:rFonts w:cstheme="minorHAnsi"/>
          <w:i/>
          <w:color w:val="000000"/>
        </w:rPr>
        <w:t>Unbreakable</w:t>
      </w:r>
      <w:r w:rsidRPr="00562870">
        <w:rPr>
          <w:rFonts w:cstheme="minorHAnsi"/>
          <w:color w:val="000000"/>
        </w:rPr>
        <w:t xml:space="preserve"> report used this approach to quantify the risk to well-being in 117 countries, </w:t>
      </w:r>
      <w:r>
        <w:rPr>
          <w:rFonts w:cstheme="minorHAnsi"/>
          <w:color w:val="000000"/>
        </w:rPr>
        <w:t>based on the latest available data in 2016.</w:t>
      </w:r>
      <w:r w:rsidRPr="00562870">
        <w:rPr>
          <w:rFonts w:cstheme="minorHAnsi"/>
          <w:color w:val="000000"/>
        </w:rPr>
        <w:t xml:space="preserve"> It calculated asset and well-being losses for multiple hazards, considering return periods from 2 to 1,500 years: River floods, coastal floods due to storm surge, windstorms, earthquakes, and tsunamis. Socio-</w:t>
      </w:r>
      <w:r>
        <w:rPr>
          <w:rFonts w:cstheme="minorHAnsi"/>
          <w:color w:val="000000"/>
        </w:rPr>
        <w:t>economic resilience wa</w:t>
      </w:r>
      <w:r w:rsidRPr="00562870">
        <w:rPr>
          <w:rFonts w:cstheme="minorHAnsi"/>
          <w:color w:val="000000"/>
        </w:rPr>
        <w:t>s then estimated as the ratio of expected asset losses to expected well-being losses.</w:t>
      </w:r>
    </w:p>
    <w:p w14:paraId="00009F05" w14:textId="77777777" w:rsidR="00B0378E" w:rsidRDefault="00B0378E" w:rsidP="008558FB">
      <w:pPr>
        <w:jc w:val="both"/>
      </w:pPr>
    </w:p>
    <w:p w14:paraId="32E132B2" w14:textId="1EC88BFF" w:rsidR="00537A53" w:rsidRDefault="00566A7D" w:rsidP="008558FB">
      <w:pPr>
        <w:jc w:val="both"/>
        <w:rPr>
          <w:rFonts w:cstheme="minorHAnsi"/>
        </w:rPr>
      </w:pPr>
      <w:r>
        <w:t xml:space="preserve">Resilience to natural disasters is never constant </w:t>
      </w:r>
      <w:r w:rsidR="008558FB">
        <w:t>and</w:t>
      </w:r>
      <w:r>
        <w:t xml:space="preserve"> depends on a wide range of dynamic factors. Such factors include changing exposure due to population growth and rapid urbanization, intensifying hazard</w:t>
      </w:r>
      <w:del w:id="45" w:author="Brian Walsh" w:date="2018-05-01T14:29:00Z">
        <w:r w:rsidDel="001C3B35">
          <w:delText>s</w:delText>
        </w:r>
      </w:del>
      <w:r>
        <w:t xml:space="preserve"> levels due to climate change, or strengthened ability to cope and recover due to effective disaster risk management.</w:t>
      </w:r>
      <w:r w:rsidR="00F6150C">
        <w:t xml:space="preserve"> To understand how resilience to natural disasters is evolving in countries around the world</w:t>
      </w:r>
      <w:ins w:id="46" w:author="Brian Walsh" w:date="2018-05-01T14:29:00Z">
        <w:r w:rsidR="001C3B35">
          <w:t>,</w:t>
        </w:r>
      </w:ins>
      <w:r w:rsidR="00F6150C">
        <w:t xml:space="preserve"> these wide-ranging factors must be trac</w:t>
      </w:r>
      <w:r w:rsidR="00F6150C" w:rsidRPr="001B5F09">
        <w:rPr>
          <w:rFonts w:cstheme="minorHAnsi"/>
        </w:rPr>
        <w:t xml:space="preserve">ked and evaluated continuously. </w:t>
      </w:r>
    </w:p>
    <w:p w14:paraId="0462B322" w14:textId="77777777" w:rsidR="00566A7D" w:rsidRPr="001B5F09" w:rsidRDefault="00F6150C" w:rsidP="008558FB">
      <w:pPr>
        <w:jc w:val="both"/>
        <w:rPr>
          <w:rFonts w:cstheme="minorHAnsi"/>
        </w:rPr>
      </w:pPr>
      <w:r w:rsidRPr="001B5F09">
        <w:rPr>
          <w:rFonts w:cstheme="minorHAnsi"/>
        </w:rPr>
        <w:t xml:space="preserve">This section follows up on the Unbreakable report and updates the computation of </w:t>
      </w:r>
      <w:r w:rsidR="008558FB" w:rsidRPr="001B5F09">
        <w:rPr>
          <w:rFonts w:cstheme="minorHAnsi"/>
        </w:rPr>
        <w:t>its</w:t>
      </w:r>
      <w:r w:rsidRPr="001B5F09">
        <w:rPr>
          <w:rFonts w:cstheme="minorHAnsi"/>
        </w:rPr>
        <w:t xml:space="preserve"> resilience indicator using </w:t>
      </w:r>
      <w:r w:rsidR="008558FB" w:rsidRPr="001B5F09">
        <w:rPr>
          <w:rFonts w:cstheme="minorHAnsi"/>
        </w:rPr>
        <w:t>the latest available data on socio-economic trends. More specifically, updated data include economic activity (GDP), urbanization, income inequality, level and coverage of social protection schemes, and sovereign credit ratings (which determine a country’s ability to access credit in the case of a contingency).</w:t>
      </w:r>
    </w:p>
    <w:p w14:paraId="597EBFCB" w14:textId="542B61B4" w:rsidR="00FF2063" w:rsidRPr="001B5F09" w:rsidRDefault="006A233F" w:rsidP="00F36CC3">
      <w:pPr>
        <w:jc w:val="both"/>
        <w:rPr>
          <w:rFonts w:cstheme="minorHAnsi"/>
        </w:rPr>
      </w:pPr>
      <w:r w:rsidRPr="001B5F09">
        <w:rPr>
          <w:rFonts w:cstheme="minorHAnsi"/>
        </w:rPr>
        <w:lastRenderedPageBreak/>
        <w:t>Of course, any indicator is only as good as the data it is based on, and the uneven pace at which new data becomes available implies that different variables in different countries are updated at different times. Measures of income inequality</w:t>
      </w:r>
      <w:ins w:id="47" w:author="Brian Walsh" w:date="2018-05-01T14:30:00Z">
        <w:r w:rsidR="00AF7B1A">
          <w:rPr>
            <w:rFonts w:cstheme="minorHAnsi"/>
          </w:rPr>
          <w:t>,</w:t>
        </w:r>
      </w:ins>
      <w:r w:rsidRPr="001B5F09">
        <w:rPr>
          <w:rFonts w:cstheme="minorHAnsi"/>
        </w:rPr>
        <w:t xml:space="preserve"> for instance</w:t>
      </w:r>
      <w:ins w:id="48" w:author="Brian Walsh" w:date="2018-05-01T14:30:00Z">
        <w:r w:rsidR="00AF7B1A">
          <w:rPr>
            <w:rFonts w:cstheme="minorHAnsi"/>
          </w:rPr>
          <w:t>,</w:t>
        </w:r>
      </w:ins>
      <w:r w:rsidRPr="001B5F09">
        <w:rPr>
          <w:rFonts w:cstheme="minorHAnsi"/>
        </w:rPr>
        <w:t xml:space="preserve"> are based on household surveys that are typically not conducted annually. While the updated resilience indicator in this report is based on the latest available data, not all </w:t>
      </w:r>
      <w:r w:rsidR="00790460" w:rsidRPr="001B5F09">
        <w:rPr>
          <w:rFonts w:cstheme="minorHAnsi"/>
        </w:rPr>
        <w:t xml:space="preserve">variables in all </w:t>
      </w:r>
      <w:r w:rsidRPr="001B5F09">
        <w:rPr>
          <w:rFonts w:cstheme="minorHAnsi"/>
        </w:rPr>
        <w:t xml:space="preserve">countries </w:t>
      </w:r>
      <w:r w:rsidR="00790460" w:rsidRPr="001B5F09">
        <w:rPr>
          <w:rFonts w:cstheme="minorHAnsi"/>
        </w:rPr>
        <w:t xml:space="preserve">will have been updated. </w:t>
      </w:r>
      <w:commentRangeStart w:id="49"/>
      <w:r w:rsidR="00790460" w:rsidRPr="001B5F09">
        <w:rPr>
          <w:rFonts w:cstheme="minorHAnsi"/>
        </w:rPr>
        <w:t xml:space="preserve">Since data updates occur at different times for different countries, any comparison of across </w:t>
      </w:r>
      <w:r w:rsidR="008558FB" w:rsidRPr="001B5F09">
        <w:rPr>
          <w:rFonts w:cstheme="minorHAnsi"/>
        </w:rPr>
        <w:t xml:space="preserve">countries </w:t>
      </w:r>
      <w:r w:rsidR="00790460" w:rsidRPr="001B5F09">
        <w:rPr>
          <w:rFonts w:cstheme="minorHAnsi"/>
        </w:rPr>
        <w:t xml:space="preserve">should be made with caution. The resilience indicator and its subsequent updates primarily serve the purpose of tracking the resilience of individual countries across time. </w:t>
      </w:r>
      <w:r w:rsidR="008558FB" w:rsidRPr="001B5F09">
        <w:rPr>
          <w:rFonts w:cstheme="minorHAnsi"/>
        </w:rPr>
        <w:t xml:space="preserve"> </w:t>
      </w:r>
      <w:commentRangeEnd w:id="49"/>
      <w:r w:rsidR="00AF7B1A">
        <w:rPr>
          <w:rStyle w:val="CommentReference"/>
        </w:rPr>
        <w:commentReference w:id="49"/>
      </w:r>
    </w:p>
    <w:p w14:paraId="6E90C189" w14:textId="77777777" w:rsidR="00B0378E" w:rsidRDefault="00615082" w:rsidP="00B9206B">
      <w:pPr>
        <w:spacing w:before="120" w:after="120"/>
        <w:jc w:val="both"/>
      </w:pPr>
      <w:r w:rsidRPr="00B4339D">
        <w:t>Based on the model</w:t>
      </w:r>
      <w:r w:rsidR="00B0378E">
        <w:t xml:space="preserve"> used in the Unbreakable report with a few minor changes</w:t>
      </w:r>
      <w:r w:rsidRPr="00B4339D">
        <w:t xml:space="preserve">, </w:t>
      </w:r>
      <w:r w:rsidR="00B0378E">
        <w:t>and</w:t>
      </w:r>
      <w:r w:rsidRPr="00B4339D">
        <w:t xml:space="preserve"> using the latest available data </w:t>
      </w:r>
      <w:r w:rsidR="00B9206B">
        <w:t>in 2018</w:t>
      </w:r>
      <w:r w:rsidRPr="00B4339D">
        <w:t xml:space="preserve">, the updated estimated socio-economic resilience </w:t>
      </w:r>
      <w:r w:rsidR="00B4339D" w:rsidRPr="00B4339D">
        <w:t>indicator displays a similar pattern to the earlier estimate</w:t>
      </w:r>
      <w:r w:rsidR="00B9206B">
        <w:t>s</w:t>
      </w:r>
      <w:r w:rsidR="00B4339D" w:rsidRPr="00B4339D">
        <w:t xml:space="preserve"> (</w:t>
      </w:r>
      <w:r w:rsidR="00B4339D" w:rsidRPr="00B4339D">
        <w:fldChar w:fldCharType="begin"/>
      </w:r>
      <w:r w:rsidR="00B4339D" w:rsidRPr="00B4339D">
        <w:instrText xml:space="preserve"> REF _Ref511558849 \h  \* MERGEFORMAT </w:instrText>
      </w:r>
      <w:r w:rsidR="00B4339D" w:rsidRPr="00B4339D">
        <w:fldChar w:fldCharType="separate"/>
      </w:r>
      <w:r w:rsidR="00B4339D" w:rsidRPr="0052169D">
        <w:t>Figure 2</w:t>
      </w:r>
      <w:r w:rsidR="00B4339D" w:rsidRPr="00B4339D">
        <w:fldChar w:fldCharType="end"/>
      </w:r>
      <w:r w:rsidR="00B4339D" w:rsidRPr="00B4339D">
        <w:t xml:space="preserve">). Countries with higher average incomes tend to be more resilient than lower income countries. </w:t>
      </w:r>
    </w:p>
    <w:p w14:paraId="425D8919" w14:textId="64C9C9BE" w:rsidR="00562870" w:rsidRPr="00B4339D" w:rsidRDefault="00B4339D" w:rsidP="00B9206B">
      <w:pPr>
        <w:spacing w:before="120" w:after="120"/>
        <w:jc w:val="both"/>
      </w:pPr>
      <w:r w:rsidRPr="00B4339D">
        <w:t xml:space="preserve">At the same time, resilience levels in low-income countries have a large variance, thus indicating the importance of factors other than income </w:t>
      </w:r>
      <w:r w:rsidR="0052169D">
        <w:t xml:space="preserve">in determining </w:t>
      </w:r>
      <w:r w:rsidRPr="00B4339D">
        <w:t>resilience.</w:t>
      </w:r>
      <w:r w:rsidR="0052169D">
        <w:t xml:space="preserve"> Risk to assets, expressed as a share of GDP, is also estimated to disproportionately affect low</w:t>
      </w:r>
      <w:ins w:id="50" w:author="Brian Walsh" w:date="2018-05-01T14:31:00Z">
        <w:r w:rsidR="00AF7B1A">
          <w:t>-</w:t>
        </w:r>
      </w:ins>
      <w:del w:id="51" w:author="Brian Walsh" w:date="2018-05-01T14:31:00Z">
        <w:r w:rsidR="0052169D" w:rsidDel="00AF7B1A">
          <w:delText xml:space="preserve"> </w:delText>
        </w:r>
      </w:del>
      <w:r w:rsidR="0052169D">
        <w:t>income countries (</w:t>
      </w:r>
      <w:r w:rsidR="0052169D" w:rsidRPr="0052169D">
        <w:fldChar w:fldCharType="begin"/>
      </w:r>
      <w:r w:rsidR="0052169D" w:rsidRPr="0052169D">
        <w:instrText xml:space="preserve"> REF _Ref511559721 \h  \* MERGEFORMAT </w:instrText>
      </w:r>
      <w:r w:rsidR="0052169D" w:rsidRPr="0052169D">
        <w:fldChar w:fldCharType="separate"/>
      </w:r>
      <w:r w:rsidR="0052169D" w:rsidRPr="0052169D">
        <w:rPr>
          <w:noProof/>
        </w:rPr>
        <w:t>Figure 3</w:t>
      </w:r>
      <w:r w:rsidR="0052169D" w:rsidRPr="0052169D">
        <w:fldChar w:fldCharType="end"/>
      </w:r>
      <w:r w:rsidR="0052169D">
        <w:t xml:space="preserve">). High-income countries tend to have risks to assets of below 1% of GDP, while </w:t>
      </w:r>
      <w:r w:rsidR="009111F6">
        <w:t>for low income countries the variance increases to an upper bound of almost 10% of GDP.</w:t>
      </w:r>
    </w:p>
    <w:p w14:paraId="19616651" w14:textId="74613270" w:rsidR="00B4339D" w:rsidRPr="00254C10" w:rsidRDefault="00254C10" w:rsidP="00B4339D">
      <w:pPr>
        <w:jc w:val="both"/>
      </w:pPr>
      <w:r w:rsidRPr="00254C10">
        <w:t xml:space="preserve">The risk to </w:t>
      </w:r>
      <w:proofErr w:type="gramStart"/>
      <w:r w:rsidRPr="00254C10">
        <w:t>well-being</w:t>
      </w:r>
      <w:proofErr w:type="gramEnd"/>
      <w:r w:rsidRPr="00254C10">
        <w:t>, measured as a share of GDP, is</w:t>
      </w:r>
      <w:ins w:id="52" w:author="Brian Walsh" w:date="2018-05-01T14:31:00Z">
        <w:r w:rsidR="00AF7B1A">
          <w:t xml:space="preserve"> also</w:t>
        </w:r>
      </w:ins>
      <w:r w:rsidRPr="00254C10">
        <w:t xml:space="preserve"> particularly high in low-income countries (</w:t>
      </w:r>
      <w:r w:rsidRPr="00254C10">
        <w:fldChar w:fldCharType="begin"/>
      </w:r>
      <w:r w:rsidRPr="00254C10">
        <w:instrText xml:space="preserve"> REF _Ref512775576 \h  \* MERGEFORMAT </w:instrText>
      </w:r>
      <w:r w:rsidRPr="00254C10">
        <w:fldChar w:fldCharType="separate"/>
      </w:r>
      <w:r w:rsidRPr="00254C10">
        <w:rPr>
          <w:color w:val="000000" w:themeColor="text1"/>
          <w:sz w:val="20"/>
          <w:szCs w:val="20"/>
        </w:rPr>
        <w:t xml:space="preserve">Figure </w:t>
      </w:r>
      <w:r w:rsidRPr="00254C10">
        <w:rPr>
          <w:noProof/>
          <w:color w:val="000000" w:themeColor="text1"/>
          <w:sz w:val="20"/>
          <w:szCs w:val="20"/>
        </w:rPr>
        <w:t>4</w:t>
      </w:r>
      <w:r w:rsidRPr="00254C10">
        <w:fldChar w:fldCharType="end"/>
      </w:r>
      <w:r w:rsidRPr="00254C10">
        <w:t>)</w:t>
      </w:r>
      <w:r>
        <w:t xml:space="preserve">. Globally, annual average well-being losses are estimated to be US$ 560 </w:t>
      </w:r>
      <w:proofErr w:type="spellStart"/>
      <w:r>
        <w:t>bn</w:t>
      </w:r>
      <w:proofErr w:type="spellEnd"/>
      <w:r>
        <w:t xml:space="preserve"> </w:t>
      </w:r>
      <w:r w:rsidR="00A63D8C">
        <w:t>for</w:t>
      </w:r>
      <w:ins w:id="53" w:author="Brian Walsh" w:date="2018-05-01T14:32:00Z">
        <w:r w:rsidR="003B26E3">
          <w:t xml:space="preserve"> the</w:t>
        </w:r>
      </w:ins>
      <w:r w:rsidR="00A63D8C">
        <w:t xml:space="preserve"> </w:t>
      </w:r>
      <w:commentRangeStart w:id="54"/>
      <w:r w:rsidR="00A63D8C">
        <w:t>150 countries</w:t>
      </w:r>
      <w:commentRangeEnd w:id="54"/>
      <w:r w:rsidR="00B0378E">
        <w:rPr>
          <w:rStyle w:val="CommentReference"/>
        </w:rPr>
        <w:commentReference w:id="54"/>
      </w:r>
      <w:ins w:id="55" w:author="Brian Walsh" w:date="2018-05-01T14:32:00Z">
        <w:r w:rsidR="003B26E3">
          <w:t xml:space="preserve"> included in this analysis</w:t>
        </w:r>
      </w:ins>
      <w:r w:rsidR="00A63D8C">
        <w:t>.</w:t>
      </w:r>
    </w:p>
    <w:p w14:paraId="489EE9EC" w14:textId="77777777" w:rsidR="00FF2063" w:rsidRPr="00FF2063" w:rsidRDefault="00FF2063" w:rsidP="00FF2063">
      <w:pPr>
        <w:pStyle w:val="Caption"/>
        <w:keepNext/>
        <w:spacing w:after="0"/>
        <w:rPr>
          <w:i w:val="0"/>
          <w:color w:val="auto"/>
          <w:sz w:val="20"/>
        </w:rPr>
      </w:pPr>
      <w:bookmarkStart w:id="56" w:name="_Ref511558849"/>
      <w:r w:rsidRPr="00FF2063">
        <w:rPr>
          <w:b/>
          <w:i w:val="0"/>
          <w:color w:val="auto"/>
          <w:sz w:val="20"/>
        </w:rPr>
        <w:t xml:space="preserve">Figure </w:t>
      </w:r>
      <w:r w:rsidR="00EA7BFB">
        <w:rPr>
          <w:b/>
          <w:i w:val="0"/>
          <w:color w:val="auto"/>
          <w:sz w:val="20"/>
        </w:rPr>
        <w:fldChar w:fldCharType="begin"/>
      </w:r>
      <w:r w:rsidR="00EA7BFB">
        <w:rPr>
          <w:b/>
          <w:i w:val="0"/>
          <w:color w:val="auto"/>
          <w:sz w:val="20"/>
        </w:rPr>
        <w:instrText xml:space="preserve"> SEQ Figure \* ARABIC </w:instrText>
      </w:r>
      <w:r w:rsidR="00EA7BFB">
        <w:rPr>
          <w:b/>
          <w:i w:val="0"/>
          <w:color w:val="auto"/>
          <w:sz w:val="20"/>
        </w:rPr>
        <w:fldChar w:fldCharType="separate"/>
      </w:r>
      <w:r w:rsidR="009721BB">
        <w:rPr>
          <w:b/>
          <w:i w:val="0"/>
          <w:noProof/>
          <w:color w:val="auto"/>
          <w:sz w:val="20"/>
        </w:rPr>
        <w:t>2</w:t>
      </w:r>
      <w:r w:rsidR="00EA7BFB">
        <w:rPr>
          <w:b/>
          <w:i w:val="0"/>
          <w:color w:val="auto"/>
          <w:sz w:val="20"/>
        </w:rPr>
        <w:fldChar w:fldCharType="end"/>
      </w:r>
      <w:bookmarkEnd w:id="56"/>
      <w:r>
        <w:rPr>
          <w:i w:val="0"/>
          <w:noProof/>
          <w:color w:val="auto"/>
          <w:sz w:val="20"/>
        </w:rPr>
        <w:t>.</w:t>
      </w:r>
      <w:r w:rsidRPr="00FF2063">
        <w:rPr>
          <w:i w:val="0"/>
          <w:noProof/>
          <w:color w:val="auto"/>
          <w:sz w:val="20"/>
        </w:rPr>
        <w:t xml:space="preserve"> Socio-economic resilience to natural disaster</w:t>
      </w:r>
      <w:r w:rsidR="00B9206B">
        <w:rPr>
          <w:i w:val="0"/>
          <w:noProof/>
          <w:color w:val="auto"/>
          <w:sz w:val="20"/>
        </w:rPr>
        <w:t>s</w:t>
      </w:r>
      <w:r w:rsidRPr="00FF2063">
        <w:rPr>
          <w:i w:val="0"/>
          <w:noProof/>
          <w:color w:val="auto"/>
          <w:sz w:val="20"/>
        </w:rPr>
        <w:t>. Grey markers refer to 2015 data and orange to 2017.</w:t>
      </w:r>
    </w:p>
    <w:p w14:paraId="1380DAEE" w14:textId="77777777" w:rsidR="00562870" w:rsidRDefault="00197D56" w:rsidP="00A50360">
      <w:commentRangeStart w:id="57"/>
      <w:r>
        <w:rPr>
          <w:noProof/>
          <w:lang w:eastAsia="en-US"/>
        </w:rPr>
        <w:drawing>
          <wp:inline distT="0" distB="0" distL="0" distR="0" wp14:anchorId="3CE50A49" wp14:editId="39C8737A">
            <wp:extent cx="4572000" cy="2377440"/>
            <wp:effectExtent l="0" t="0" r="0" b="3810"/>
            <wp:docPr id="11" name="Chart 11">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0A6DB70-392C-4A82-A611-DFF8097DB25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commentRangeEnd w:id="57"/>
      <w:r w:rsidR="00B0378E">
        <w:rPr>
          <w:rStyle w:val="CommentReference"/>
        </w:rPr>
        <w:commentReference w:id="57"/>
      </w:r>
    </w:p>
    <w:p w14:paraId="515B87EB" w14:textId="77777777" w:rsidR="00B4339D" w:rsidRPr="00B4339D" w:rsidRDefault="00B4339D" w:rsidP="00B4339D">
      <w:pPr>
        <w:pStyle w:val="Caption"/>
        <w:keepNext/>
        <w:spacing w:after="0"/>
        <w:rPr>
          <w:i w:val="0"/>
          <w:noProof/>
          <w:color w:val="auto"/>
          <w:sz w:val="20"/>
        </w:rPr>
      </w:pPr>
      <w:bookmarkStart w:id="58" w:name="_Ref511559721"/>
      <w:r w:rsidRPr="00B4339D">
        <w:rPr>
          <w:b/>
          <w:i w:val="0"/>
          <w:noProof/>
          <w:color w:val="auto"/>
          <w:sz w:val="20"/>
        </w:rPr>
        <w:lastRenderedPageBreak/>
        <w:t xml:space="preserve">Figure </w:t>
      </w:r>
      <w:r w:rsidR="00EA7BFB">
        <w:rPr>
          <w:b/>
          <w:i w:val="0"/>
          <w:noProof/>
          <w:color w:val="auto"/>
          <w:sz w:val="20"/>
        </w:rPr>
        <w:fldChar w:fldCharType="begin"/>
      </w:r>
      <w:r w:rsidR="00EA7BFB">
        <w:rPr>
          <w:b/>
          <w:i w:val="0"/>
          <w:noProof/>
          <w:color w:val="auto"/>
          <w:sz w:val="20"/>
        </w:rPr>
        <w:instrText xml:space="preserve"> SEQ Figure \* ARABIC </w:instrText>
      </w:r>
      <w:r w:rsidR="00EA7BFB">
        <w:rPr>
          <w:b/>
          <w:i w:val="0"/>
          <w:noProof/>
          <w:color w:val="auto"/>
          <w:sz w:val="20"/>
        </w:rPr>
        <w:fldChar w:fldCharType="separate"/>
      </w:r>
      <w:r w:rsidR="009721BB">
        <w:rPr>
          <w:b/>
          <w:i w:val="0"/>
          <w:noProof/>
          <w:color w:val="auto"/>
          <w:sz w:val="20"/>
        </w:rPr>
        <w:t>3</w:t>
      </w:r>
      <w:r w:rsidR="00EA7BFB">
        <w:rPr>
          <w:b/>
          <w:i w:val="0"/>
          <w:noProof/>
          <w:color w:val="auto"/>
          <w:sz w:val="20"/>
        </w:rPr>
        <w:fldChar w:fldCharType="end"/>
      </w:r>
      <w:bookmarkEnd w:id="58"/>
      <w:r w:rsidRPr="00B4339D">
        <w:rPr>
          <w:i w:val="0"/>
          <w:noProof/>
          <w:color w:val="auto"/>
          <w:sz w:val="20"/>
        </w:rPr>
        <w:t xml:space="preserve"> Risk to assets as a share of GDP.</w:t>
      </w:r>
      <w:r w:rsidR="0052169D">
        <w:rPr>
          <w:i w:val="0"/>
          <w:noProof/>
          <w:color w:val="auto"/>
          <w:sz w:val="20"/>
        </w:rPr>
        <w:t xml:space="preserve"> </w:t>
      </w:r>
      <w:r w:rsidR="0052169D" w:rsidRPr="00FF2063">
        <w:rPr>
          <w:i w:val="0"/>
          <w:noProof/>
          <w:color w:val="auto"/>
          <w:sz w:val="20"/>
        </w:rPr>
        <w:t xml:space="preserve">Grey markers refer to 2015 data and </w:t>
      </w:r>
      <w:r w:rsidR="00197D56">
        <w:rPr>
          <w:i w:val="0"/>
          <w:noProof/>
          <w:color w:val="auto"/>
          <w:sz w:val="20"/>
        </w:rPr>
        <w:t>green</w:t>
      </w:r>
      <w:r w:rsidR="0052169D" w:rsidRPr="00FF2063">
        <w:rPr>
          <w:i w:val="0"/>
          <w:noProof/>
          <w:color w:val="auto"/>
          <w:sz w:val="20"/>
        </w:rPr>
        <w:t xml:space="preserve"> to 2017.</w:t>
      </w:r>
    </w:p>
    <w:p w14:paraId="3F7A29B3" w14:textId="77777777" w:rsidR="00A50360" w:rsidRDefault="00197D56" w:rsidP="00A50360">
      <w:r>
        <w:rPr>
          <w:noProof/>
          <w:lang w:eastAsia="en-US"/>
        </w:rPr>
        <w:drawing>
          <wp:inline distT="0" distB="0" distL="0" distR="0" wp14:anchorId="5A02EACE" wp14:editId="3CF6D8B9">
            <wp:extent cx="4572000" cy="2377440"/>
            <wp:effectExtent l="0" t="0" r="0" b="3810"/>
            <wp:docPr id="12" name="Chart 12">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331D4BF1-A7F2-4466-9C98-3E169E3B05B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C9E7E03" w14:textId="77777777" w:rsidR="00197D56" w:rsidRPr="00FA6687" w:rsidRDefault="00197D56" w:rsidP="00FA6687">
      <w:pPr>
        <w:pStyle w:val="Caption"/>
        <w:keepNext/>
        <w:spacing w:after="0"/>
        <w:rPr>
          <w:i w:val="0"/>
          <w:noProof/>
          <w:color w:val="auto"/>
          <w:sz w:val="20"/>
          <w:szCs w:val="20"/>
        </w:rPr>
      </w:pPr>
      <w:bookmarkStart w:id="59" w:name="_Ref512775576"/>
      <w:r w:rsidRPr="00257524">
        <w:rPr>
          <w:b/>
          <w:i w:val="0"/>
          <w:color w:val="000000" w:themeColor="text1"/>
          <w:sz w:val="20"/>
          <w:szCs w:val="20"/>
        </w:rPr>
        <w:t xml:space="preserve">Figure </w:t>
      </w:r>
      <w:r w:rsidR="00EA7BFB">
        <w:rPr>
          <w:b/>
          <w:i w:val="0"/>
          <w:color w:val="000000" w:themeColor="text1"/>
          <w:sz w:val="20"/>
          <w:szCs w:val="20"/>
        </w:rPr>
        <w:fldChar w:fldCharType="begin"/>
      </w:r>
      <w:r w:rsidR="00EA7BFB">
        <w:rPr>
          <w:b/>
          <w:i w:val="0"/>
          <w:color w:val="000000" w:themeColor="text1"/>
          <w:sz w:val="20"/>
          <w:szCs w:val="20"/>
        </w:rPr>
        <w:instrText xml:space="preserve"> SEQ Figure \* ARABIC </w:instrText>
      </w:r>
      <w:r w:rsidR="00EA7BFB">
        <w:rPr>
          <w:b/>
          <w:i w:val="0"/>
          <w:color w:val="000000" w:themeColor="text1"/>
          <w:sz w:val="20"/>
          <w:szCs w:val="20"/>
        </w:rPr>
        <w:fldChar w:fldCharType="separate"/>
      </w:r>
      <w:r w:rsidR="009721BB">
        <w:rPr>
          <w:b/>
          <w:i w:val="0"/>
          <w:noProof/>
          <w:color w:val="000000" w:themeColor="text1"/>
          <w:sz w:val="20"/>
          <w:szCs w:val="20"/>
        </w:rPr>
        <w:t>4</w:t>
      </w:r>
      <w:r w:rsidR="00EA7BFB">
        <w:rPr>
          <w:b/>
          <w:i w:val="0"/>
          <w:color w:val="000000" w:themeColor="text1"/>
          <w:sz w:val="20"/>
          <w:szCs w:val="20"/>
        </w:rPr>
        <w:fldChar w:fldCharType="end"/>
      </w:r>
      <w:bookmarkEnd w:id="59"/>
      <w:r w:rsidRPr="00257524">
        <w:rPr>
          <w:i w:val="0"/>
          <w:color w:val="000000" w:themeColor="text1"/>
          <w:sz w:val="20"/>
          <w:szCs w:val="20"/>
        </w:rPr>
        <w:t xml:space="preserve"> Risk to well-being</w:t>
      </w:r>
      <w:r w:rsidR="00FA6687" w:rsidRPr="00257524">
        <w:rPr>
          <w:i w:val="0"/>
          <w:color w:val="000000" w:themeColor="text1"/>
          <w:sz w:val="20"/>
          <w:szCs w:val="20"/>
        </w:rPr>
        <w:t xml:space="preserve"> as a share of GDP</w:t>
      </w:r>
      <w:r w:rsidRPr="00257524">
        <w:rPr>
          <w:i w:val="0"/>
          <w:color w:val="000000" w:themeColor="text1"/>
          <w:sz w:val="20"/>
          <w:szCs w:val="20"/>
        </w:rPr>
        <w:t xml:space="preserve">. </w:t>
      </w:r>
      <w:r w:rsidRPr="00FA6687">
        <w:rPr>
          <w:i w:val="0"/>
          <w:noProof/>
          <w:color w:val="auto"/>
          <w:sz w:val="20"/>
          <w:szCs w:val="20"/>
        </w:rPr>
        <w:t xml:space="preserve">Grey markers refer to 2015 data and </w:t>
      </w:r>
      <w:r w:rsidR="00257524">
        <w:rPr>
          <w:i w:val="0"/>
          <w:noProof/>
          <w:color w:val="auto"/>
          <w:sz w:val="20"/>
          <w:szCs w:val="20"/>
        </w:rPr>
        <w:t>blue</w:t>
      </w:r>
      <w:r w:rsidRPr="00FA6687">
        <w:rPr>
          <w:i w:val="0"/>
          <w:noProof/>
          <w:color w:val="auto"/>
          <w:sz w:val="20"/>
          <w:szCs w:val="20"/>
        </w:rPr>
        <w:t xml:space="preserve"> to 2017.</w:t>
      </w:r>
    </w:p>
    <w:p w14:paraId="77550597" w14:textId="77777777" w:rsidR="00197D56" w:rsidRDefault="00197D56" w:rsidP="00A50360">
      <w:r>
        <w:rPr>
          <w:noProof/>
          <w:lang w:eastAsia="en-US"/>
        </w:rPr>
        <w:drawing>
          <wp:inline distT="0" distB="0" distL="0" distR="0" wp14:anchorId="64E4FCA8" wp14:editId="3FBDB5DD">
            <wp:extent cx="4572000" cy="2377440"/>
            <wp:effectExtent l="0" t="0" r="0" b="3810"/>
            <wp:docPr id="13" name="Chart 13">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7E8E0D64-EE65-4562-9321-B819BA1ED66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3C45D28" w14:textId="77777777" w:rsidR="0011617C" w:rsidRDefault="0011617C" w:rsidP="00A50360"/>
    <w:p w14:paraId="6F367F33" w14:textId="77777777" w:rsidR="00A50360" w:rsidRPr="00A50360" w:rsidRDefault="00A50360" w:rsidP="00A50360">
      <w:pPr>
        <w:pStyle w:val="Heading2"/>
        <w:numPr>
          <w:ilvl w:val="1"/>
          <w:numId w:val="1"/>
        </w:numPr>
      </w:pPr>
      <w:r>
        <w:t>Country focus</w:t>
      </w:r>
    </w:p>
    <w:p w14:paraId="18BAC629" w14:textId="77777777" w:rsidR="00023097" w:rsidRDefault="00B0378E" w:rsidP="00023097">
      <w:r>
        <w:t xml:space="preserve">When looking at individual countries, </w:t>
      </w:r>
    </w:p>
    <w:p w14:paraId="5050C578" w14:textId="77777777" w:rsidR="00EA7BFB" w:rsidRPr="00EE2692" w:rsidRDefault="00EA7BFB" w:rsidP="00EA7BFB">
      <w:pPr>
        <w:pStyle w:val="Caption"/>
        <w:keepNext/>
        <w:rPr>
          <w:i w:val="0"/>
        </w:rPr>
      </w:pPr>
      <w:commentRangeStart w:id="60"/>
      <w:commentRangeStart w:id="61"/>
      <w:r w:rsidRPr="00EE2692">
        <w:rPr>
          <w:b/>
          <w:i w:val="0"/>
        </w:rPr>
        <w:lastRenderedPageBreak/>
        <w:t xml:space="preserve">Figure </w:t>
      </w:r>
      <w:r w:rsidRPr="00EE2692">
        <w:rPr>
          <w:b/>
          <w:i w:val="0"/>
        </w:rPr>
        <w:fldChar w:fldCharType="begin"/>
      </w:r>
      <w:r w:rsidRPr="00EE2692">
        <w:rPr>
          <w:b/>
          <w:i w:val="0"/>
        </w:rPr>
        <w:instrText xml:space="preserve"> SEQ Figure \* ARABIC </w:instrText>
      </w:r>
      <w:r w:rsidRPr="00EE2692">
        <w:rPr>
          <w:b/>
          <w:i w:val="0"/>
        </w:rPr>
        <w:fldChar w:fldCharType="separate"/>
      </w:r>
      <w:r w:rsidR="009721BB" w:rsidRPr="00EE2692">
        <w:rPr>
          <w:b/>
          <w:i w:val="0"/>
          <w:noProof/>
        </w:rPr>
        <w:t>5</w:t>
      </w:r>
      <w:r w:rsidRPr="00EE2692">
        <w:rPr>
          <w:b/>
          <w:i w:val="0"/>
        </w:rPr>
        <w:fldChar w:fldCharType="end"/>
      </w:r>
      <w:r w:rsidRPr="00EE2692">
        <w:rPr>
          <w:i w:val="0"/>
        </w:rPr>
        <w:t xml:space="preserve"> </w:t>
      </w:r>
      <w:r w:rsidR="008B59A9" w:rsidRPr="00EE2692">
        <w:rPr>
          <w:i w:val="0"/>
        </w:rPr>
        <w:t>Percentage c</w:t>
      </w:r>
      <w:r w:rsidR="002B20FB" w:rsidRPr="00EE2692">
        <w:rPr>
          <w:i w:val="0"/>
        </w:rPr>
        <w:t xml:space="preserve">hange in resilience and GDP per capita </w:t>
      </w:r>
      <w:r w:rsidR="008B59A9" w:rsidRPr="00EE2692">
        <w:rPr>
          <w:i w:val="0"/>
        </w:rPr>
        <w:t xml:space="preserve">between 2015 and </w:t>
      </w:r>
      <w:commentRangeEnd w:id="60"/>
      <w:r w:rsidR="009F294A">
        <w:rPr>
          <w:rStyle w:val="CommentReference"/>
          <w:i w:val="0"/>
          <w:iCs w:val="0"/>
          <w:color w:val="auto"/>
        </w:rPr>
        <w:commentReference w:id="60"/>
      </w:r>
      <w:commentRangeEnd w:id="61"/>
      <w:r w:rsidR="005102DF">
        <w:rPr>
          <w:rStyle w:val="CommentReference"/>
          <w:i w:val="0"/>
          <w:iCs w:val="0"/>
          <w:color w:val="auto"/>
        </w:rPr>
        <w:commentReference w:id="61"/>
      </w:r>
      <w:r w:rsidR="008B59A9" w:rsidRPr="00EE2692">
        <w:rPr>
          <w:i w:val="0"/>
        </w:rPr>
        <w:t>2017</w:t>
      </w:r>
    </w:p>
    <w:p w14:paraId="45B47DBC" w14:textId="77777777" w:rsidR="0011617C" w:rsidRDefault="00133E20" w:rsidP="00023097">
      <w:r>
        <w:rPr>
          <w:noProof/>
          <w:lang w:eastAsia="en-US"/>
        </w:rPr>
        <w:drawing>
          <wp:inline distT="0" distB="0" distL="0" distR="0" wp14:anchorId="6BF6AA49" wp14:editId="70EFABE7">
            <wp:extent cx="4572000" cy="2743200"/>
            <wp:effectExtent l="0" t="0" r="0" b="0"/>
            <wp:docPr id="24" name="Chart 24">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32FAC8E2-14F9-4EEF-A2F4-C7A047655D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384879C7" w14:textId="77777777" w:rsidR="00055154" w:rsidRDefault="00055154" w:rsidP="00023097"/>
    <w:p w14:paraId="4F749106" w14:textId="77777777" w:rsidR="00055154" w:rsidRDefault="00055154" w:rsidP="00023097"/>
    <w:p w14:paraId="45EC62D4" w14:textId="77777777" w:rsidR="00055154" w:rsidRPr="00055154" w:rsidRDefault="00055154" w:rsidP="00055154">
      <w:pPr>
        <w:pStyle w:val="Caption"/>
        <w:keepNext/>
        <w:rPr>
          <w:i w:val="0"/>
          <w:color w:val="000000" w:themeColor="text1"/>
          <w:sz w:val="20"/>
        </w:rPr>
      </w:pPr>
      <w:commentRangeStart w:id="62"/>
      <w:commentRangeStart w:id="63"/>
      <w:r w:rsidRPr="00055154">
        <w:rPr>
          <w:b/>
          <w:i w:val="0"/>
          <w:color w:val="000000" w:themeColor="text1"/>
          <w:sz w:val="20"/>
        </w:rPr>
        <w:t xml:space="preserve">Figure </w:t>
      </w:r>
      <w:r w:rsidR="00EA7BFB">
        <w:rPr>
          <w:b/>
          <w:i w:val="0"/>
          <w:color w:val="000000" w:themeColor="text1"/>
          <w:sz w:val="20"/>
        </w:rPr>
        <w:fldChar w:fldCharType="begin"/>
      </w:r>
      <w:r w:rsidR="00EA7BFB">
        <w:rPr>
          <w:b/>
          <w:i w:val="0"/>
          <w:color w:val="000000" w:themeColor="text1"/>
          <w:sz w:val="20"/>
        </w:rPr>
        <w:instrText xml:space="preserve"> SEQ Figure \* ARABIC </w:instrText>
      </w:r>
      <w:r w:rsidR="00EA7BFB">
        <w:rPr>
          <w:b/>
          <w:i w:val="0"/>
          <w:color w:val="000000" w:themeColor="text1"/>
          <w:sz w:val="20"/>
        </w:rPr>
        <w:fldChar w:fldCharType="separate"/>
      </w:r>
      <w:r w:rsidR="009721BB">
        <w:rPr>
          <w:b/>
          <w:i w:val="0"/>
          <w:noProof/>
          <w:color w:val="000000" w:themeColor="text1"/>
          <w:sz w:val="20"/>
        </w:rPr>
        <w:t>6</w:t>
      </w:r>
      <w:r w:rsidR="00EA7BFB">
        <w:rPr>
          <w:b/>
          <w:i w:val="0"/>
          <w:color w:val="000000" w:themeColor="text1"/>
          <w:sz w:val="20"/>
        </w:rPr>
        <w:fldChar w:fldCharType="end"/>
      </w:r>
      <w:r w:rsidRPr="00055154">
        <w:rPr>
          <w:b/>
          <w:i w:val="0"/>
          <w:color w:val="000000" w:themeColor="text1"/>
          <w:sz w:val="20"/>
        </w:rPr>
        <w:t>.</w:t>
      </w:r>
      <w:r w:rsidRPr="00055154">
        <w:rPr>
          <w:i w:val="0"/>
          <w:color w:val="000000" w:themeColor="text1"/>
          <w:sz w:val="20"/>
        </w:rPr>
        <w:t xml:space="preserve"> Parameter changes in Mauritania from 2015 to 2017.</w:t>
      </w:r>
      <w:commentRangeEnd w:id="62"/>
      <w:r w:rsidR="006A186B">
        <w:rPr>
          <w:rStyle w:val="CommentReference"/>
          <w:i w:val="0"/>
          <w:iCs w:val="0"/>
          <w:color w:val="auto"/>
        </w:rPr>
        <w:commentReference w:id="62"/>
      </w:r>
      <w:commentRangeEnd w:id="63"/>
      <w:r w:rsidR="005102DF">
        <w:rPr>
          <w:rStyle w:val="CommentReference"/>
          <w:i w:val="0"/>
          <w:iCs w:val="0"/>
          <w:color w:val="auto"/>
        </w:rPr>
        <w:commentReference w:id="63"/>
      </w:r>
    </w:p>
    <w:p w14:paraId="18983C14" w14:textId="77777777" w:rsidR="00055154" w:rsidRDefault="00055154" w:rsidP="00023097">
      <w:r>
        <w:rPr>
          <w:noProof/>
          <w:lang w:eastAsia="en-US"/>
        </w:rPr>
        <w:drawing>
          <wp:inline distT="0" distB="0" distL="0" distR="0" wp14:anchorId="35A2A0A6" wp14:editId="3AF9D127">
            <wp:extent cx="4572000" cy="2743200"/>
            <wp:effectExtent l="0" t="0" r="0" b="0"/>
            <wp:docPr id="15" name="Chart 15">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8A40A03-0DDC-4CDE-AF25-2D820F6F8CE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234595AC" w14:textId="77777777" w:rsidR="0011617C" w:rsidRDefault="0011617C" w:rsidP="00023097"/>
    <w:p w14:paraId="3F8BA91F" w14:textId="77777777" w:rsidR="0011617C" w:rsidRDefault="0011617C" w:rsidP="00023097"/>
    <w:p w14:paraId="6BE3E898" w14:textId="77777777" w:rsidR="00FD00D9" w:rsidRDefault="00A50360" w:rsidP="00537A53">
      <w:pPr>
        <w:pStyle w:val="Heading1"/>
      </w:pPr>
      <w:r>
        <w:t>Resilient recovery: Building back better</w:t>
      </w:r>
    </w:p>
    <w:p w14:paraId="215F035C" w14:textId="77777777" w:rsidR="00B9206B" w:rsidRPr="00A80AA0" w:rsidRDefault="00B9206B" w:rsidP="00A80AA0">
      <w:pPr>
        <w:jc w:val="both"/>
        <w:rPr>
          <w:szCs w:val="32"/>
        </w:rPr>
      </w:pPr>
    </w:p>
    <w:p w14:paraId="5510A8E0" w14:textId="77777777" w:rsidR="00A50360" w:rsidRDefault="00A50360" w:rsidP="00A50360">
      <w:pPr>
        <w:pStyle w:val="Heading2"/>
        <w:numPr>
          <w:ilvl w:val="1"/>
          <w:numId w:val="1"/>
        </w:numPr>
      </w:pPr>
      <w:r>
        <w:lastRenderedPageBreak/>
        <w:t xml:space="preserve">Building back </w:t>
      </w:r>
      <w:r w:rsidRPr="001B00D9">
        <w:rPr>
          <w:i/>
        </w:rPr>
        <w:t>faster</w:t>
      </w:r>
    </w:p>
    <w:p w14:paraId="7B2B8C03" w14:textId="4FD8E6E7" w:rsidR="00A30E2C" w:rsidRDefault="000C39DF" w:rsidP="00A30E2C">
      <w:pPr>
        <w:spacing w:before="120"/>
        <w:jc w:val="both"/>
      </w:pPr>
      <w:r>
        <w:t>The</w:t>
      </w:r>
      <w:r w:rsidR="00254C10">
        <w:t xml:space="preserve"> speed of recovery </w:t>
      </w:r>
      <w:r>
        <w:t>after a disaster</w:t>
      </w:r>
      <w:del w:id="64" w:author="Brian Walsh" w:date="2018-05-01T14:32:00Z">
        <w:r w:rsidDel="003B26E3">
          <w:delText xml:space="preserve"> </w:delText>
        </w:r>
        <w:r w:rsidR="00A63D8C" w:rsidDel="003B26E3">
          <w:delText>varies strongly</w:delText>
        </w:r>
      </w:del>
      <w:r w:rsidR="00A63D8C">
        <w:t xml:space="preserve"> depend</w:t>
      </w:r>
      <w:ins w:id="65" w:author="Brian Walsh" w:date="2018-05-01T14:32:00Z">
        <w:r w:rsidR="003B26E3">
          <w:t>s strongly</w:t>
        </w:r>
      </w:ins>
      <w:del w:id="66" w:author="Brian Walsh" w:date="2018-05-01T14:32:00Z">
        <w:r w:rsidR="00A63D8C" w:rsidDel="003B26E3">
          <w:delText>ing</w:delText>
        </w:r>
      </w:del>
      <w:r w:rsidR="00A63D8C">
        <w:t xml:space="preserve"> on the level of preparedness and resources available for a quick and resilient recovery.</w:t>
      </w:r>
      <w:r w:rsidR="00473BC0">
        <w:t xml:space="preserve"> Especially in countries that are hit frequently by natural shocks, a fast </w:t>
      </w:r>
      <w:r w:rsidR="00A63D8C">
        <w:t xml:space="preserve">recovery </w:t>
      </w:r>
      <w:r w:rsidR="00473BC0">
        <w:t>is</w:t>
      </w:r>
      <w:r w:rsidR="00A63D8C">
        <w:t xml:space="preserve"> critical </w:t>
      </w:r>
      <w:r w:rsidR="00473BC0">
        <w:t xml:space="preserve">to ensure </w:t>
      </w:r>
      <w:r w:rsidR="00A30E2C">
        <w:t>that people, assets, and infrastructure are prepared to withstand the next shock</w:t>
      </w:r>
      <w:r w:rsidR="00473BC0">
        <w:t>.</w:t>
      </w:r>
      <w:r w:rsidR="00A63D8C">
        <w:t xml:space="preserve"> </w:t>
      </w:r>
      <w:r w:rsidR="00A30E2C">
        <w:t>This is the case, for instance, in small island states that experience intense tropical hurricane or cyclone seasons each year, and need to ensure that damages from one storm are repaired quickly enough to not compromise the ability to withstand the next.</w:t>
      </w:r>
    </w:p>
    <w:p w14:paraId="50A74BD8" w14:textId="27720C14" w:rsidR="00E77667" w:rsidRPr="00813112" w:rsidRDefault="00E77667" w:rsidP="00A30E2C">
      <w:pPr>
        <w:spacing w:before="120"/>
        <w:jc w:val="both"/>
      </w:pPr>
      <w:r w:rsidRPr="00813112">
        <w:t xml:space="preserve">The results presented in this section show that faster recovery can significantly reduce the average well-being losses due to natural disasters. </w:t>
      </w:r>
      <w:del w:id="67" w:author="Brian Walsh" w:date="2018-05-01T14:33:00Z">
        <w:r w:rsidRPr="00813112" w:rsidDel="003B26E3">
          <w:delText>Globally, a</w:delText>
        </w:r>
      </w:del>
      <w:ins w:id="68" w:author="Brian Walsh" w:date="2018-05-01T14:33:00Z">
        <w:r w:rsidR="003B26E3">
          <w:t>W</w:t>
        </w:r>
      </w:ins>
      <w:del w:id="69" w:author="Brian Walsh" w:date="2018-05-01T14:34:00Z">
        <w:r w:rsidRPr="00813112" w:rsidDel="003B26E3">
          <w:delText>t</w:delText>
        </w:r>
      </w:del>
      <w:ins w:id="70" w:author="Brian Walsh" w:date="2018-05-01T14:34:00Z">
        <w:r w:rsidR="003B26E3">
          <w:t>ith</w:t>
        </w:r>
      </w:ins>
      <w:r w:rsidRPr="00813112">
        <w:t xml:space="preserve"> an </w:t>
      </w:r>
      <w:r w:rsidRPr="00231DF5">
        <w:t xml:space="preserve">average recovery speed of five years, global well-being losses would be US$ 631 bn. </w:t>
      </w:r>
      <w:r w:rsidR="000C39DF">
        <w:t>With our “best guess” of an average reconstruction duration of 3 years, losses decrease to US$ 560 billion. And i</w:t>
      </w:r>
      <w:r w:rsidRPr="00231DF5">
        <w:t xml:space="preserve">f the average recovery speed is reduced </w:t>
      </w:r>
      <w:r w:rsidR="000C39DF">
        <w:t>to one year</w:t>
      </w:r>
      <w:r w:rsidRPr="00231DF5">
        <w:t>, global well-being losses c</w:t>
      </w:r>
      <w:r w:rsidR="00AB4712" w:rsidRPr="00231DF5">
        <w:t xml:space="preserve">ould be reduced </w:t>
      </w:r>
      <w:r w:rsidRPr="00231DF5">
        <w:t xml:space="preserve">to US$ 485 </w:t>
      </w:r>
      <w:proofErr w:type="spellStart"/>
      <w:r w:rsidRPr="00231DF5">
        <w:t>bn</w:t>
      </w:r>
      <w:proofErr w:type="spellEnd"/>
      <w:r w:rsidR="00813112" w:rsidRPr="00231DF5">
        <w:t xml:space="preserve"> </w:t>
      </w:r>
      <w:commentRangeStart w:id="71"/>
      <w:r w:rsidR="00813112" w:rsidRPr="00231DF5">
        <w:t>(</w:t>
      </w:r>
      <w:r w:rsidR="00813112" w:rsidRPr="00231DF5">
        <w:fldChar w:fldCharType="begin"/>
      </w:r>
      <w:r w:rsidR="00813112" w:rsidRPr="00231DF5">
        <w:instrText xml:space="preserve"> REF _Ref512781202 \h  \* MERGEFORMAT </w:instrText>
      </w:r>
      <w:r w:rsidR="00813112" w:rsidRPr="00231DF5">
        <w:fldChar w:fldCharType="separate"/>
      </w:r>
      <w:r w:rsidR="00813112" w:rsidRPr="00231DF5">
        <w:t xml:space="preserve">Figure </w:t>
      </w:r>
      <w:r w:rsidR="00813112" w:rsidRPr="00231DF5">
        <w:rPr>
          <w:iCs/>
          <w:noProof/>
        </w:rPr>
        <w:t>11</w:t>
      </w:r>
      <w:r w:rsidR="00813112" w:rsidRPr="00231DF5">
        <w:fldChar w:fldCharType="end"/>
      </w:r>
      <w:r w:rsidR="00813112" w:rsidRPr="00231DF5">
        <w:t xml:space="preserve">). </w:t>
      </w:r>
      <w:r w:rsidR="00813112" w:rsidRPr="00231DF5">
        <w:fldChar w:fldCharType="begin"/>
      </w:r>
      <w:r w:rsidR="00813112" w:rsidRPr="00231DF5">
        <w:instrText xml:space="preserve"> REF _Ref512781269 \h  \* MERGEFORMAT </w:instrText>
      </w:r>
      <w:r w:rsidR="00813112" w:rsidRPr="00231DF5">
        <w:fldChar w:fldCharType="separate"/>
      </w:r>
      <w:r w:rsidR="00813112" w:rsidRPr="00231DF5">
        <w:t xml:space="preserve">Figure </w:t>
      </w:r>
      <w:r w:rsidR="00813112" w:rsidRPr="00231DF5">
        <w:rPr>
          <w:noProof/>
        </w:rPr>
        <w:t>7</w:t>
      </w:r>
      <w:r w:rsidR="00813112" w:rsidRPr="00231DF5">
        <w:fldChar w:fldCharType="end"/>
      </w:r>
      <w:commentRangeEnd w:id="71"/>
      <w:r w:rsidR="000C39DF">
        <w:rPr>
          <w:rStyle w:val="CommentReference"/>
        </w:rPr>
        <w:commentReference w:id="71"/>
      </w:r>
      <w:r w:rsidR="00813112" w:rsidRPr="00231DF5">
        <w:t xml:space="preserve"> shows the reduction in average </w:t>
      </w:r>
      <w:r w:rsidR="009204B2">
        <w:t>well-being</w:t>
      </w:r>
      <w:r w:rsidR="00813112" w:rsidRPr="00231DF5">
        <w:t xml:space="preserve"> losses due to faster recovery for the ten countries with the largest absolute losses.</w:t>
      </w:r>
    </w:p>
    <w:p w14:paraId="3D1587F1" w14:textId="77777777" w:rsidR="00E77667" w:rsidRPr="00E77667" w:rsidRDefault="00E77667" w:rsidP="00E77667">
      <w:pPr>
        <w:pStyle w:val="Caption"/>
        <w:keepNext/>
        <w:spacing w:after="0"/>
        <w:rPr>
          <w:i w:val="0"/>
          <w:iCs w:val="0"/>
          <w:color w:val="auto"/>
          <w:sz w:val="20"/>
          <w:szCs w:val="22"/>
        </w:rPr>
      </w:pPr>
      <w:bookmarkStart w:id="72" w:name="_Ref512781202"/>
      <w:r w:rsidRPr="00E77667">
        <w:rPr>
          <w:b/>
          <w:i w:val="0"/>
          <w:iCs w:val="0"/>
          <w:color w:val="auto"/>
          <w:sz w:val="20"/>
          <w:szCs w:val="22"/>
        </w:rPr>
        <w:t xml:space="preserve">Figure </w:t>
      </w:r>
      <w:r w:rsidRPr="00E77667">
        <w:rPr>
          <w:b/>
          <w:i w:val="0"/>
          <w:iCs w:val="0"/>
          <w:color w:val="auto"/>
          <w:sz w:val="20"/>
          <w:szCs w:val="22"/>
        </w:rPr>
        <w:fldChar w:fldCharType="begin"/>
      </w:r>
      <w:r w:rsidRPr="00E77667">
        <w:rPr>
          <w:b/>
          <w:i w:val="0"/>
          <w:iCs w:val="0"/>
          <w:color w:val="auto"/>
          <w:sz w:val="20"/>
          <w:szCs w:val="22"/>
        </w:rPr>
        <w:instrText xml:space="preserve"> SEQ Figure \* ARABIC </w:instrText>
      </w:r>
      <w:r w:rsidRPr="00E77667">
        <w:rPr>
          <w:b/>
          <w:i w:val="0"/>
          <w:iCs w:val="0"/>
          <w:color w:val="auto"/>
          <w:sz w:val="20"/>
          <w:szCs w:val="22"/>
        </w:rPr>
        <w:fldChar w:fldCharType="separate"/>
      </w:r>
      <w:r w:rsidR="00FD1924">
        <w:rPr>
          <w:b/>
          <w:i w:val="0"/>
          <w:iCs w:val="0"/>
          <w:noProof/>
          <w:color w:val="auto"/>
          <w:sz w:val="20"/>
          <w:szCs w:val="22"/>
        </w:rPr>
        <w:t>7</w:t>
      </w:r>
      <w:r w:rsidRPr="00E77667">
        <w:rPr>
          <w:b/>
          <w:i w:val="0"/>
          <w:iCs w:val="0"/>
          <w:color w:val="auto"/>
          <w:sz w:val="20"/>
          <w:szCs w:val="22"/>
        </w:rPr>
        <w:fldChar w:fldCharType="end"/>
      </w:r>
      <w:bookmarkEnd w:id="72"/>
      <w:r w:rsidRPr="00E77667">
        <w:rPr>
          <w:i w:val="0"/>
          <w:iCs w:val="0"/>
          <w:color w:val="auto"/>
          <w:sz w:val="20"/>
          <w:szCs w:val="22"/>
        </w:rPr>
        <w:t xml:space="preserve"> Global reduction well-being losses associated with different recovery durations</w:t>
      </w:r>
    </w:p>
    <w:p w14:paraId="7E0D06A8" w14:textId="77777777" w:rsidR="00E77667" w:rsidRDefault="00E77667" w:rsidP="00E77667">
      <w:r>
        <w:rPr>
          <w:noProof/>
          <w:lang w:eastAsia="en-US"/>
        </w:rPr>
        <w:drawing>
          <wp:inline distT="0" distB="0" distL="0" distR="0" wp14:anchorId="1CD99EA3" wp14:editId="63A7820B">
            <wp:extent cx="5943600" cy="2743200"/>
            <wp:effectExtent l="0" t="0" r="0" b="0"/>
            <wp:docPr id="20" name="Chart 20">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6F6E8910-4FD3-40EB-B54B-93154246B57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54C560A1" w14:textId="77777777" w:rsidR="00813112" w:rsidRDefault="00813112" w:rsidP="00A63D8C">
      <w:pPr>
        <w:spacing w:after="0"/>
        <w:rPr>
          <w:b/>
          <w:sz w:val="20"/>
        </w:rPr>
      </w:pPr>
      <w:bookmarkStart w:id="73" w:name="_Ref512781269"/>
    </w:p>
    <w:p w14:paraId="3318D53C" w14:textId="77777777" w:rsidR="008230CE" w:rsidRPr="00A63D8C" w:rsidRDefault="008230CE" w:rsidP="00813112">
      <w:pPr>
        <w:spacing w:after="0"/>
        <w:jc w:val="both"/>
        <w:rPr>
          <w:sz w:val="20"/>
        </w:rPr>
      </w:pPr>
      <w:r w:rsidRPr="00A63D8C">
        <w:rPr>
          <w:b/>
          <w:sz w:val="20"/>
        </w:rPr>
        <w:t xml:space="preserve">Figure </w:t>
      </w:r>
      <w:r w:rsidR="00EA7BFB" w:rsidRPr="00A63D8C">
        <w:rPr>
          <w:b/>
          <w:sz w:val="20"/>
        </w:rPr>
        <w:fldChar w:fldCharType="begin"/>
      </w:r>
      <w:r w:rsidR="00EA7BFB" w:rsidRPr="00A63D8C">
        <w:rPr>
          <w:b/>
          <w:sz w:val="20"/>
        </w:rPr>
        <w:instrText xml:space="preserve"> SEQ Figure \* ARABIC </w:instrText>
      </w:r>
      <w:r w:rsidR="00EA7BFB" w:rsidRPr="00A63D8C">
        <w:rPr>
          <w:b/>
          <w:sz w:val="20"/>
        </w:rPr>
        <w:fldChar w:fldCharType="separate"/>
      </w:r>
      <w:r w:rsidR="009721BB" w:rsidRPr="00A63D8C">
        <w:rPr>
          <w:b/>
          <w:noProof/>
          <w:sz w:val="20"/>
        </w:rPr>
        <w:t>7</w:t>
      </w:r>
      <w:r w:rsidR="00EA7BFB" w:rsidRPr="00A63D8C">
        <w:rPr>
          <w:b/>
          <w:sz w:val="20"/>
        </w:rPr>
        <w:fldChar w:fldCharType="end"/>
      </w:r>
      <w:bookmarkEnd w:id="73"/>
      <w:r w:rsidRPr="00A63D8C">
        <w:rPr>
          <w:sz w:val="20"/>
        </w:rPr>
        <w:t xml:space="preserve"> Reduction in average </w:t>
      </w:r>
      <w:r w:rsidR="009204B2">
        <w:rPr>
          <w:sz w:val="20"/>
        </w:rPr>
        <w:t>well-being</w:t>
      </w:r>
      <w:r w:rsidRPr="00A63D8C">
        <w:rPr>
          <w:sz w:val="20"/>
        </w:rPr>
        <w:t xml:space="preserve"> loss due to faster recovery</w:t>
      </w:r>
      <w:r w:rsidR="004C5342" w:rsidRPr="00A63D8C">
        <w:rPr>
          <w:sz w:val="20"/>
        </w:rPr>
        <w:t xml:space="preserve"> for the top ten countries in terms of losses</w:t>
      </w:r>
      <w:r w:rsidRPr="00A63D8C">
        <w:rPr>
          <w:sz w:val="20"/>
        </w:rPr>
        <w:t xml:space="preserve">: The top point refers to </w:t>
      </w:r>
      <w:r w:rsidR="004C5342" w:rsidRPr="00A63D8C">
        <w:rPr>
          <w:sz w:val="20"/>
        </w:rPr>
        <w:t xml:space="preserve">the </w:t>
      </w:r>
      <w:r w:rsidR="009204B2">
        <w:rPr>
          <w:sz w:val="20"/>
        </w:rPr>
        <w:t>well-being</w:t>
      </w:r>
      <w:r w:rsidR="004C5342" w:rsidRPr="00A63D8C">
        <w:rPr>
          <w:sz w:val="20"/>
        </w:rPr>
        <w:t xml:space="preserve"> loss associated with </w:t>
      </w:r>
      <w:r w:rsidRPr="00A63D8C">
        <w:rPr>
          <w:sz w:val="20"/>
        </w:rPr>
        <w:t xml:space="preserve">a </w:t>
      </w:r>
      <w:r w:rsidR="00C715FF" w:rsidRPr="00A63D8C">
        <w:rPr>
          <w:sz w:val="20"/>
        </w:rPr>
        <w:t>five-year</w:t>
      </w:r>
      <w:r w:rsidRPr="00A63D8C">
        <w:rPr>
          <w:sz w:val="20"/>
        </w:rPr>
        <w:t xml:space="preserve"> reconstruction period, while the bottom point refers to a </w:t>
      </w:r>
      <w:r w:rsidR="000C39DF" w:rsidRPr="00A63D8C">
        <w:rPr>
          <w:sz w:val="20"/>
        </w:rPr>
        <w:t>one-year</w:t>
      </w:r>
      <w:r w:rsidRPr="00A63D8C">
        <w:rPr>
          <w:sz w:val="20"/>
        </w:rPr>
        <w:t xml:space="preserve"> reconstruction period. Percentages indicate the reduction in </w:t>
      </w:r>
      <w:r w:rsidR="009204B2">
        <w:rPr>
          <w:sz w:val="20"/>
        </w:rPr>
        <w:t>well-being</w:t>
      </w:r>
      <w:r w:rsidRPr="00A63D8C">
        <w:rPr>
          <w:sz w:val="20"/>
        </w:rPr>
        <w:t xml:space="preserve"> losses by speeding up recovery from five </w:t>
      </w:r>
      <w:r w:rsidR="004C5342" w:rsidRPr="00A63D8C">
        <w:rPr>
          <w:sz w:val="20"/>
        </w:rPr>
        <w:t xml:space="preserve">years </w:t>
      </w:r>
      <w:r w:rsidRPr="00A63D8C">
        <w:rPr>
          <w:sz w:val="20"/>
        </w:rPr>
        <w:t>to one.</w:t>
      </w:r>
    </w:p>
    <w:p w14:paraId="5AB922FB" w14:textId="77777777" w:rsidR="004C5342" w:rsidRDefault="00BC3A9B" w:rsidP="00D0435E">
      <w:r>
        <w:rPr>
          <w:noProof/>
          <w:lang w:eastAsia="en-US"/>
        </w:rPr>
        <w:lastRenderedPageBreak/>
        <w:drawing>
          <wp:inline distT="0" distB="0" distL="0" distR="0" wp14:anchorId="2C34CDFE" wp14:editId="00CF55A1">
            <wp:extent cx="5676446" cy="2743200"/>
            <wp:effectExtent l="0" t="0" r="635" b="0"/>
            <wp:docPr id="2" name="Chart 2">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13431D6A-2073-4028-BDF4-3B031B272A9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0B7FDC44" w14:textId="77777777" w:rsidR="000C39DF" w:rsidRDefault="00813112" w:rsidP="005E3B48">
      <w:pPr>
        <w:spacing w:before="120"/>
        <w:jc w:val="both"/>
      </w:pPr>
      <w:r>
        <w:t xml:space="preserve">As suggested </w:t>
      </w:r>
      <w:r w:rsidRPr="00231DF5">
        <w:t>above, the importance of ‘building back faster’ differs across countries.</w:t>
      </w:r>
      <w:r w:rsidR="00231DF5" w:rsidRPr="00231DF5">
        <w:t xml:space="preserve"> Countries that experience high impact shocks at relatively low return periods – i.e. frequent large shocks – are bound to benefit most from accelerated recovery. </w:t>
      </w:r>
      <w:r w:rsidR="000C39DF" w:rsidRPr="008929E3">
        <w:fldChar w:fldCharType="begin"/>
      </w:r>
      <w:r w:rsidR="000C39DF" w:rsidRPr="008929E3">
        <w:instrText xml:space="preserve"> REF _Ref512782330 \h  \* MERGEFORMAT </w:instrText>
      </w:r>
      <w:r w:rsidR="000C39DF" w:rsidRPr="008929E3">
        <w:fldChar w:fldCharType="separate"/>
      </w:r>
      <w:r w:rsidR="000C39DF" w:rsidRPr="008929E3">
        <w:rPr>
          <w:color w:val="000000" w:themeColor="text1"/>
          <w:sz w:val="21"/>
        </w:rPr>
        <w:t xml:space="preserve">Figure </w:t>
      </w:r>
      <w:r w:rsidR="000C39DF" w:rsidRPr="008929E3">
        <w:rPr>
          <w:noProof/>
          <w:color w:val="000000" w:themeColor="text1"/>
          <w:sz w:val="21"/>
        </w:rPr>
        <w:t>9</w:t>
      </w:r>
      <w:r w:rsidR="000C39DF" w:rsidRPr="008929E3">
        <w:fldChar w:fldCharType="end"/>
      </w:r>
      <w:r w:rsidR="000C39DF" w:rsidRPr="008929E3">
        <w:t xml:space="preserve"> presents </w:t>
      </w:r>
      <w:r w:rsidR="000C39DF" w:rsidRPr="001B00D9">
        <w:t xml:space="preserve">the ten countries with the largest relative reduction in well-being losses due to faster recovery. In addition, </w:t>
      </w:r>
      <w:r w:rsidR="000C39DF" w:rsidRPr="001B00D9">
        <w:fldChar w:fldCharType="begin"/>
      </w:r>
      <w:r w:rsidR="000C39DF" w:rsidRPr="001B00D9">
        <w:instrText xml:space="preserve"> REF _Ref512784285 \h  \* MERGEFORMAT </w:instrText>
      </w:r>
      <w:r w:rsidR="000C39DF" w:rsidRPr="001B00D9">
        <w:fldChar w:fldCharType="separate"/>
      </w:r>
      <w:r w:rsidR="000C39DF" w:rsidRPr="001B00D9">
        <w:t xml:space="preserve">Figure </w:t>
      </w:r>
      <w:r w:rsidR="000C39DF" w:rsidRPr="001B00D9">
        <w:rPr>
          <w:iCs/>
          <w:noProof/>
        </w:rPr>
        <w:t>10</w:t>
      </w:r>
      <w:r w:rsidR="000C39DF" w:rsidRPr="001B00D9">
        <w:fldChar w:fldCharType="end"/>
      </w:r>
      <w:r w:rsidR="000C39DF">
        <w:t xml:space="preserve"> provides a global overview illustrating that the countries that benefit most from faster reconstruction tend to be lower income developing countries.</w:t>
      </w:r>
    </w:p>
    <w:p w14:paraId="4331D174" w14:textId="77777777" w:rsidR="00813112" w:rsidRDefault="00813112" w:rsidP="005E3B48">
      <w:pPr>
        <w:spacing w:before="120"/>
        <w:jc w:val="both"/>
      </w:pPr>
    </w:p>
    <w:p w14:paraId="693D242F" w14:textId="77777777" w:rsidR="000C39DF" w:rsidRDefault="000C39DF" w:rsidP="000C39DF">
      <w:pPr>
        <w:spacing w:after="120"/>
        <w:rPr>
          <w:i/>
          <w:color w:val="000000" w:themeColor="text1"/>
          <w:sz w:val="21"/>
        </w:rPr>
      </w:pPr>
      <w:r w:rsidRPr="001B00D9">
        <w:rPr>
          <w:b/>
          <w:color w:val="000000" w:themeColor="text1"/>
          <w:sz w:val="20"/>
        </w:rPr>
        <w:t xml:space="preserve">Figure </w:t>
      </w:r>
      <w:r w:rsidRPr="001B00D9">
        <w:rPr>
          <w:b/>
          <w:color w:val="000000" w:themeColor="text1"/>
          <w:sz w:val="20"/>
        </w:rPr>
        <w:fldChar w:fldCharType="begin"/>
      </w:r>
      <w:r w:rsidRPr="001B00D9">
        <w:rPr>
          <w:b/>
          <w:color w:val="000000" w:themeColor="text1"/>
          <w:sz w:val="20"/>
        </w:rPr>
        <w:instrText xml:space="preserve"> SEQ Figure \* ARABIC </w:instrText>
      </w:r>
      <w:r w:rsidRPr="001B00D9">
        <w:rPr>
          <w:b/>
          <w:color w:val="000000" w:themeColor="text1"/>
          <w:sz w:val="20"/>
        </w:rPr>
        <w:fldChar w:fldCharType="separate"/>
      </w:r>
      <w:r w:rsidRPr="001B00D9">
        <w:rPr>
          <w:b/>
          <w:noProof/>
          <w:color w:val="000000" w:themeColor="text1"/>
          <w:sz w:val="20"/>
        </w:rPr>
        <w:t>9</w:t>
      </w:r>
      <w:r w:rsidRPr="001B00D9">
        <w:rPr>
          <w:b/>
          <w:color w:val="000000" w:themeColor="text1"/>
          <w:sz w:val="20"/>
        </w:rPr>
        <w:fldChar w:fldCharType="end"/>
      </w:r>
      <w:r w:rsidRPr="001B00D9">
        <w:rPr>
          <w:color w:val="000000" w:themeColor="text1"/>
          <w:sz w:val="20"/>
        </w:rPr>
        <w:t xml:space="preserve"> Top ten largest reductions in average </w:t>
      </w:r>
      <w:r>
        <w:rPr>
          <w:color w:val="000000" w:themeColor="text1"/>
          <w:sz w:val="20"/>
        </w:rPr>
        <w:t>well-being</w:t>
      </w:r>
      <w:r w:rsidRPr="001B00D9">
        <w:rPr>
          <w:color w:val="000000" w:themeColor="text1"/>
          <w:sz w:val="20"/>
        </w:rPr>
        <w:t xml:space="preserve"> losses due to faster recovery</w:t>
      </w:r>
      <w:r>
        <w:rPr>
          <w:noProof/>
          <w:lang w:eastAsia="en-US"/>
        </w:rPr>
        <w:drawing>
          <wp:inline distT="0" distB="0" distL="0" distR="0" wp14:anchorId="2D14B87D" wp14:editId="0EF65354">
            <wp:extent cx="5029200" cy="2743200"/>
            <wp:effectExtent l="0" t="0" r="0" b="0"/>
            <wp:docPr id="6" name="Chart 6">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B5F81975-6DF7-4D24-8D45-3C615A15D65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69A1FF21" w14:textId="77777777" w:rsidR="000C39DF" w:rsidRPr="005E3B48" w:rsidRDefault="000C39DF" w:rsidP="005E3B48">
      <w:pPr>
        <w:spacing w:before="120"/>
        <w:jc w:val="both"/>
      </w:pPr>
    </w:p>
    <w:p w14:paraId="06C58FF3" w14:textId="77777777" w:rsidR="005E3B48" w:rsidRPr="005E3B48" w:rsidRDefault="005E3B48" w:rsidP="005E3B48">
      <w:pPr>
        <w:spacing w:after="120"/>
        <w:rPr>
          <w:b/>
          <w:i/>
          <w:color w:val="000000" w:themeColor="text1"/>
          <w:sz w:val="21"/>
        </w:rPr>
      </w:pPr>
    </w:p>
    <w:p w14:paraId="64301386" w14:textId="77777777" w:rsidR="00EE5D95" w:rsidRPr="001B00D9" w:rsidRDefault="001D216F" w:rsidP="005E3B48">
      <w:pPr>
        <w:pStyle w:val="Caption"/>
        <w:keepNext/>
        <w:spacing w:after="120"/>
        <w:rPr>
          <w:i w:val="0"/>
          <w:iCs w:val="0"/>
          <w:noProof/>
          <w:color w:val="auto"/>
          <w:sz w:val="20"/>
          <w:szCs w:val="22"/>
        </w:rPr>
      </w:pPr>
      <w:bookmarkStart w:id="74" w:name="_Ref512784285"/>
      <w:r w:rsidRPr="001B00D9">
        <w:rPr>
          <w:b/>
          <w:i w:val="0"/>
          <w:iCs w:val="0"/>
          <w:color w:val="auto"/>
          <w:sz w:val="20"/>
          <w:szCs w:val="22"/>
        </w:rPr>
        <w:lastRenderedPageBreak/>
        <w:t xml:space="preserve">Figure </w:t>
      </w:r>
      <w:r w:rsidR="00EA7BFB" w:rsidRPr="001B00D9">
        <w:rPr>
          <w:b/>
          <w:i w:val="0"/>
          <w:iCs w:val="0"/>
          <w:color w:val="auto"/>
          <w:sz w:val="20"/>
          <w:szCs w:val="22"/>
        </w:rPr>
        <w:fldChar w:fldCharType="begin"/>
      </w:r>
      <w:r w:rsidR="00EA7BFB" w:rsidRPr="001B00D9">
        <w:rPr>
          <w:b/>
          <w:i w:val="0"/>
          <w:iCs w:val="0"/>
          <w:color w:val="auto"/>
          <w:sz w:val="20"/>
          <w:szCs w:val="22"/>
        </w:rPr>
        <w:instrText xml:space="preserve"> SEQ Figure \* ARABIC </w:instrText>
      </w:r>
      <w:r w:rsidR="00EA7BFB" w:rsidRPr="001B00D9">
        <w:rPr>
          <w:b/>
          <w:i w:val="0"/>
          <w:iCs w:val="0"/>
          <w:color w:val="auto"/>
          <w:sz w:val="20"/>
          <w:szCs w:val="22"/>
        </w:rPr>
        <w:fldChar w:fldCharType="separate"/>
      </w:r>
      <w:r w:rsidR="009721BB" w:rsidRPr="001B00D9">
        <w:rPr>
          <w:b/>
          <w:i w:val="0"/>
          <w:iCs w:val="0"/>
          <w:noProof/>
          <w:color w:val="auto"/>
          <w:sz w:val="20"/>
          <w:szCs w:val="22"/>
        </w:rPr>
        <w:t>10</w:t>
      </w:r>
      <w:r w:rsidR="00EA7BFB" w:rsidRPr="001B00D9">
        <w:rPr>
          <w:b/>
          <w:i w:val="0"/>
          <w:iCs w:val="0"/>
          <w:color w:val="auto"/>
          <w:sz w:val="20"/>
          <w:szCs w:val="22"/>
        </w:rPr>
        <w:fldChar w:fldCharType="end"/>
      </w:r>
      <w:bookmarkEnd w:id="74"/>
      <w:r w:rsidRPr="001B00D9">
        <w:rPr>
          <w:i w:val="0"/>
          <w:iCs w:val="0"/>
          <w:color w:val="auto"/>
          <w:sz w:val="20"/>
          <w:szCs w:val="22"/>
        </w:rPr>
        <w:t xml:space="preserve"> Percentage reduction of wel</w:t>
      </w:r>
      <w:r w:rsidR="008929E3" w:rsidRPr="001B00D9">
        <w:rPr>
          <w:i w:val="0"/>
          <w:iCs w:val="0"/>
          <w:color w:val="auto"/>
          <w:sz w:val="20"/>
          <w:szCs w:val="22"/>
        </w:rPr>
        <w:t>l-being</w:t>
      </w:r>
      <w:r w:rsidRPr="001B00D9">
        <w:rPr>
          <w:i w:val="0"/>
          <w:iCs w:val="0"/>
          <w:color w:val="auto"/>
          <w:sz w:val="20"/>
          <w:szCs w:val="22"/>
        </w:rPr>
        <w:t xml:space="preserve"> losses associated </w:t>
      </w:r>
      <w:r w:rsidR="00DE5FDC" w:rsidRPr="001B00D9">
        <w:rPr>
          <w:i w:val="0"/>
          <w:iCs w:val="0"/>
          <w:color w:val="auto"/>
          <w:sz w:val="20"/>
          <w:szCs w:val="22"/>
        </w:rPr>
        <w:t>with</w:t>
      </w:r>
      <w:r w:rsidRPr="001B00D9">
        <w:rPr>
          <w:i w:val="0"/>
          <w:iCs w:val="0"/>
          <w:color w:val="auto"/>
          <w:sz w:val="20"/>
          <w:szCs w:val="22"/>
        </w:rPr>
        <w:t xml:space="preserve"> faster recovery (reduced from</w:t>
      </w:r>
      <w:r w:rsidR="00DE5FDC" w:rsidRPr="001B00D9">
        <w:rPr>
          <w:i w:val="0"/>
          <w:iCs w:val="0"/>
          <w:color w:val="auto"/>
          <w:sz w:val="20"/>
          <w:szCs w:val="22"/>
        </w:rPr>
        <w:t xml:space="preserve"> five</w:t>
      </w:r>
      <w:r w:rsidRPr="001B00D9">
        <w:rPr>
          <w:i w:val="0"/>
          <w:iCs w:val="0"/>
          <w:color w:val="auto"/>
          <w:sz w:val="20"/>
          <w:szCs w:val="22"/>
        </w:rPr>
        <w:t xml:space="preserve"> years to one).</w:t>
      </w:r>
      <w:r w:rsidR="00CE4FF3" w:rsidRPr="001B00D9">
        <w:rPr>
          <w:i w:val="0"/>
          <w:iCs w:val="0"/>
          <w:noProof/>
          <w:color w:val="auto"/>
          <w:sz w:val="20"/>
          <w:szCs w:val="22"/>
        </w:rPr>
        <w:t xml:space="preserve"> </w:t>
      </w:r>
      <w:r w:rsidR="005E3B48" w:rsidRPr="001B00D9">
        <w:rPr>
          <w:i w:val="0"/>
          <w:iCs w:val="0"/>
          <w:noProof/>
          <w:color w:val="auto"/>
          <w:sz w:val="20"/>
          <w:szCs w:val="22"/>
        </w:rPr>
        <w:t>Countries are sorted in quartiles (i.e. same number of countries for each colour).</w:t>
      </w:r>
    </w:p>
    <w:p w14:paraId="2369E901" w14:textId="77777777" w:rsidR="001D216F" w:rsidRPr="001D216F" w:rsidRDefault="00EE5D95" w:rsidP="001D216F">
      <w:pPr>
        <w:pStyle w:val="Caption"/>
        <w:keepNext/>
        <w:rPr>
          <w:i w:val="0"/>
          <w:iCs w:val="0"/>
          <w:color w:val="auto"/>
          <w:sz w:val="22"/>
          <w:szCs w:val="22"/>
        </w:rPr>
      </w:pPr>
      <w:r>
        <w:rPr>
          <w:noProof/>
          <w:lang w:eastAsia="en-US"/>
        </w:rPr>
        <w:drawing>
          <wp:inline distT="0" distB="0" distL="0" distR="0" wp14:anchorId="1AE77A2C" wp14:editId="3D46B21A">
            <wp:extent cx="5943600" cy="2362200"/>
            <wp:effectExtent l="0" t="0" r="0" b="0"/>
            <wp:docPr id="21" name="Picture 21" descr="C:\Users\wb433125\AppData\Local\Microsoft\Windows\INetCache\Content.Word\BBF_wor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b433125\AppData\Local\Microsoft\Windows\INetCache\Content.Word\BBF_world.png"/>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t="21960" b="21779"/>
                    <a:stretch/>
                  </pic:blipFill>
                  <pic:spPr bwMode="auto">
                    <a:xfrm>
                      <a:off x="0" y="0"/>
                      <a:ext cx="5943600" cy="2362200"/>
                    </a:xfrm>
                    <a:prstGeom prst="rect">
                      <a:avLst/>
                    </a:prstGeom>
                    <a:noFill/>
                    <a:ln>
                      <a:noFill/>
                    </a:ln>
                    <a:extLst>
                      <a:ext uri="{53640926-AAD7-44d8-BBD7-CCE9431645EC}">
                        <a14:shadowObscured xmlns:a14="http://schemas.microsoft.com/office/drawing/2010/main"/>
                      </a:ext>
                    </a:extLst>
                  </pic:spPr>
                </pic:pic>
              </a:graphicData>
            </a:graphic>
          </wp:inline>
        </w:drawing>
      </w:r>
      <w:r>
        <w:rPr>
          <w:i w:val="0"/>
          <w:iCs w:val="0"/>
          <w:noProof/>
          <w:color w:val="auto"/>
          <w:sz w:val="22"/>
          <w:szCs w:val="22"/>
        </w:rPr>
        <w:t xml:space="preserve"> </w:t>
      </w:r>
    </w:p>
    <w:p w14:paraId="311C7F5D" w14:textId="77777777" w:rsidR="001D216F" w:rsidRDefault="000C39DF" w:rsidP="00D0435E">
      <w:r>
        <w:t xml:space="preserve">Since building back better has been discussed after the last hurricane season in the Caribbean, it’s interesting to focus on small island states. </w:t>
      </w:r>
      <w:r w:rsidRPr="00231DF5">
        <w:fldChar w:fldCharType="begin"/>
      </w:r>
      <w:r w:rsidRPr="00231DF5">
        <w:instrText xml:space="preserve"> REF _Ref512781549 \h  \* MERGEFORMAT </w:instrText>
      </w:r>
      <w:r w:rsidRPr="00231DF5">
        <w:fldChar w:fldCharType="separate"/>
      </w:r>
      <w:r w:rsidRPr="00231DF5">
        <w:t xml:space="preserve">Figure </w:t>
      </w:r>
      <w:r w:rsidRPr="00231DF5">
        <w:rPr>
          <w:iCs/>
          <w:noProof/>
        </w:rPr>
        <w:t>8</w:t>
      </w:r>
      <w:r w:rsidRPr="00231DF5">
        <w:fldChar w:fldCharType="end"/>
      </w:r>
      <w:r w:rsidRPr="00231DF5">
        <w:t xml:space="preserve"> presents</w:t>
      </w:r>
      <w:r>
        <w:t xml:space="preserve"> the</w:t>
      </w:r>
      <w:r w:rsidRPr="00231DF5">
        <w:t xml:space="preserve"> reduction in average </w:t>
      </w:r>
      <w:r>
        <w:t>well-being</w:t>
      </w:r>
      <w:r w:rsidRPr="00231DF5">
        <w:t xml:space="preserve"> loss</w:t>
      </w:r>
      <w:r>
        <w:t>es</w:t>
      </w:r>
      <w:r w:rsidRPr="00231DF5">
        <w:t xml:space="preserve"> due to faster recovery for ten selected small island developing states</w:t>
      </w:r>
      <w:r>
        <w:t>. Unsurprisingly, small islands are among the countries where the impact of rebuilding faster is the biggest: the reduction is 32% on average, compared to 23% globally. Measures to accelerate recovery can even halve the annual well-being losses in Trinidad and Tobago.</w:t>
      </w:r>
    </w:p>
    <w:p w14:paraId="2D4EEEE0" w14:textId="77777777" w:rsidR="000C39DF" w:rsidRPr="00A63D8C" w:rsidRDefault="000C39DF" w:rsidP="000C39DF">
      <w:pPr>
        <w:pStyle w:val="Caption"/>
        <w:keepNext/>
        <w:spacing w:after="120"/>
        <w:jc w:val="both"/>
        <w:rPr>
          <w:i w:val="0"/>
          <w:iCs w:val="0"/>
          <w:color w:val="auto"/>
          <w:sz w:val="21"/>
          <w:szCs w:val="22"/>
        </w:rPr>
      </w:pPr>
      <w:bookmarkStart w:id="75" w:name="_Ref512781549"/>
      <w:r w:rsidRPr="00A63D8C">
        <w:rPr>
          <w:b/>
          <w:i w:val="0"/>
          <w:iCs w:val="0"/>
          <w:color w:val="auto"/>
          <w:sz w:val="20"/>
          <w:szCs w:val="22"/>
        </w:rPr>
        <w:t xml:space="preserve">Figure </w:t>
      </w:r>
      <w:r w:rsidRPr="00A63D8C">
        <w:rPr>
          <w:b/>
          <w:i w:val="0"/>
          <w:iCs w:val="0"/>
          <w:color w:val="auto"/>
          <w:sz w:val="20"/>
          <w:szCs w:val="22"/>
        </w:rPr>
        <w:fldChar w:fldCharType="begin"/>
      </w:r>
      <w:r w:rsidRPr="00A63D8C">
        <w:rPr>
          <w:b/>
          <w:i w:val="0"/>
          <w:iCs w:val="0"/>
          <w:color w:val="auto"/>
          <w:sz w:val="20"/>
          <w:szCs w:val="22"/>
        </w:rPr>
        <w:instrText xml:space="preserve"> SEQ Figure \* ARABIC </w:instrText>
      </w:r>
      <w:r w:rsidRPr="00A63D8C">
        <w:rPr>
          <w:b/>
          <w:i w:val="0"/>
          <w:iCs w:val="0"/>
          <w:color w:val="auto"/>
          <w:sz w:val="20"/>
          <w:szCs w:val="22"/>
        </w:rPr>
        <w:fldChar w:fldCharType="separate"/>
      </w:r>
      <w:r w:rsidRPr="00A63D8C">
        <w:rPr>
          <w:b/>
          <w:i w:val="0"/>
          <w:iCs w:val="0"/>
          <w:noProof/>
          <w:color w:val="auto"/>
          <w:sz w:val="20"/>
          <w:szCs w:val="22"/>
        </w:rPr>
        <w:t>8</w:t>
      </w:r>
      <w:r w:rsidRPr="00A63D8C">
        <w:rPr>
          <w:b/>
          <w:i w:val="0"/>
          <w:iCs w:val="0"/>
          <w:color w:val="auto"/>
          <w:sz w:val="20"/>
          <w:szCs w:val="22"/>
        </w:rPr>
        <w:fldChar w:fldCharType="end"/>
      </w:r>
      <w:bookmarkEnd w:id="75"/>
      <w:r w:rsidRPr="00A63D8C">
        <w:rPr>
          <w:i w:val="0"/>
          <w:iCs w:val="0"/>
          <w:color w:val="auto"/>
          <w:sz w:val="20"/>
          <w:szCs w:val="22"/>
        </w:rPr>
        <w:t xml:space="preserve">: Reduction in average </w:t>
      </w:r>
      <w:r>
        <w:rPr>
          <w:i w:val="0"/>
          <w:iCs w:val="0"/>
          <w:color w:val="auto"/>
          <w:sz w:val="20"/>
          <w:szCs w:val="22"/>
        </w:rPr>
        <w:t>well-being</w:t>
      </w:r>
      <w:r w:rsidRPr="00A63D8C">
        <w:rPr>
          <w:i w:val="0"/>
          <w:iCs w:val="0"/>
          <w:color w:val="auto"/>
          <w:sz w:val="20"/>
          <w:szCs w:val="22"/>
        </w:rPr>
        <w:t xml:space="preserve"> loss due to faster recovery for ten selected small island developing states: The top point refers to the </w:t>
      </w:r>
      <w:r>
        <w:rPr>
          <w:i w:val="0"/>
          <w:iCs w:val="0"/>
          <w:color w:val="auto"/>
          <w:sz w:val="20"/>
          <w:szCs w:val="22"/>
        </w:rPr>
        <w:t>well-being</w:t>
      </w:r>
      <w:r w:rsidRPr="00A63D8C">
        <w:rPr>
          <w:i w:val="0"/>
          <w:iCs w:val="0"/>
          <w:color w:val="auto"/>
          <w:sz w:val="20"/>
          <w:szCs w:val="22"/>
        </w:rPr>
        <w:t xml:space="preserve"> loss associated with a five-year reconstruction period, while the bottom point refers to a one year reconstruction period. Percentages indicate the reduction in </w:t>
      </w:r>
      <w:r>
        <w:rPr>
          <w:i w:val="0"/>
          <w:iCs w:val="0"/>
          <w:color w:val="auto"/>
          <w:sz w:val="20"/>
          <w:szCs w:val="22"/>
        </w:rPr>
        <w:t>well-being</w:t>
      </w:r>
      <w:r w:rsidRPr="00A63D8C">
        <w:rPr>
          <w:i w:val="0"/>
          <w:iCs w:val="0"/>
          <w:color w:val="auto"/>
          <w:sz w:val="20"/>
          <w:szCs w:val="22"/>
        </w:rPr>
        <w:t xml:space="preserve"> losses by speeding up recovery from five years to one.</w:t>
      </w:r>
    </w:p>
    <w:p w14:paraId="482EC3EB" w14:textId="77777777" w:rsidR="000C39DF" w:rsidRDefault="000C39DF" w:rsidP="000C39DF">
      <w:pPr>
        <w:rPr>
          <w:b/>
          <w:i/>
          <w:color w:val="000000" w:themeColor="text1"/>
          <w:sz w:val="21"/>
        </w:rPr>
      </w:pPr>
      <w:r>
        <w:rPr>
          <w:noProof/>
          <w:lang w:eastAsia="en-US"/>
        </w:rPr>
        <w:drawing>
          <wp:inline distT="0" distB="0" distL="0" distR="0" wp14:anchorId="5C2B75E9" wp14:editId="0A57415E">
            <wp:extent cx="5676446" cy="2743200"/>
            <wp:effectExtent l="0" t="0" r="635" b="0"/>
            <wp:docPr id="1" name="Chart 1">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23D1F7D9-9AB4-4C6E-9986-E34C55C9807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bookmarkStart w:id="76" w:name="_Ref512782330"/>
    </w:p>
    <w:bookmarkEnd w:id="76"/>
    <w:p w14:paraId="451EDF38" w14:textId="77777777" w:rsidR="000C39DF" w:rsidRDefault="000C39DF" w:rsidP="00D0435E"/>
    <w:p w14:paraId="4C6640CF" w14:textId="77777777" w:rsidR="00A50360" w:rsidRDefault="00A50360" w:rsidP="00A50360">
      <w:pPr>
        <w:pStyle w:val="Heading2"/>
        <w:numPr>
          <w:ilvl w:val="1"/>
          <w:numId w:val="1"/>
        </w:numPr>
      </w:pPr>
      <w:r>
        <w:lastRenderedPageBreak/>
        <w:t xml:space="preserve">Building back </w:t>
      </w:r>
      <w:r w:rsidRPr="001B00D9">
        <w:rPr>
          <w:i/>
        </w:rPr>
        <w:t>more inclusively</w:t>
      </w:r>
    </w:p>
    <w:p w14:paraId="09D11A65" w14:textId="77777777" w:rsidR="00456BC2" w:rsidRDefault="00E60FB1" w:rsidP="0021190E">
      <w:pPr>
        <w:spacing w:before="120"/>
        <w:jc w:val="both"/>
        <w:rPr>
          <w:rFonts w:eastAsia="Times New Roman"/>
          <w:szCs w:val="24"/>
        </w:rPr>
      </w:pPr>
      <w:r>
        <w:rPr>
          <w:rFonts w:eastAsia="Times New Roman"/>
          <w:szCs w:val="24"/>
        </w:rPr>
        <w:t>As the Unbreakable report has shown, poor people are not only more exposed and more vulnerable to natural hazards, but they also tend to have access to fewer post-disaster support mechanisms</w:t>
      </w:r>
      <w:r w:rsidR="00456BC2">
        <w:rPr>
          <w:rFonts w:eastAsia="Times New Roman"/>
          <w:szCs w:val="24"/>
        </w:rPr>
        <w:t>, such as insurance, borrowing, or remittances</w:t>
      </w:r>
      <w:r>
        <w:rPr>
          <w:rFonts w:eastAsia="Times New Roman"/>
          <w:szCs w:val="24"/>
        </w:rPr>
        <w:t>.</w:t>
      </w:r>
      <w:r w:rsidR="00456BC2">
        <w:rPr>
          <w:rFonts w:eastAsia="Times New Roman"/>
          <w:szCs w:val="24"/>
        </w:rPr>
        <w:t xml:space="preserve"> They also have less savings to mobilize.</w:t>
      </w:r>
      <w:r>
        <w:rPr>
          <w:rFonts w:eastAsia="Times New Roman"/>
          <w:szCs w:val="24"/>
        </w:rPr>
        <w:t xml:space="preserve"> As a consequence, they tend to experience l</w:t>
      </w:r>
      <w:r w:rsidR="0021190E">
        <w:rPr>
          <w:rFonts w:eastAsia="Times New Roman"/>
          <w:szCs w:val="24"/>
        </w:rPr>
        <w:t>arger losses relative to income</w:t>
      </w:r>
      <w:r>
        <w:rPr>
          <w:rFonts w:eastAsia="Times New Roman"/>
          <w:szCs w:val="24"/>
        </w:rPr>
        <w:t xml:space="preserve"> and have relatively fewer means at their disposal to manage their recovery. </w:t>
      </w:r>
    </w:p>
    <w:p w14:paraId="35EE5C53" w14:textId="644572C5" w:rsidR="0021190E" w:rsidRDefault="0021190E" w:rsidP="0021190E">
      <w:pPr>
        <w:spacing w:before="120"/>
        <w:jc w:val="both"/>
        <w:rPr>
          <w:rFonts w:eastAsia="Times New Roman"/>
          <w:szCs w:val="24"/>
        </w:rPr>
      </w:pPr>
      <w:r>
        <w:rPr>
          <w:rFonts w:eastAsia="Times New Roman"/>
          <w:szCs w:val="24"/>
        </w:rPr>
        <w:t>Without dedicated actions to ensure that post-disaster support measures reach poor people, these support measures are likely to disproportionately benefit higher income recipients. One reason, for example, could be the lack of financial inclusion</w:t>
      </w:r>
      <w:ins w:id="77" w:author="Brian Walsh" w:date="2018-05-01T14:35:00Z">
        <w:r w:rsidR="00456783">
          <w:rPr>
            <w:rFonts w:eastAsia="Times New Roman"/>
            <w:szCs w:val="24"/>
          </w:rPr>
          <w:t>,</w:t>
        </w:r>
      </w:ins>
      <w:r>
        <w:rPr>
          <w:rFonts w:eastAsia="Times New Roman"/>
          <w:szCs w:val="24"/>
        </w:rPr>
        <w:t xml:space="preserve"> which means that poor people tend to lack access to bank accounts and thus formal channels of receiving cash transfers from social safety net schemes. </w:t>
      </w:r>
    </w:p>
    <w:p w14:paraId="1458A882" w14:textId="6B448A3C" w:rsidR="00A50360" w:rsidRDefault="0021190E" w:rsidP="0021190E">
      <w:pPr>
        <w:spacing w:before="120"/>
        <w:jc w:val="both"/>
        <w:rPr>
          <w:rFonts w:eastAsia="Times New Roman"/>
          <w:szCs w:val="24"/>
        </w:rPr>
      </w:pPr>
      <w:r>
        <w:rPr>
          <w:rFonts w:eastAsia="Times New Roman"/>
          <w:szCs w:val="24"/>
        </w:rPr>
        <w:t xml:space="preserve">In this context, “building back </w:t>
      </w:r>
      <w:r w:rsidRPr="0021190E">
        <w:rPr>
          <w:rFonts w:eastAsia="Times New Roman"/>
          <w:i/>
          <w:szCs w:val="24"/>
        </w:rPr>
        <w:t>more inclusively</w:t>
      </w:r>
      <w:r>
        <w:rPr>
          <w:rFonts w:eastAsia="Times New Roman"/>
          <w:szCs w:val="24"/>
        </w:rPr>
        <w:t>” means that</w:t>
      </w:r>
      <w:r w:rsidR="00350125">
        <w:rPr>
          <w:rFonts w:eastAsia="Times New Roman"/>
          <w:szCs w:val="24"/>
        </w:rPr>
        <w:t xml:space="preserve"> </w:t>
      </w:r>
      <w:r w:rsidR="00B818B1">
        <w:rPr>
          <w:rFonts w:eastAsia="Times New Roman"/>
          <w:szCs w:val="24"/>
        </w:rPr>
        <w:t xml:space="preserve">recovery measures ensure that inequalities are reduced – especially with regards to the access to </w:t>
      </w:r>
      <w:r w:rsidR="00B5072A">
        <w:rPr>
          <w:rFonts w:eastAsia="Times New Roman"/>
          <w:szCs w:val="24"/>
        </w:rPr>
        <w:t xml:space="preserve">post-disaster support </w:t>
      </w:r>
      <w:r w:rsidR="00B818B1">
        <w:rPr>
          <w:rFonts w:eastAsia="Times New Roman"/>
          <w:szCs w:val="24"/>
        </w:rPr>
        <w:t xml:space="preserve">and social safety nets. This means that </w:t>
      </w:r>
      <w:r w:rsidR="00B5072A">
        <w:rPr>
          <w:rFonts w:eastAsia="Times New Roman"/>
          <w:szCs w:val="24"/>
        </w:rPr>
        <w:t xml:space="preserve">all affected population groups </w:t>
      </w:r>
      <w:r w:rsidR="00350125">
        <w:rPr>
          <w:rFonts w:eastAsia="Times New Roman"/>
          <w:szCs w:val="24"/>
        </w:rPr>
        <w:t>are supported</w:t>
      </w:r>
      <w:r w:rsidR="00B818B1">
        <w:rPr>
          <w:rFonts w:eastAsia="Times New Roman"/>
          <w:szCs w:val="24"/>
        </w:rPr>
        <w:t xml:space="preserve">, </w:t>
      </w:r>
      <w:ins w:id="78" w:author="Brian Walsh" w:date="2018-05-01T14:38:00Z">
        <w:r w:rsidR="00FE681C">
          <w:rPr>
            <w:rFonts w:eastAsia="Times New Roman"/>
            <w:szCs w:val="24"/>
          </w:rPr>
          <w:t xml:space="preserve">with special effort made to </w:t>
        </w:r>
      </w:ins>
      <w:ins w:id="79" w:author="Brian Walsh" w:date="2018-05-01T14:39:00Z">
        <w:r w:rsidR="00FE681C">
          <w:rPr>
            <w:rFonts w:eastAsia="Times New Roman"/>
            <w:szCs w:val="24"/>
          </w:rPr>
          <w:t xml:space="preserve">meet the needs of </w:t>
        </w:r>
      </w:ins>
      <w:del w:id="80" w:author="Brian Walsh" w:date="2018-05-01T14:38:00Z">
        <w:r w:rsidR="00B818B1" w:rsidDel="00FE681C">
          <w:rPr>
            <w:rFonts w:eastAsia="Times New Roman"/>
            <w:szCs w:val="24"/>
          </w:rPr>
          <w:delText xml:space="preserve">and that </w:delText>
        </w:r>
        <w:r w:rsidR="00B5072A" w:rsidDel="00FE681C">
          <w:rPr>
            <w:rFonts w:eastAsia="Times New Roman"/>
            <w:szCs w:val="24"/>
          </w:rPr>
          <w:delText xml:space="preserve">recovery support </w:delText>
        </w:r>
        <w:r w:rsidR="00B818B1" w:rsidDel="00FE681C">
          <w:rPr>
            <w:rFonts w:eastAsia="Times New Roman"/>
            <w:szCs w:val="24"/>
          </w:rPr>
          <w:delText xml:space="preserve">is </w:delText>
        </w:r>
        <w:r w:rsidR="00B818B1" w:rsidDel="00505173">
          <w:rPr>
            <w:rFonts w:eastAsia="Times New Roman"/>
            <w:szCs w:val="24"/>
          </w:rPr>
          <w:delText xml:space="preserve">ensured to be </w:delText>
        </w:r>
        <w:r w:rsidR="00B818B1" w:rsidDel="00FE681C">
          <w:rPr>
            <w:rFonts w:eastAsia="Times New Roman"/>
            <w:szCs w:val="24"/>
          </w:rPr>
          <w:delText xml:space="preserve">provided </w:delText>
        </w:r>
        <w:r w:rsidR="00350125" w:rsidDel="00FE681C">
          <w:rPr>
            <w:rFonts w:eastAsia="Times New Roman"/>
            <w:szCs w:val="24"/>
          </w:rPr>
          <w:delText>without excluding</w:delText>
        </w:r>
      </w:del>
      <w:r w:rsidR="00B5072A">
        <w:rPr>
          <w:rFonts w:eastAsia="Times New Roman"/>
          <w:szCs w:val="24"/>
        </w:rPr>
        <w:t xml:space="preserve"> low-income households.</w:t>
      </w:r>
      <w:r w:rsidR="00B818B1">
        <w:rPr>
          <w:rFonts w:eastAsia="Times New Roman"/>
          <w:szCs w:val="24"/>
        </w:rPr>
        <w:t xml:space="preserve"> Particularly in countries with high inequality, </w:t>
      </w:r>
      <w:r w:rsidR="00B818B1" w:rsidRPr="00350125">
        <w:rPr>
          <w:rFonts w:eastAsia="Times New Roman"/>
          <w:i/>
          <w:szCs w:val="24"/>
        </w:rPr>
        <w:t>more inclusive</w:t>
      </w:r>
      <w:r w:rsidR="00B818B1">
        <w:rPr>
          <w:rFonts w:eastAsia="Times New Roman"/>
          <w:szCs w:val="24"/>
        </w:rPr>
        <w:t xml:space="preserve"> recovery can increase </w:t>
      </w:r>
      <w:r w:rsidR="00350125">
        <w:rPr>
          <w:rFonts w:eastAsia="Times New Roman"/>
          <w:szCs w:val="24"/>
        </w:rPr>
        <w:t xml:space="preserve">overall </w:t>
      </w:r>
      <w:r w:rsidR="00B818B1">
        <w:rPr>
          <w:rFonts w:eastAsia="Times New Roman"/>
          <w:szCs w:val="24"/>
        </w:rPr>
        <w:t>resilience by ensuring that poor people – i.e. the most exposed, most vulnerable and least supported – have access to the post-disaster support they require. For instance, this could take the form of strengthened social safety nets with better targeting mechanisms</w:t>
      </w:r>
      <w:r w:rsidR="00350125">
        <w:rPr>
          <w:rFonts w:eastAsia="Times New Roman"/>
          <w:szCs w:val="24"/>
        </w:rPr>
        <w:t>.</w:t>
      </w:r>
    </w:p>
    <w:p w14:paraId="28453A3A" w14:textId="77777777" w:rsidR="00456BC2" w:rsidRDefault="00456BC2" w:rsidP="0021190E">
      <w:pPr>
        <w:spacing w:before="120"/>
        <w:jc w:val="both"/>
        <w:rPr>
          <w:rFonts w:eastAsia="Times New Roman"/>
          <w:szCs w:val="24"/>
        </w:rPr>
      </w:pPr>
      <w:r>
        <w:rPr>
          <w:rFonts w:eastAsia="Times New Roman"/>
          <w:szCs w:val="24"/>
        </w:rPr>
        <w:t>The distribution of post-disaster support will also depend on how the transfer amounts are calculated. In “insurance-like” systems where the support is proportional to the amount of losses, like in Vietnam, richer individuals tend to receive more (because they are losing more). In the presence of strict spending constraints, it also often means that people are covered for only a small fraction of their losses. Poor people tend to receive large amounts with systems where all affected people receive the same amount – like in Fiji after Tropical Cyclone Winston, see Government of Fiji and World Bank (2017).</w:t>
      </w:r>
    </w:p>
    <w:p w14:paraId="02D782FD" w14:textId="0D72B505" w:rsidR="00CE0D13" w:rsidRDefault="009204B2" w:rsidP="004D7A3A">
      <w:pPr>
        <w:spacing w:after="240"/>
        <w:jc w:val="both"/>
      </w:pPr>
      <w:r w:rsidRPr="004D7A3A">
        <w:t>For the sake of illustration, the estimates in this section assume that recovery measures result in “perfect inclusiveness”, i.e. that all affected households have access to post-disaster support regardless of their pre-disaster income level</w:t>
      </w:r>
      <w:r w:rsidR="00456BC2">
        <w:t>, and all receive the same amount, regardless of their wealth and losses</w:t>
      </w:r>
      <w:r w:rsidRPr="004D7A3A">
        <w:t xml:space="preserve">. </w:t>
      </w:r>
      <w:r w:rsidR="00350125" w:rsidRPr="004D7A3A">
        <w:t xml:space="preserve">The estimates suggest that if all </w:t>
      </w:r>
      <w:ins w:id="81" w:author="Brian Walsh" w:date="2018-05-01T14:40:00Z">
        <w:r w:rsidR="00777EA0">
          <w:t xml:space="preserve">151 </w:t>
        </w:r>
      </w:ins>
      <w:r w:rsidR="00350125" w:rsidRPr="004D7A3A">
        <w:t xml:space="preserve">countries rebuilt more inclusively, global well-being losses due to natural disasters could be reduced by 3.7% from US$ 560 </w:t>
      </w:r>
      <w:proofErr w:type="spellStart"/>
      <w:r w:rsidR="00350125" w:rsidRPr="004D7A3A">
        <w:t>bn</w:t>
      </w:r>
      <w:proofErr w:type="spellEnd"/>
      <w:r w:rsidR="00350125" w:rsidRPr="004D7A3A">
        <w:t xml:space="preserve"> to US$ 539 </w:t>
      </w:r>
      <w:proofErr w:type="spellStart"/>
      <w:r w:rsidR="00350125" w:rsidRPr="004D7A3A">
        <w:t>bn</w:t>
      </w:r>
      <w:proofErr w:type="spellEnd"/>
      <w:r w:rsidR="00350125" w:rsidRPr="004D7A3A">
        <w:t xml:space="preserve"> annually.</w:t>
      </w:r>
      <w:r w:rsidR="00350125" w:rsidRPr="004D7A3A">
        <w:rPr>
          <w:highlight w:val="yellow"/>
        </w:rPr>
        <w:t xml:space="preserve"> </w:t>
      </w:r>
    </w:p>
    <w:p w14:paraId="20C8D511" w14:textId="77777777" w:rsidR="00350125" w:rsidRDefault="009204B2" w:rsidP="004D7A3A">
      <w:pPr>
        <w:spacing w:after="240"/>
        <w:jc w:val="both"/>
      </w:pPr>
      <w:r w:rsidRPr="004D7A3A">
        <w:fldChar w:fldCharType="begin"/>
      </w:r>
      <w:r w:rsidRPr="004D7A3A">
        <w:instrText xml:space="preserve"> REF _Ref512789565 \h  \* MERGEFORMAT </w:instrText>
      </w:r>
      <w:r w:rsidRPr="004D7A3A">
        <w:fldChar w:fldCharType="separate"/>
      </w:r>
      <w:r w:rsidRPr="004D7A3A">
        <w:rPr>
          <w:color w:val="000000" w:themeColor="text1"/>
          <w:sz w:val="20"/>
        </w:rPr>
        <w:t xml:space="preserve">Figure </w:t>
      </w:r>
      <w:r w:rsidRPr="004D7A3A">
        <w:rPr>
          <w:noProof/>
          <w:color w:val="000000" w:themeColor="text1"/>
          <w:sz w:val="20"/>
        </w:rPr>
        <w:t>12</w:t>
      </w:r>
      <w:r w:rsidRPr="004D7A3A">
        <w:fldChar w:fldCharType="end"/>
      </w:r>
      <w:r w:rsidRPr="004D7A3A">
        <w:t xml:space="preserve"> </w:t>
      </w:r>
      <w:r w:rsidR="004D7A3A" w:rsidRPr="004D7A3A">
        <w:t xml:space="preserve">provides an overview of the countries in which more inclusive recovery would lead to the largest reduction in average </w:t>
      </w:r>
      <w:r w:rsidR="004D7A3A">
        <w:t>well-being losses. The estimates show that inclusive recovery could reduce overall well-being losses due to natural disasters by up to 19%. Inclusive recovery tends to be particularly effective in lower-income developing countries</w:t>
      </w:r>
      <w:r w:rsidR="00CE0D13">
        <w:t>, countries with high inequality, and countries with low sovereign credit ratings (which affects their ability to borrow and finance post-disaster support measures)</w:t>
      </w:r>
      <w:r w:rsidR="004D7A3A">
        <w:t>. However, in high-income countries more inclusive recovery shows little benefit – mainly because social protection systems are already relatively well-equipped to target and support even the lowest income groups. Moreover</w:t>
      </w:r>
      <w:r w:rsidR="004D7A3A" w:rsidRPr="00CE0D13">
        <w:t xml:space="preserve">, </w:t>
      </w:r>
      <w:r w:rsidR="004D7A3A" w:rsidRPr="00CE0D13">
        <w:fldChar w:fldCharType="begin"/>
      </w:r>
      <w:r w:rsidR="004D7A3A" w:rsidRPr="00CE0D13">
        <w:instrText xml:space="preserve"> REF _Ref512790100 \h </w:instrText>
      </w:r>
      <w:r w:rsidR="00CE0D13" w:rsidRPr="00CE0D13">
        <w:instrText xml:space="preserve"> \* MERGEFORMAT </w:instrText>
      </w:r>
      <w:r w:rsidR="004D7A3A" w:rsidRPr="00CE0D13">
        <w:fldChar w:fldCharType="separate"/>
      </w:r>
      <w:r w:rsidR="004D7A3A" w:rsidRPr="00CE0D13">
        <w:rPr>
          <w:color w:val="000000" w:themeColor="text1"/>
          <w:sz w:val="21"/>
        </w:rPr>
        <w:t xml:space="preserve">Figure </w:t>
      </w:r>
      <w:r w:rsidR="004D7A3A" w:rsidRPr="00CE0D13">
        <w:rPr>
          <w:noProof/>
          <w:color w:val="000000" w:themeColor="text1"/>
          <w:sz w:val="21"/>
        </w:rPr>
        <w:t>13</w:t>
      </w:r>
      <w:r w:rsidR="004D7A3A" w:rsidRPr="00CE0D13">
        <w:fldChar w:fldCharType="end"/>
      </w:r>
      <w:r w:rsidR="004D7A3A" w:rsidRPr="00CE0D13">
        <w:t xml:space="preserve"> shows</w:t>
      </w:r>
      <w:r w:rsidR="004D7A3A">
        <w:t xml:space="preserve"> that </w:t>
      </w:r>
      <w:r w:rsidR="00CE0D13">
        <w:t xml:space="preserve">“building back </w:t>
      </w:r>
      <w:r w:rsidR="00CE0D13" w:rsidRPr="00CE0D13">
        <w:rPr>
          <w:i/>
        </w:rPr>
        <w:t>more inclusively</w:t>
      </w:r>
      <w:r w:rsidR="00CE0D13">
        <w:t xml:space="preserve">” tends to yield higher reductions in well-being losses in </w:t>
      </w:r>
      <w:r w:rsidR="004D7A3A">
        <w:t xml:space="preserve">countries with </w:t>
      </w:r>
      <w:r w:rsidR="00CE0D13">
        <w:t>high pre-existing inequality.</w:t>
      </w:r>
    </w:p>
    <w:p w14:paraId="53A2A6A6" w14:textId="77777777" w:rsidR="00A81813" w:rsidRPr="001B00D9" w:rsidRDefault="00A81813" w:rsidP="00A81813">
      <w:pPr>
        <w:pStyle w:val="Caption"/>
        <w:keepNext/>
        <w:rPr>
          <w:i w:val="0"/>
          <w:color w:val="000000" w:themeColor="text1"/>
          <w:sz w:val="20"/>
        </w:rPr>
      </w:pPr>
      <w:bookmarkStart w:id="82" w:name="_Ref512789565"/>
      <w:r w:rsidRPr="001B00D9">
        <w:rPr>
          <w:b/>
          <w:i w:val="0"/>
          <w:color w:val="000000" w:themeColor="text1"/>
          <w:sz w:val="20"/>
        </w:rPr>
        <w:lastRenderedPageBreak/>
        <w:t xml:space="preserve">Figure </w:t>
      </w:r>
      <w:r w:rsidRPr="001B00D9">
        <w:rPr>
          <w:b/>
          <w:i w:val="0"/>
          <w:color w:val="000000" w:themeColor="text1"/>
          <w:sz w:val="20"/>
        </w:rPr>
        <w:fldChar w:fldCharType="begin"/>
      </w:r>
      <w:r w:rsidRPr="001B00D9">
        <w:rPr>
          <w:b/>
          <w:i w:val="0"/>
          <w:color w:val="000000" w:themeColor="text1"/>
          <w:sz w:val="20"/>
        </w:rPr>
        <w:instrText xml:space="preserve"> SEQ Figure \* ARABIC </w:instrText>
      </w:r>
      <w:r w:rsidRPr="001B00D9">
        <w:rPr>
          <w:b/>
          <w:i w:val="0"/>
          <w:color w:val="000000" w:themeColor="text1"/>
          <w:sz w:val="20"/>
        </w:rPr>
        <w:fldChar w:fldCharType="separate"/>
      </w:r>
      <w:r w:rsidR="009721BB" w:rsidRPr="001B00D9">
        <w:rPr>
          <w:b/>
          <w:i w:val="0"/>
          <w:noProof/>
          <w:color w:val="000000" w:themeColor="text1"/>
          <w:sz w:val="20"/>
        </w:rPr>
        <w:t>12</w:t>
      </w:r>
      <w:r w:rsidRPr="001B00D9">
        <w:rPr>
          <w:b/>
          <w:i w:val="0"/>
          <w:color w:val="000000" w:themeColor="text1"/>
          <w:sz w:val="20"/>
        </w:rPr>
        <w:fldChar w:fldCharType="end"/>
      </w:r>
      <w:bookmarkEnd w:id="82"/>
      <w:r w:rsidRPr="001B00D9">
        <w:rPr>
          <w:i w:val="0"/>
          <w:color w:val="000000" w:themeColor="text1"/>
          <w:sz w:val="20"/>
        </w:rPr>
        <w:t xml:space="preserve"> Top 10 largest reductions in average </w:t>
      </w:r>
      <w:r w:rsidR="009204B2">
        <w:rPr>
          <w:i w:val="0"/>
          <w:color w:val="000000" w:themeColor="text1"/>
          <w:sz w:val="20"/>
        </w:rPr>
        <w:t>well-being</w:t>
      </w:r>
      <w:r w:rsidRPr="001B00D9">
        <w:rPr>
          <w:i w:val="0"/>
          <w:color w:val="000000" w:themeColor="text1"/>
          <w:sz w:val="20"/>
        </w:rPr>
        <w:t xml:space="preserve"> losses due to more inclusive recovery</w:t>
      </w:r>
    </w:p>
    <w:p w14:paraId="21E00500" w14:textId="77777777" w:rsidR="00975E8E" w:rsidRDefault="00A10989" w:rsidP="00A10989">
      <w:pPr>
        <w:jc w:val="center"/>
      </w:pPr>
      <w:commentRangeStart w:id="83"/>
      <w:r>
        <w:rPr>
          <w:noProof/>
          <w:lang w:eastAsia="en-US"/>
        </w:rPr>
        <w:drawing>
          <wp:inline distT="0" distB="0" distL="0" distR="0" wp14:anchorId="50735ED5" wp14:editId="7509E73E">
            <wp:extent cx="2743200" cy="3200400"/>
            <wp:effectExtent l="0" t="0" r="0" b="0"/>
            <wp:docPr id="9" name="Chart 9">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CAAF42CA-9DB8-41BA-BD69-9494D6F9910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commentRangeEnd w:id="83"/>
      <w:r w:rsidR="005102DF">
        <w:rPr>
          <w:rStyle w:val="CommentReference"/>
        </w:rPr>
        <w:commentReference w:id="83"/>
      </w:r>
      <w:r>
        <w:t xml:space="preserve">          </w:t>
      </w:r>
    </w:p>
    <w:p w14:paraId="2A2C8A8C" w14:textId="77777777" w:rsidR="003D5DB8" w:rsidRDefault="003D5DB8" w:rsidP="003D5DB8">
      <w:pPr>
        <w:rPr>
          <w:highlight w:val="yellow"/>
        </w:rPr>
      </w:pPr>
    </w:p>
    <w:p w14:paraId="09CBE385" w14:textId="77777777" w:rsidR="00A81813" w:rsidRPr="00A81813" w:rsidRDefault="00A81813" w:rsidP="00A81813">
      <w:pPr>
        <w:pStyle w:val="Caption"/>
        <w:keepNext/>
        <w:rPr>
          <w:i w:val="0"/>
          <w:color w:val="000000" w:themeColor="text1"/>
          <w:sz w:val="21"/>
        </w:rPr>
      </w:pPr>
      <w:bookmarkStart w:id="84" w:name="_Ref512790100"/>
      <w:r w:rsidRPr="00A81813">
        <w:rPr>
          <w:b/>
          <w:i w:val="0"/>
          <w:color w:val="000000" w:themeColor="text1"/>
          <w:sz w:val="21"/>
        </w:rPr>
        <w:t xml:space="preserve">Figure </w:t>
      </w:r>
      <w:r w:rsidRPr="00A81813">
        <w:rPr>
          <w:b/>
          <w:i w:val="0"/>
          <w:color w:val="000000" w:themeColor="text1"/>
          <w:sz w:val="21"/>
        </w:rPr>
        <w:fldChar w:fldCharType="begin"/>
      </w:r>
      <w:r w:rsidRPr="00A81813">
        <w:rPr>
          <w:b/>
          <w:i w:val="0"/>
          <w:color w:val="000000" w:themeColor="text1"/>
          <w:sz w:val="21"/>
        </w:rPr>
        <w:instrText xml:space="preserve"> SEQ Figure \* ARABIC </w:instrText>
      </w:r>
      <w:r w:rsidRPr="00A81813">
        <w:rPr>
          <w:b/>
          <w:i w:val="0"/>
          <w:color w:val="000000" w:themeColor="text1"/>
          <w:sz w:val="21"/>
        </w:rPr>
        <w:fldChar w:fldCharType="separate"/>
      </w:r>
      <w:r w:rsidR="009721BB">
        <w:rPr>
          <w:b/>
          <w:i w:val="0"/>
          <w:noProof/>
          <w:color w:val="000000" w:themeColor="text1"/>
          <w:sz w:val="21"/>
        </w:rPr>
        <w:t>13</w:t>
      </w:r>
      <w:r w:rsidRPr="00A81813">
        <w:rPr>
          <w:b/>
          <w:i w:val="0"/>
          <w:color w:val="000000" w:themeColor="text1"/>
          <w:sz w:val="21"/>
        </w:rPr>
        <w:fldChar w:fldCharType="end"/>
      </w:r>
      <w:bookmarkEnd w:id="84"/>
      <w:r w:rsidRPr="00A81813">
        <w:rPr>
          <w:i w:val="0"/>
          <w:color w:val="000000" w:themeColor="text1"/>
          <w:sz w:val="21"/>
        </w:rPr>
        <w:t xml:space="preserve"> The benefits of more inclusive recovery depend on the level of pre-existing income inequality</w:t>
      </w:r>
    </w:p>
    <w:p w14:paraId="6DE423CE" w14:textId="77777777" w:rsidR="00E61EFC" w:rsidRDefault="00CE0D13" w:rsidP="00A81813">
      <w:pPr>
        <w:jc w:val="center"/>
      </w:pPr>
      <w:commentRangeStart w:id="85"/>
      <w:r>
        <w:rPr>
          <w:noProof/>
          <w:lang w:eastAsia="en-US"/>
        </w:rPr>
        <w:drawing>
          <wp:inline distT="0" distB="0" distL="0" distR="0" wp14:anchorId="17F93BDF" wp14:editId="4F7AA7B6">
            <wp:extent cx="4572000" cy="2743200"/>
            <wp:effectExtent l="0" t="0" r="0" b="0"/>
            <wp:docPr id="23" name="Chart 23">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C26DC9C4-8F20-422D-819A-EB740FE089A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commentRangeEnd w:id="85"/>
      <w:r w:rsidR="005102DF">
        <w:rPr>
          <w:rStyle w:val="CommentReference"/>
        </w:rPr>
        <w:commentReference w:id="85"/>
      </w:r>
    </w:p>
    <w:p w14:paraId="643E8268" w14:textId="77777777" w:rsidR="003D5DB8" w:rsidRDefault="003D5DB8" w:rsidP="00A50360"/>
    <w:p w14:paraId="4D1DB143" w14:textId="77777777" w:rsidR="00A50360" w:rsidRDefault="00A50360" w:rsidP="00A50360">
      <w:pPr>
        <w:pStyle w:val="Heading2"/>
        <w:numPr>
          <w:ilvl w:val="1"/>
          <w:numId w:val="1"/>
        </w:numPr>
      </w:pPr>
      <w:r>
        <w:t xml:space="preserve">Building back </w:t>
      </w:r>
      <w:r w:rsidRPr="00CE0D13">
        <w:rPr>
          <w:i/>
        </w:rPr>
        <w:t>stronger</w:t>
      </w:r>
    </w:p>
    <w:p w14:paraId="07263D3F" w14:textId="04972F33" w:rsidR="000C5678" w:rsidRDefault="000C5678" w:rsidP="00B303AF">
      <w:pPr>
        <w:spacing w:before="120"/>
        <w:jc w:val="both"/>
      </w:pPr>
      <w:r>
        <w:t xml:space="preserve">Reconstruction phases represent rare opportunities to reduce the vulnerability of affected regions and countries. </w:t>
      </w:r>
      <w:r w:rsidR="00F224F0">
        <w:t xml:space="preserve">Hence, “building back better” must not only mean </w:t>
      </w:r>
      <w:r w:rsidR="00F224F0" w:rsidRPr="00F224F0">
        <w:rPr>
          <w:i/>
        </w:rPr>
        <w:t>faster</w:t>
      </w:r>
      <w:r w:rsidR="00F224F0">
        <w:t xml:space="preserve"> and </w:t>
      </w:r>
      <w:r w:rsidR="00F224F0" w:rsidRPr="00F224F0">
        <w:rPr>
          <w:i/>
        </w:rPr>
        <w:t>more inclusive</w:t>
      </w:r>
      <w:ins w:id="86" w:author="Brian Walsh" w:date="2018-05-01T14:41:00Z">
        <w:r w:rsidR="00777EA0">
          <w:rPr>
            <w:i/>
          </w:rPr>
          <w:t>ly</w:t>
        </w:r>
      </w:ins>
      <w:r w:rsidR="00F224F0">
        <w:t xml:space="preserve">, but also </w:t>
      </w:r>
      <w:r w:rsidR="00F224F0" w:rsidRPr="00F224F0">
        <w:rPr>
          <w:i/>
        </w:rPr>
        <w:t>stronger</w:t>
      </w:r>
      <w:r w:rsidR="00F224F0">
        <w:t xml:space="preserve">. </w:t>
      </w:r>
    </w:p>
    <w:p w14:paraId="61084E8F" w14:textId="77777777" w:rsidR="00E61EFC" w:rsidRDefault="00F224F0" w:rsidP="00B303AF">
      <w:pPr>
        <w:spacing w:before="120"/>
        <w:jc w:val="both"/>
      </w:pPr>
      <w:r>
        <w:lastRenderedPageBreak/>
        <w:t xml:space="preserve">This </w:t>
      </w:r>
      <w:r w:rsidR="00A574FA">
        <w:t>principle refers in particular to resilient reconstruction that strengthens the ability of assets to withstand natural shocks. For instance, the large scale physical destruction experienced in 2017 by several Caribbean island states (including Dominica and Antigua &amp; Barbuda)</w:t>
      </w:r>
      <w:r w:rsidR="00B303AF">
        <w:t xml:space="preserve"> offers the opportunity to ensure that destroyed assets are reconstructed to more resilient standards – i.e. that they can withstand more intense events in the future. </w:t>
      </w:r>
    </w:p>
    <w:p w14:paraId="16BAB864" w14:textId="77777777" w:rsidR="00830644" w:rsidRDefault="004F5BA7" w:rsidP="00DC2835">
      <w:pPr>
        <w:spacing w:after="240"/>
        <w:jc w:val="both"/>
      </w:pPr>
      <w:commentRangeStart w:id="87"/>
      <w:r>
        <w:t xml:space="preserve">To estimate the benefits of “building back </w:t>
      </w:r>
      <w:r w:rsidRPr="004F5BA7">
        <w:rPr>
          <w:i/>
        </w:rPr>
        <w:t>stronger</w:t>
      </w:r>
      <w:r>
        <w:t xml:space="preserve">”, we assume that destroyed assets are reconstructed to a resilience standard that is able to withstand shocks up to a </w:t>
      </w:r>
      <w:r w:rsidR="000C5678">
        <w:t>50-year</w:t>
      </w:r>
      <w:r>
        <w:t xml:space="preserve"> return period.</w:t>
      </w:r>
      <w:r>
        <w:rPr>
          <w:rStyle w:val="FootnoteReference"/>
        </w:rPr>
        <w:footnoteReference w:id="2"/>
      </w:r>
      <w:r>
        <w:t xml:space="preserve"> </w:t>
      </w:r>
      <w:r w:rsidR="00DC2835" w:rsidRPr="004D7A3A">
        <w:t xml:space="preserve">The estimates suggest that if all countries </w:t>
      </w:r>
      <w:r w:rsidR="00DC2835">
        <w:t xml:space="preserve">would “build back </w:t>
      </w:r>
      <w:r w:rsidR="00DC2835" w:rsidRPr="00DC2835">
        <w:rPr>
          <w:i/>
        </w:rPr>
        <w:t>stronger</w:t>
      </w:r>
      <w:r w:rsidR="00DC2835">
        <w:t>”</w:t>
      </w:r>
      <w:r w:rsidR="00830644">
        <w:t xml:space="preserve"> during a 20-year time window</w:t>
      </w:r>
      <w:r w:rsidR="00DC2835" w:rsidRPr="004D7A3A">
        <w:t xml:space="preserve">, </w:t>
      </w:r>
      <w:r w:rsidR="00830644">
        <w:t xml:space="preserve">then </w:t>
      </w:r>
      <w:r w:rsidR="00DC2835" w:rsidRPr="004D7A3A">
        <w:t xml:space="preserve">global well-being losses due to natural disasters could be reduced </w:t>
      </w:r>
      <w:r w:rsidR="00DC2835">
        <w:t>by 11</w:t>
      </w:r>
      <w:r w:rsidR="00DC2835" w:rsidRPr="004D7A3A">
        <w:t xml:space="preserve">.7% from </w:t>
      </w:r>
      <w:r w:rsidR="00DC2835">
        <w:t xml:space="preserve">US$ 560 </w:t>
      </w:r>
      <w:proofErr w:type="spellStart"/>
      <w:r w:rsidR="00DC2835">
        <w:t>bn</w:t>
      </w:r>
      <w:proofErr w:type="spellEnd"/>
      <w:r w:rsidR="00DC2835">
        <w:t xml:space="preserve"> to US$ 494</w:t>
      </w:r>
      <w:r w:rsidR="00DC2835" w:rsidRPr="004D7A3A">
        <w:t xml:space="preserve"> </w:t>
      </w:r>
      <w:proofErr w:type="spellStart"/>
      <w:r w:rsidR="00DC2835" w:rsidRPr="004D7A3A">
        <w:t>bn</w:t>
      </w:r>
      <w:proofErr w:type="spellEnd"/>
      <w:r w:rsidR="00DC2835" w:rsidRPr="004D7A3A">
        <w:t xml:space="preserve"> annually</w:t>
      </w:r>
      <w:r w:rsidR="00DC2835" w:rsidRPr="00DC2835">
        <w:t>.</w:t>
      </w:r>
      <w:commentRangeEnd w:id="87"/>
      <w:r w:rsidR="00FA4268">
        <w:rPr>
          <w:rStyle w:val="CommentReference"/>
        </w:rPr>
        <w:commentReference w:id="87"/>
      </w:r>
    </w:p>
    <w:p w14:paraId="14409226" w14:textId="77777777" w:rsidR="00DC2835" w:rsidRDefault="00DC2835" w:rsidP="00DC2835">
      <w:pPr>
        <w:spacing w:after="240"/>
        <w:jc w:val="both"/>
      </w:pPr>
      <w:r w:rsidRPr="00DC2835">
        <w:fldChar w:fldCharType="begin"/>
      </w:r>
      <w:r w:rsidRPr="00DC2835">
        <w:instrText xml:space="preserve"> REF _Ref512794347 \h  \* MERGEFORMAT </w:instrText>
      </w:r>
      <w:r w:rsidRPr="00DC2835">
        <w:fldChar w:fldCharType="separate"/>
      </w:r>
      <w:r w:rsidRPr="00DC2835">
        <w:rPr>
          <w:color w:val="000000" w:themeColor="text1"/>
          <w:sz w:val="20"/>
        </w:rPr>
        <w:t xml:space="preserve">Figure </w:t>
      </w:r>
      <w:r w:rsidRPr="00DC2835">
        <w:rPr>
          <w:noProof/>
          <w:color w:val="000000" w:themeColor="text1"/>
          <w:sz w:val="20"/>
        </w:rPr>
        <w:t>14</w:t>
      </w:r>
      <w:r w:rsidRPr="00DC2835">
        <w:fldChar w:fldCharType="end"/>
      </w:r>
      <w:r>
        <w:t xml:space="preserve"> </w:t>
      </w:r>
      <w:r w:rsidRPr="004D7A3A">
        <w:t xml:space="preserve">provides an overview of the countries in which </w:t>
      </w:r>
      <w:r w:rsidRPr="00A31172">
        <w:rPr>
          <w:i/>
        </w:rPr>
        <w:t>stronger</w:t>
      </w:r>
      <w:r>
        <w:t xml:space="preserve"> </w:t>
      </w:r>
      <w:r w:rsidRPr="004D7A3A">
        <w:t xml:space="preserve">recovery would lead to the largest reduction in average </w:t>
      </w:r>
      <w:r>
        <w:t xml:space="preserve">well-being losses. The estimates show that </w:t>
      </w:r>
      <w:r w:rsidR="00A31172" w:rsidRPr="00A31172">
        <w:rPr>
          <w:i/>
        </w:rPr>
        <w:t>stronger</w:t>
      </w:r>
      <w:r w:rsidR="00A31172">
        <w:t xml:space="preserve"> </w:t>
      </w:r>
      <w:r>
        <w:t>recovery could reduce overall well-being losses du</w:t>
      </w:r>
      <w:r w:rsidR="005102DF">
        <w:t>e to natural disasters by more than 33 percent in nine countries: Tonga, Guatemala, Peru, Trinidad and Tobago, Fiji, Greece, Haiti, Vietnam and Chile</w:t>
      </w:r>
      <w:r>
        <w:t>.</w:t>
      </w:r>
    </w:p>
    <w:p w14:paraId="0C3369AA" w14:textId="77777777" w:rsidR="00B303AF" w:rsidRDefault="00B303AF" w:rsidP="00B303AF">
      <w:pPr>
        <w:spacing w:before="120"/>
        <w:jc w:val="both"/>
      </w:pPr>
    </w:p>
    <w:p w14:paraId="2B695887" w14:textId="77777777" w:rsidR="009721BB" w:rsidRPr="009721BB" w:rsidRDefault="009721BB" w:rsidP="009721BB">
      <w:pPr>
        <w:pStyle w:val="Caption"/>
        <w:keepNext/>
        <w:rPr>
          <w:i w:val="0"/>
          <w:color w:val="000000" w:themeColor="text1"/>
          <w:sz w:val="20"/>
        </w:rPr>
      </w:pPr>
      <w:bookmarkStart w:id="89" w:name="_Ref512794347"/>
      <w:r w:rsidRPr="009721BB">
        <w:rPr>
          <w:b/>
          <w:i w:val="0"/>
          <w:color w:val="000000" w:themeColor="text1"/>
          <w:sz w:val="20"/>
        </w:rPr>
        <w:t xml:space="preserve">Figure </w:t>
      </w:r>
      <w:r w:rsidRPr="009721BB">
        <w:rPr>
          <w:b/>
          <w:i w:val="0"/>
          <w:color w:val="000000" w:themeColor="text1"/>
          <w:sz w:val="20"/>
        </w:rPr>
        <w:fldChar w:fldCharType="begin"/>
      </w:r>
      <w:r w:rsidRPr="009721BB">
        <w:rPr>
          <w:b/>
          <w:i w:val="0"/>
          <w:color w:val="000000" w:themeColor="text1"/>
          <w:sz w:val="20"/>
        </w:rPr>
        <w:instrText xml:space="preserve"> SEQ Figure \* ARABIC </w:instrText>
      </w:r>
      <w:r w:rsidRPr="009721BB">
        <w:rPr>
          <w:b/>
          <w:i w:val="0"/>
          <w:color w:val="000000" w:themeColor="text1"/>
          <w:sz w:val="20"/>
        </w:rPr>
        <w:fldChar w:fldCharType="separate"/>
      </w:r>
      <w:r w:rsidRPr="009721BB">
        <w:rPr>
          <w:b/>
          <w:i w:val="0"/>
          <w:noProof/>
          <w:color w:val="000000" w:themeColor="text1"/>
          <w:sz w:val="20"/>
        </w:rPr>
        <w:t>14</w:t>
      </w:r>
      <w:r w:rsidRPr="009721BB">
        <w:rPr>
          <w:b/>
          <w:i w:val="0"/>
          <w:color w:val="000000" w:themeColor="text1"/>
          <w:sz w:val="20"/>
        </w:rPr>
        <w:fldChar w:fldCharType="end"/>
      </w:r>
      <w:bookmarkEnd w:id="89"/>
      <w:r w:rsidRPr="009721BB">
        <w:rPr>
          <w:i w:val="0"/>
          <w:color w:val="000000" w:themeColor="text1"/>
          <w:sz w:val="20"/>
        </w:rPr>
        <w:t xml:space="preserve"> Top 10 largest reductions </w:t>
      </w:r>
      <w:commentRangeStart w:id="90"/>
      <w:r w:rsidRPr="009721BB">
        <w:rPr>
          <w:i w:val="0"/>
          <w:color w:val="000000" w:themeColor="text1"/>
          <w:sz w:val="20"/>
        </w:rPr>
        <w:t>in</w:t>
      </w:r>
      <w:commentRangeEnd w:id="90"/>
      <w:r w:rsidR="005102DF">
        <w:rPr>
          <w:rStyle w:val="CommentReference"/>
          <w:i w:val="0"/>
          <w:iCs w:val="0"/>
          <w:color w:val="auto"/>
        </w:rPr>
        <w:commentReference w:id="90"/>
      </w:r>
      <w:r w:rsidRPr="009721BB">
        <w:rPr>
          <w:i w:val="0"/>
          <w:color w:val="000000" w:themeColor="text1"/>
          <w:sz w:val="20"/>
        </w:rPr>
        <w:t xml:space="preserve"> average </w:t>
      </w:r>
      <w:r w:rsidR="009204B2">
        <w:rPr>
          <w:i w:val="0"/>
          <w:color w:val="000000" w:themeColor="text1"/>
          <w:sz w:val="20"/>
        </w:rPr>
        <w:t>well-being</w:t>
      </w:r>
      <w:r w:rsidRPr="009721BB">
        <w:rPr>
          <w:i w:val="0"/>
          <w:color w:val="000000" w:themeColor="text1"/>
          <w:sz w:val="20"/>
        </w:rPr>
        <w:t xml:space="preserve"> losses due to "building back </w:t>
      </w:r>
      <w:r w:rsidRPr="00A31172">
        <w:rPr>
          <w:color w:val="000000" w:themeColor="text1"/>
          <w:sz w:val="20"/>
        </w:rPr>
        <w:t>stronger</w:t>
      </w:r>
      <w:r w:rsidRPr="009721BB">
        <w:rPr>
          <w:i w:val="0"/>
          <w:color w:val="000000" w:themeColor="text1"/>
          <w:sz w:val="20"/>
        </w:rPr>
        <w:t>".</w:t>
      </w:r>
    </w:p>
    <w:p w14:paraId="03760E9C" w14:textId="77777777" w:rsidR="00877DD9" w:rsidRDefault="00A10989" w:rsidP="00A10989">
      <w:pPr>
        <w:jc w:val="center"/>
      </w:pPr>
      <w:r>
        <w:rPr>
          <w:noProof/>
          <w:lang w:eastAsia="en-US"/>
        </w:rPr>
        <w:drawing>
          <wp:inline distT="0" distB="0" distL="0" distR="0" wp14:anchorId="2F80D8D2" wp14:editId="7D0AB2BF">
            <wp:extent cx="2743200" cy="3200400"/>
            <wp:effectExtent l="0" t="0" r="0" b="0"/>
            <wp:docPr id="17" name="Chart 17">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EE497EA8-70E5-482B-8C86-6D21AD04C2A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r>
        <w:t xml:space="preserve">           </w:t>
      </w:r>
    </w:p>
    <w:p w14:paraId="631B28CC" w14:textId="77777777" w:rsidR="009721BB" w:rsidRDefault="009721BB" w:rsidP="00E61EFC"/>
    <w:p w14:paraId="23F907CE" w14:textId="77777777" w:rsidR="00FD00D9" w:rsidRDefault="00A31172" w:rsidP="00343E3A">
      <w:pPr>
        <w:jc w:val="both"/>
      </w:pPr>
      <w:r>
        <w:t xml:space="preserve">These estimates illustrate that post-disaster reconstruction offers an opportunity for </w:t>
      </w:r>
      <w:r w:rsidR="00343E3A">
        <w:t xml:space="preserve">implementing resilience standards and reducing losses from future events. However, this also implies that the same </w:t>
      </w:r>
      <w:r w:rsidR="00343E3A">
        <w:lastRenderedPageBreak/>
        <w:t xml:space="preserve">argument applies to all new infrastructure construction, regardless of whether a disaster occurred recently. </w:t>
      </w:r>
      <w:r w:rsidR="00FD00D9" w:rsidRPr="00343E3A">
        <w:t xml:space="preserve">Especially developing countries are already </w:t>
      </w:r>
      <w:r w:rsidR="00343E3A" w:rsidRPr="00343E3A">
        <w:t xml:space="preserve">in the process of </w:t>
      </w:r>
      <w:r w:rsidR="00F91530" w:rsidRPr="00343E3A">
        <w:t xml:space="preserve">rapidly </w:t>
      </w:r>
      <w:r w:rsidR="00FD00D9" w:rsidRPr="00343E3A">
        <w:t>developing their infrastructure in response to population growth, urban</w:t>
      </w:r>
      <w:r w:rsidR="00343E3A">
        <w:t>ization, and economic growth. In order to avoid increasing exposure and vulnerability, a</w:t>
      </w:r>
      <w:r w:rsidR="00FD00D9" w:rsidRPr="00343E3A">
        <w:t xml:space="preserve">ll of these infrastructure investments must </w:t>
      </w:r>
      <w:r w:rsidR="00343E3A">
        <w:t xml:space="preserve">take into account </w:t>
      </w:r>
      <w:r w:rsidR="00FD00D9" w:rsidRPr="00343E3A">
        <w:t>natural hazards and risks.</w:t>
      </w:r>
    </w:p>
    <w:p w14:paraId="23AD40AE" w14:textId="77777777" w:rsidR="00A81813" w:rsidRDefault="00A81813" w:rsidP="00537A53">
      <w:pPr>
        <w:pStyle w:val="Heading1"/>
      </w:pPr>
      <w:r>
        <w:t xml:space="preserve">Tracking </w:t>
      </w:r>
      <w:r w:rsidR="009721BB">
        <w:t xml:space="preserve">progress in </w:t>
      </w:r>
      <w:r>
        <w:t>resilience</w:t>
      </w:r>
    </w:p>
    <w:p w14:paraId="48971AB1" w14:textId="77777777" w:rsidR="00877DD9" w:rsidRDefault="00877DD9" w:rsidP="00E61EFC"/>
    <w:p w14:paraId="67E7DD14" w14:textId="77777777" w:rsidR="009721BB" w:rsidRDefault="009721BB" w:rsidP="00E61EFC">
      <w:r>
        <w:t>Regular updates will help to understand progress made and the prioritization of resilience building measures.</w:t>
      </w:r>
    </w:p>
    <w:p w14:paraId="45192DDE" w14:textId="77777777" w:rsidR="009721BB" w:rsidRDefault="009721BB" w:rsidP="00E61EFC"/>
    <w:p w14:paraId="7201832C" w14:textId="77777777" w:rsidR="009721BB" w:rsidRDefault="009721BB" w:rsidP="00E61EFC"/>
    <w:p w14:paraId="3F1233E8" w14:textId="77777777" w:rsidR="009721BB" w:rsidRDefault="009721BB" w:rsidP="00E61EFC"/>
    <w:p w14:paraId="385E2E1D" w14:textId="77777777" w:rsidR="00E61EFC" w:rsidRDefault="00E61EFC" w:rsidP="00E61EFC"/>
    <w:p w14:paraId="101BD86B" w14:textId="77777777" w:rsidR="00E61EFC" w:rsidRPr="00E61EFC" w:rsidRDefault="00E61EFC" w:rsidP="00E61EFC"/>
    <w:sectPr w:rsidR="00E61EFC" w:rsidRPr="00E61EF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Brian Walsh" w:date="2018-05-01T13:58:00Z" w:initials="BW">
    <w:p w14:paraId="1E784E03" w14:textId="77777777" w:rsidR="00777EA0" w:rsidRDefault="00777EA0">
      <w:pPr>
        <w:pStyle w:val="CommentText"/>
      </w:pPr>
      <w:r>
        <w:rPr>
          <w:rStyle w:val="CommentReference"/>
        </w:rPr>
        <w:annotationRef/>
      </w:r>
      <w:r>
        <w:t>Strong claim, since we leave a lot out of the model…</w:t>
      </w:r>
    </w:p>
  </w:comment>
  <w:comment w:id="44" w:author="Brian Walsh" w:date="2018-05-01T14:27:00Z" w:initials="BW">
    <w:p w14:paraId="2B3CC041" w14:textId="5BA66FD3" w:rsidR="00777EA0" w:rsidRDefault="00777EA0">
      <w:pPr>
        <w:pStyle w:val="CommentText"/>
      </w:pPr>
      <w:r>
        <w:rPr>
          <w:rStyle w:val="CommentReference"/>
        </w:rPr>
        <w:annotationRef/>
      </w:r>
      <w:r>
        <w:t>If 327bn is the central value of the GAR estimate, can we say that 330bn in losses (2017, Munich RE, top of page 3) is the worst year ever, or just an average year?</w:t>
      </w:r>
    </w:p>
  </w:comment>
  <w:comment w:id="49" w:author="Brian Walsh" w:date="2018-05-01T14:31:00Z" w:initials="BW">
    <w:p w14:paraId="1F500644" w14:textId="2B0B1FA5" w:rsidR="00777EA0" w:rsidRDefault="00777EA0">
      <w:pPr>
        <w:pStyle w:val="CommentText"/>
      </w:pPr>
      <w:r>
        <w:rPr>
          <w:rStyle w:val="CommentReference"/>
        </w:rPr>
        <w:annotationRef/>
      </w:r>
      <w:r>
        <w:t>Nicely done.</w:t>
      </w:r>
    </w:p>
  </w:comment>
  <w:comment w:id="54" w:author="Stephane Hallegatte" w:date="2018-05-01T14:26:00Z" w:initials="SH">
    <w:p w14:paraId="0855900D" w14:textId="35FD9C2F" w:rsidR="00777EA0" w:rsidRDefault="00777EA0">
      <w:pPr>
        <w:pStyle w:val="CommentText"/>
      </w:pPr>
      <w:r>
        <w:t>ca</w:t>
      </w:r>
      <w:r>
        <w:rPr>
          <w:rStyle w:val="CommentReference"/>
        </w:rPr>
        <w:annotationRef/>
      </w:r>
      <w:r>
        <w:t xml:space="preserve">150 or </w:t>
      </w:r>
      <w:proofErr w:type="gramStart"/>
      <w:r>
        <w:t>151 ?</w:t>
      </w:r>
      <w:proofErr w:type="gramEnd"/>
      <w:r>
        <w:t xml:space="preserve"> </w:t>
      </w:r>
    </w:p>
  </w:comment>
  <w:comment w:id="57" w:author="Stephane Hallegatte" w:date="2018-05-01T15:11:00Z" w:initials="SH">
    <w:p w14:paraId="5583F6B9" w14:textId="77777777" w:rsidR="00777EA0" w:rsidRDefault="00777EA0">
      <w:pPr>
        <w:pStyle w:val="CommentText"/>
      </w:pPr>
      <w:r>
        <w:rPr>
          <w:rStyle w:val="CommentReference"/>
        </w:rPr>
        <w:annotationRef/>
      </w:r>
      <w:r>
        <w:t xml:space="preserve">Who is the guy alone around $82,000? </w:t>
      </w:r>
    </w:p>
  </w:comment>
  <w:comment w:id="60" w:author="Jun Erik Rentschler" w:date="2018-05-01T13:56:00Z" w:initials="JER">
    <w:p w14:paraId="429CF34B" w14:textId="77777777" w:rsidR="00777EA0" w:rsidRDefault="00777EA0">
      <w:pPr>
        <w:pStyle w:val="CommentText"/>
      </w:pPr>
      <w:r>
        <w:rPr>
          <w:rStyle w:val="CommentReference"/>
        </w:rPr>
        <w:annotationRef/>
      </w:r>
      <w:r>
        <w:t>Label the countries that are selected for discussion below</w:t>
      </w:r>
    </w:p>
  </w:comment>
  <w:comment w:id="61" w:author="Stephane Hallegatte" w:date="2018-05-01T15:47:00Z" w:initials="SH">
    <w:p w14:paraId="1A2E6727" w14:textId="77777777" w:rsidR="00777EA0" w:rsidRDefault="00777EA0">
      <w:pPr>
        <w:pStyle w:val="CommentText"/>
      </w:pPr>
      <w:r>
        <w:rPr>
          <w:rStyle w:val="CommentReference"/>
        </w:rPr>
        <w:annotationRef/>
      </w:r>
      <w:r>
        <w:t xml:space="preserve">Who are the poor guys losing 5% or more in resilience? </w:t>
      </w:r>
    </w:p>
  </w:comment>
  <w:comment w:id="62" w:author="Jun Erik Rentschler" w:date="2018-05-01T13:56:00Z" w:initials="JER">
    <w:p w14:paraId="01381405" w14:textId="77777777" w:rsidR="00777EA0" w:rsidRDefault="00777EA0">
      <w:pPr>
        <w:pStyle w:val="CommentText"/>
      </w:pPr>
      <w:r>
        <w:rPr>
          <w:rStyle w:val="CommentReference"/>
        </w:rPr>
        <w:annotationRef/>
      </w:r>
      <w:r>
        <w:t>Still updating diagram and country selection</w:t>
      </w:r>
    </w:p>
  </w:comment>
  <w:comment w:id="63" w:author="Stephane Hallegatte" w:date="2018-05-01T15:47:00Z" w:initials="SH">
    <w:p w14:paraId="5F64B6EA" w14:textId="77777777" w:rsidR="00777EA0" w:rsidRDefault="00777EA0">
      <w:pPr>
        <w:pStyle w:val="CommentText"/>
      </w:pPr>
      <w:r>
        <w:rPr>
          <w:rStyle w:val="CommentReference"/>
        </w:rPr>
        <w:annotationRef/>
      </w:r>
      <w:r>
        <w:t xml:space="preserve">That’s the urgent part. Then we can decide if we keep the section or if we remove it. </w:t>
      </w:r>
    </w:p>
  </w:comment>
  <w:comment w:id="71" w:author="Stephane Hallegatte" w:date="2018-05-01T15:26:00Z" w:initials="SH">
    <w:p w14:paraId="35CA2A91" w14:textId="77777777" w:rsidR="00777EA0" w:rsidRDefault="00777EA0">
      <w:pPr>
        <w:pStyle w:val="CommentText"/>
      </w:pPr>
      <w:r>
        <w:rPr>
          <w:rStyle w:val="CommentReference"/>
        </w:rPr>
        <w:annotationRef/>
      </w:r>
      <w:r>
        <w:t xml:space="preserve">PB with figure numbers. </w:t>
      </w:r>
    </w:p>
  </w:comment>
  <w:comment w:id="83" w:author="Stephane Hallegatte" w:date="2018-05-01T15:44:00Z" w:initials="SH">
    <w:p w14:paraId="27CFCFC6" w14:textId="77777777" w:rsidR="00777EA0" w:rsidRDefault="00777EA0">
      <w:pPr>
        <w:pStyle w:val="CommentText"/>
      </w:pPr>
      <w:r>
        <w:rPr>
          <w:rStyle w:val="CommentReference"/>
        </w:rPr>
        <w:annotationRef/>
      </w:r>
      <w:r>
        <w:t xml:space="preserve">Can we have the islands like in faster? And also a map. Maps are cool. </w:t>
      </w:r>
    </w:p>
  </w:comment>
  <w:comment w:id="85" w:author="Stephane Hallegatte" w:date="2018-05-01T15:42:00Z" w:initials="SH">
    <w:p w14:paraId="6A62A343" w14:textId="77777777" w:rsidR="00777EA0" w:rsidRDefault="00777EA0">
      <w:pPr>
        <w:pStyle w:val="CommentText"/>
      </w:pPr>
      <w:r>
        <w:rPr>
          <w:rStyle w:val="CommentReference"/>
        </w:rPr>
        <w:annotationRef/>
      </w:r>
      <w:r>
        <w:t xml:space="preserve">Can we do the same with coverage of SP in the bottom 20 percent on the X-axis? Or just with resilience on the X-axis? </w:t>
      </w:r>
    </w:p>
  </w:comment>
  <w:comment w:id="87" w:author="Brian Walsh" w:date="2018-05-01T14:43:00Z" w:initials="BW">
    <w:p w14:paraId="36A361DE" w14:textId="36C88120" w:rsidR="00FA4268" w:rsidRDefault="00FA4268">
      <w:pPr>
        <w:pStyle w:val="CommentText"/>
      </w:pPr>
      <w:r>
        <w:rPr>
          <w:rStyle w:val="CommentReference"/>
        </w:rPr>
        <w:annotationRef/>
      </w:r>
      <w:r>
        <w:t xml:space="preserve">This is the only one of the 3 policies in which asset losses also change. </w:t>
      </w:r>
      <w:r>
        <w:t xml:space="preserve">Should we mention </w:t>
      </w:r>
      <w:r>
        <w:t>that?</w:t>
      </w:r>
      <w:bookmarkStart w:id="88" w:name="_GoBack"/>
      <w:bookmarkEnd w:id="88"/>
    </w:p>
  </w:comment>
  <w:comment w:id="90" w:author="Stephane Hallegatte" w:date="2018-05-01T15:43:00Z" w:initials="SH">
    <w:p w14:paraId="651E345A" w14:textId="77777777" w:rsidR="00777EA0" w:rsidRDefault="00777EA0">
      <w:pPr>
        <w:pStyle w:val="CommentText"/>
      </w:pPr>
      <w:r>
        <w:rPr>
          <w:rStyle w:val="CommentReference"/>
        </w:rPr>
        <w:annotationRef/>
      </w:r>
      <w:r>
        <w:t>Can we have the values for islands, like in the faster section? And also a map.</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FB43A2" w14:textId="77777777" w:rsidR="00777EA0" w:rsidRDefault="00777EA0" w:rsidP="004F5BA7">
      <w:pPr>
        <w:spacing w:after="0" w:line="240" w:lineRule="auto"/>
      </w:pPr>
      <w:r>
        <w:separator/>
      </w:r>
    </w:p>
  </w:endnote>
  <w:endnote w:type="continuationSeparator" w:id="0">
    <w:p w14:paraId="6BD4486C" w14:textId="77777777" w:rsidR="00777EA0" w:rsidRDefault="00777EA0" w:rsidP="004F5B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0000000000000000000"/>
    <w:charset w:val="80"/>
    <w:family w:val="roman"/>
    <w:notTrueType/>
    <w:pitch w:val="default"/>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游ゴシック Light">
    <w:panose1 w:val="00000000000000000000"/>
    <w:charset w:val="80"/>
    <w:family w:val="roman"/>
    <w:notTrueType/>
    <w:pitch w:val="default"/>
  </w:font>
  <w:font w:name="Segoe UI">
    <w:altName w:val="Courier New"/>
    <w:charset w:val="00"/>
    <w:family w:val="swiss"/>
    <w:pitch w:val="variable"/>
    <w:sig w:usb0="E4002EFF" w:usb1="C000E47F"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45D541" w14:textId="77777777" w:rsidR="00777EA0" w:rsidRDefault="00777EA0" w:rsidP="004F5BA7">
      <w:pPr>
        <w:spacing w:after="0" w:line="240" w:lineRule="auto"/>
      </w:pPr>
      <w:r>
        <w:separator/>
      </w:r>
    </w:p>
  </w:footnote>
  <w:footnote w:type="continuationSeparator" w:id="0">
    <w:p w14:paraId="4AB2AD3C" w14:textId="77777777" w:rsidR="00777EA0" w:rsidRDefault="00777EA0" w:rsidP="004F5BA7">
      <w:pPr>
        <w:spacing w:after="0" w:line="240" w:lineRule="auto"/>
      </w:pPr>
      <w:r>
        <w:continuationSeparator/>
      </w:r>
    </w:p>
  </w:footnote>
  <w:footnote w:id="1">
    <w:p w14:paraId="13F6C558" w14:textId="77777777" w:rsidR="00777EA0" w:rsidRDefault="00777EA0">
      <w:pPr>
        <w:pStyle w:val="FootnoteText"/>
      </w:pPr>
      <w:r>
        <w:rPr>
          <w:rStyle w:val="FootnoteReference"/>
        </w:rPr>
        <w:footnoteRef/>
      </w:r>
      <w:r>
        <w:t xml:space="preserve"> This number cannot be directly compared with the $330 billion in losses that occurred in 2017, because the GAR estimates include small scale disasters that are not recorded in global loss databases. </w:t>
      </w:r>
    </w:p>
  </w:footnote>
  <w:footnote w:id="2">
    <w:p w14:paraId="7CFD8FDD" w14:textId="77777777" w:rsidR="00777EA0" w:rsidRDefault="00777EA0">
      <w:pPr>
        <w:pStyle w:val="FootnoteText"/>
      </w:pPr>
      <w:r>
        <w:rPr>
          <w:rStyle w:val="FootnoteReference"/>
        </w:rPr>
        <w:footnoteRef/>
      </w:r>
      <w:r>
        <w:t xml:space="preserve"> A time frame of 20 years is chosen for this purpose: Every asset destroyed by a natural disaster within a 20-year time frame is reconstructed to the new standard. The estimated reduction in well-being losses are the amount that can be achieved at the end of this time frame.</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D86344"/>
    <w:multiLevelType w:val="hybridMultilevel"/>
    <w:tmpl w:val="B9403D5C"/>
    <w:lvl w:ilvl="0" w:tplc="38F8FAE4">
      <w:start w:val="150"/>
      <w:numFmt w:val="bullet"/>
      <w:lvlText w:val=""/>
      <w:lvlJc w:val="left"/>
      <w:pPr>
        <w:ind w:left="720" w:hanging="360"/>
      </w:pPr>
      <w:rPr>
        <w:rFonts w:ascii="Symbol" w:eastAsia="Times New Roman" w:hAnsi="Symbol" w:cstheme="minorBidi"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625006B"/>
    <w:multiLevelType w:val="hybridMultilevel"/>
    <w:tmpl w:val="B1188BCE"/>
    <w:lvl w:ilvl="0" w:tplc="8C3A2A36">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E4F2F2B"/>
    <w:multiLevelType w:val="multilevel"/>
    <w:tmpl w:val="8DCC531C"/>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tephane Hallegatte">
    <w15:presenceInfo w15:providerId="AD" w15:userId="S-1-5-21-88094858-919529-1617787245-405013"/>
  </w15:person>
  <w15:person w15:author="Jun Erik Rentschler">
    <w15:presenceInfo w15:providerId="AD" w15:userId="S-1-5-21-88094858-919529-1617787245-43546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3097"/>
    <w:rsid w:val="00000D08"/>
    <w:rsid w:val="00020D59"/>
    <w:rsid w:val="00023097"/>
    <w:rsid w:val="0003726E"/>
    <w:rsid w:val="00055154"/>
    <w:rsid w:val="000B20C1"/>
    <w:rsid w:val="000C39DF"/>
    <w:rsid w:val="000C5678"/>
    <w:rsid w:val="000E2CC7"/>
    <w:rsid w:val="001103E4"/>
    <w:rsid w:val="001140B6"/>
    <w:rsid w:val="0011617C"/>
    <w:rsid w:val="00132F10"/>
    <w:rsid w:val="00133E20"/>
    <w:rsid w:val="001343F7"/>
    <w:rsid w:val="00165D3A"/>
    <w:rsid w:val="00197D56"/>
    <w:rsid w:val="001B00D9"/>
    <w:rsid w:val="001B5F09"/>
    <w:rsid w:val="001C3B35"/>
    <w:rsid w:val="001D216F"/>
    <w:rsid w:val="0021190E"/>
    <w:rsid w:val="00213628"/>
    <w:rsid w:val="00231DF5"/>
    <w:rsid w:val="0025216F"/>
    <w:rsid w:val="00254C10"/>
    <w:rsid w:val="00257524"/>
    <w:rsid w:val="00267DD5"/>
    <w:rsid w:val="002B20FB"/>
    <w:rsid w:val="002D2B50"/>
    <w:rsid w:val="002D532A"/>
    <w:rsid w:val="00303BB8"/>
    <w:rsid w:val="00343E3A"/>
    <w:rsid w:val="00350125"/>
    <w:rsid w:val="003537C8"/>
    <w:rsid w:val="003B26E3"/>
    <w:rsid w:val="003D5DB8"/>
    <w:rsid w:val="003D7EEB"/>
    <w:rsid w:val="00404062"/>
    <w:rsid w:val="00417FB5"/>
    <w:rsid w:val="004301C6"/>
    <w:rsid w:val="00456783"/>
    <w:rsid w:val="00456BC2"/>
    <w:rsid w:val="004705B5"/>
    <w:rsid w:val="00473BC0"/>
    <w:rsid w:val="00494238"/>
    <w:rsid w:val="00496158"/>
    <w:rsid w:val="004C5342"/>
    <w:rsid w:val="004D7A3A"/>
    <w:rsid w:val="004F5BA7"/>
    <w:rsid w:val="004F69B5"/>
    <w:rsid w:val="00505173"/>
    <w:rsid w:val="005102DF"/>
    <w:rsid w:val="0052169D"/>
    <w:rsid w:val="00525D2A"/>
    <w:rsid w:val="005274FF"/>
    <w:rsid w:val="00537A53"/>
    <w:rsid w:val="00562870"/>
    <w:rsid w:val="00566A7D"/>
    <w:rsid w:val="005A0DC8"/>
    <w:rsid w:val="005E3B48"/>
    <w:rsid w:val="006034D1"/>
    <w:rsid w:val="006100FE"/>
    <w:rsid w:val="00615082"/>
    <w:rsid w:val="0068116A"/>
    <w:rsid w:val="006A186B"/>
    <w:rsid w:val="006A233F"/>
    <w:rsid w:val="006B23DA"/>
    <w:rsid w:val="006B2EB1"/>
    <w:rsid w:val="006F0547"/>
    <w:rsid w:val="006F32EC"/>
    <w:rsid w:val="00741045"/>
    <w:rsid w:val="00773A62"/>
    <w:rsid w:val="00776F0C"/>
    <w:rsid w:val="00777EA0"/>
    <w:rsid w:val="00790460"/>
    <w:rsid w:val="007C5996"/>
    <w:rsid w:val="007E4773"/>
    <w:rsid w:val="007F63E1"/>
    <w:rsid w:val="00812C67"/>
    <w:rsid w:val="00813112"/>
    <w:rsid w:val="00814F22"/>
    <w:rsid w:val="008230CE"/>
    <w:rsid w:val="00830644"/>
    <w:rsid w:val="008558FB"/>
    <w:rsid w:val="00877DD9"/>
    <w:rsid w:val="008813EE"/>
    <w:rsid w:val="0088171B"/>
    <w:rsid w:val="008929E3"/>
    <w:rsid w:val="008A1AF8"/>
    <w:rsid w:val="008A59E5"/>
    <w:rsid w:val="008B59A9"/>
    <w:rsid w:val="009111F6"/>
    <w:rsid w:val="00917038"/>
    <w:rsid w:val="009204B2"/>
    <w:rsid w:val="009443CC"/>
    <w:rsid w:val="00963D65"/>
    <w:rsid w:val="009721BB"/>
    <w:rsid w:val="00975E8E"/>
    <w:rsid w:val="0099260C"/>
    <w:rsid w:val="009A185E"/>
    <w:rsid w:val="009A2326"/>
    <w:rsid w:val="009B236B"/>
    <w:rsid w:val="009F294A"/>
    <w:rsid w:val="00A10989"/>
    <w:rsid w:val="00A172EB"/>
    <w:rsid w:val="00A23BBE"/>
    <w:rsid w:val="00A30E2C"/>
    <w:rsid w:val="00A31172"/>
    <w:rsid w:val="00A43B62"/>
    <w:rsid w:val="00A50360"/>
    <w:rsid w:val="00A574FA"/>
    <w:rsid w:val="00A63D8C"/>
    <w:rsid w:val="00A7220A"/>
    <w:rsid w:val="00A80AA0"/>
    <w:rsid w:val="00A81813"/>
    <w:rsid w:val="00A878F7"/>
    <w:rsid w:val="00AB4712"/>
    <w:rsid w:val="00AB7FAA"/>
    <w:rsid w:val="00AE31FC"/>
    <w:rsid w:val="00AF7B1A"/>
    <w:rsid w:val="00B0256C"/>
    <w:rsid w:val="00B0378E"/>
    <w:rsid w:val="00B303AF"/>
    <w:rsid w:val="00B4339D"/>
    <w:rsid w:val="00B5072A"/>
    <w:rsid w:val="00B73D5F"/>
    <w:rsid w:val="00B818B1"/>
    <w:rsid w:val="00B9206B"/>
    <w:rsid w:val="00BA0A72"/>
    <w:rsid w:val="00BC3A9B"/>
    <w:rsid w:val="00C134A0"/>
    <w:rsid w:val="00C227B5"/>
    <w:rsid w:val="00C353A7"/>
    <w:rsid w:val="00C4554C"/>
    <w:rsid w:val="00C51058"/>
    <w:rsid w:val="00C715FF"/>
    <w:rsid w:val="00C862E8"/>
    <w:rsid w:val="00CA31F7"/>
    <w:rsid w:val="00CA443A"/>
    <w:rsid w:val="00CE0D13"/>
    <w:rsid w:val="00CE4FF3"/>
    <w:rsid w:val="00CE55BA"/>
    <w:rsid w:val="00D0435E"/>
    <w:rsid w:val="00D616F5"/>
    <w:rsid w:val="00D93A41"/>
    <w:rsid w:val="00DA7D1A"/>
    <w:rsid w:val="00DB5256"/>
    <w:rsid w:val="00DC2835"/>
    <w:rsid w:val="00DE5FDC"/>
    <w:rsid w:val="00E13A81"/>
    <w:rsid w:val="00E35D7D"/>
    <w:rsid w:val="00E60FB1"/>
    <w:rsid w:val="00E61EFC"/>
    <w:rsid w:val="00E7595A"/>
    <w:rsid w:val="00E763B2"/>
    <w:rsid w:val="00E77667"/>
    <w:rsid w:val="00EA7BFB"/>
    <w:rsid w:val="00EC53D4"/>
    <w:rsid w:val="00EE1AA5"/>
    <w:rsid w:val="00EE2692"/>
    <w:rsid w:val="00EE5D95"/>
    <w:rsid w:val="00F224F0"/>
    <w:rsid w:val="00F27989"/>
    <w:rsid w:val="00F36CC3"/>
    <w:rsid w:val="00F538D8"/>
    <w:rsid w:val="00F6150C"/>
    <w:rsid w:val="00F67A39"/>
    <w:rsid w:val="00F91227"/>
    <w:rsid w:val="00F91530"/>
    <w:rsid w:val="00F973B1"/>
    <w:rsid w:val="00FA4268"/>
    <w:rsid w:val="00FA6687"/>
    <w:rsid w:val="00FD00D9"/>
    <w:rsid w:val="00FD1924"/>
    <w:rsid w:val="00FE681C"/>
    <w:rsid w:val="00FF1CE0"/>
    <w:rsid w:val="00FF20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1473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37A53"/>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503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7A5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5036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50360"/>
    <w:pPr>
      <w:ind w:left="720"/>
      <w:contextualSpacing/>
    </w:pPr>
  </w:style>
  <w:style w:type="paragraph" w:styleId="Caption">
    <w:name w:val="caption"/>
    <w:basedOn w:val="Normal"/>
    <w:next w:val="Normal"/>
    <w:uiPriority w:val="35"/>
    <w:unhideWhenUsed/>
    <w:qFormat/>
    <w:rsid w:val="008230CE"/>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165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5D3A"/>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semiHidden/>
    <w:unhideWhenUsed/>
    <w:rsid w:val="00000D08"/>
    <w:rPr>
      <w:sz w:val="16"/>
      <w:szCs w:val="16"/>
    </w:rPr>
  </w:style>
  <w:style w:type="paragraph" w:styleId="CommentText">
    <w:name w:val="annotation text"/>
    <w:basedOn w:val="Normal"/>
    <w:link w:val="CommentTextChar"/>
    <w:uiPriority w:val="99"/>
    <w:semiHidden/>
    <w:unhideWhenUsed/>
    <w:rsid w:val="00000D08"/>
    <w:pPr>
      <w:spacing w:line="240" w:lineRule="auto"/>
    </w:pPr>
    <w:rPr>
      <w:sz w:val="20"/>
      <w:szCs w:val="20"/>
    </w:rPr>
  </w:style>
  <w:style w:type="character" w:customStyle="1" w:styleId="CommentTextChar">
    <w:name w:val="Comment Text Char"/>
    <w:basedOn w:val="DefaultParagraphFont"/>
    <w:link w:val="CommentText"/>
    <w:uiPriority w:val="99"/>
    <w:semiHidden/>
    <w:rsid w:val="00000D08"/>
    <w:rPr>
      <w:sz w:val="20"/>
      <w:szCs w:val="20"/>
    </w:rPr>
  </w:style>
  <w:style w:type="paragraph" w:styleId="CommentSubject">
    <w:name w:val="annotation subject"/>
    <w:basedOn w:val="CommentText"/>
    <w:next w:val="CommentText"/>
    <w:link w:val="CommentSubjectChar"/>
    <w:uiPriority w:val="99"/>
    <w:semiHidden/>
    <w:unhideWhenUsed/>
    <w:rsid w:val="00000D08"/>
    <w:rPr>
      <w:b/>
      <w:bCs/>
    </w:rPr>
  </w:style>
  <w:style w:type="character" w:customStyle="1" w:styleId="CommentSubjectChar">
    <w:name w:val="Comment Subject Char"/>
    <w:basedOn w:val="CommentTextChar"/>
    <w:link w:val="CommentSubject"/>
    <w:uiPriority w:val="99"/>
    <w:semiHidden/>
    <w:rsid w:val="00000D08"/>
    <w:rPr>
      <w:b/>
      <w:bCs/>
      <w:sz w:val="20"/>
      <w:szCs w:val="20"/>
    </w:rPr>
  </w:style>
  <w:style w:type="paragraph" w:styleId="BalloonText">
    <w:name w:val="Balloon Text"/>
    <w:basedOn w:val="Normal"/>
    <w:link w:val="BalloonTextChar"/>
    <w:uiPriority w:val="99"/>
    <w:semiHidden/>
    <w:unhideWhenUsed/>
    <w:rsid w:val="00000D0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0D08"/>
    <w:rPr>
      <w:rFonts w:ascii="Segoe UI" w:hAnsi="Segoe UI" w:cs="Segoe UI"/>
      <w:sz w:val="18"/>
      <w:szCs w:val="18"/>
    </w:rPr>
  </w:style>
  <w:style w:type="paragraph" w:styleId="FootnoteText">
    <w:name w:val="footnote text"/>
    <w:basedOn w:val="Normal"/>
    <w:link w:val="FootnoteTextChar"/>
    <w:uiPriority w:val="99"/>
    <w:semiHidden/>
    <w:unhideWhenUsed/>
    <w:rsid w:val="004F5BA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F5BA7"/>
    <w:rPr>
      <w:sz w:val="20"/>
      <w:szCs w:val="20"/>
    </w:rPr>
  </w:style>
  <w:style w:type="character" w:styleId="FootnoteReference">
    <w:name w:val="footnote reference"/>
    <w:basedOn w:val="DefaultParagraphFont"/>
    <w:uiPriority w:val="99"/>
    <w:semiHidden/>
    <w:unhideWhenUsed/>
    <w:rsid w:val="004F5BA7"/>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37A53"/>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503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7A5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5036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50360"/>
    <w:pPr>
      <w:ind w:left="720"/>
      <w:contextualSpacing/>
    </w:pPr>
  </w:style>
  <w:style w:type="paragraph" w:styleId="Caption">
    <w:name w:val="caption"/>
    <w:basedOn w:val="Normal"/>
    <w:next w:val="Normal"/>
    <w:uiPriority w:val="35"/>
    <w:unhideWhenUsed/>
    <w:qFormat/>
    <w:rsid w:val="008230CE"/>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165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5D3A"/>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semiHidden/>
    <w:unhideWhenUsed/>
    <w:rsid w:val="00000D08"/>
    <w:rPr>
      <w:sz w:val="16"/>
      <w:szCs w:val="16"/>
    </w:rPr>
  </w:style>
  <w:style w:type="paragraph" w:styleId="CommentText">
    <w:name w:val="annotation text"/>
    <w:basedOn w:val="Normal"/>
    <w:link w:val="CommentTextChar"/>
    <w:uiPriority w:val="99"/>
    <w:semiHidden/>
    <w:unhideWhenUsed/>
    <w:rsid w:val="00000D08"/>
    <w:pPr>
      <w:spacing w:line="240" w:lineRule="auto"/>
    </w:pPr>
    <w:rPr>
      <w:sz w:val="20"/>
      <w:szCs w:val="20"/>
    </w:rPr>
  </w:style>
  <w:style w:type="character" w:customStyle="1" w:styleId="CommentTextChar">
    <w:name w:val="Comment Text Char"/>
    <w:basedOn w:val="DefaultParagraphFont"/>
    <w:link w:val="CommentText"/>
    <w:uiPriority w:val="99"/>
    <w:semiHidden/>
    <w:rsid w:val="00000D08"/>
    <w:rPr>
      <w:sz w:val="20"/>
      <w:szCs w:val="20"/>
    </w:rPr>
  </w:style>
  <w:style w:type="paragraph" w:styleId="CommentSubject">
    <w:name w:val="annotation subject"/>
    <w:basedOn w:val="CommentText"/>
    <w:next w:val="CommentText"/>
    <w:link w:val="CommentSubjectChar"/>
    <w:uiPriority w:val="99"/>
    <w:semiHidden/>
    <w:unhideWhenUsed/>
    <w:rsid w:val="00000D08"/>
    <w:rPr>
      <w:b/>
      <w:bCs/>
    </w:rPr>
  </w:style>
  <w:style w:type="character" w:customStyle="1" w:styleId="CommentSubjectChar">
    <w:name w:val="Comment Subject Char"/>
    <w:basedOn w:val="CommentTextChar"/>
    <w:link w:val="CommentSubject"/>
    <w:uiPriority w:val="99"/>
    <w:semiHidden/>
    <w:rsid w:val="00000D08"/>
    <w:rPr>
      <w:b/>
      <w:bCs/>
      <w:sz w:val="20"/>
      <w:szCs w:val="20"/>
    </w:rPr>
  </w:style>
  <w:style w:type="paragraph" w:styleId="BalloonText">
    <w:name w:val="Balloon Text"/>
    <w:basedOn w:val="Normal"/>
    <w:link w:val="BalloonTextChar"/>
    <w:uiPriority w:val="99"/>
    <w:semiHidden/>
    <w:unhideWhenUsed/>
    <w:rsid w:val="00000D0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0D08"/>
    <w:rPr>
      <w:rFonts w:ascii="Segoe UI" w:hAnsi="Segoe UI" w:cs="Segoe UI"/>
      <w:sz w:val="18"/>
      <w:szCs w:val="18"/>
    </w:rPr>
  </w:style>
  <w:style w:type="paragraph" w:styleId="FootnoteText">
    <w:name w:val="footnote text"/>
    <w:basedOn w:val="Normal"/>
    <w:link w:val="FootnoteTextChar"/>
    <w:uiPriority w:val="99"/>
    <w:semiHidden/>
    <w:unhideWhenUsed/>
    <w:rsid w:val="004F5BA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F5BA7"/>
    <w:rPr>
      <w:sz w:val="20"/>
      <w:szCs w:val="20"/>
    </w:rPr>
  </w:style>
  <w:style w:type="character" w:styleId="FootnoteReference">
    <w:name w:val="footnote reference"/>
    <w:basedOn w:val="DefaultParagraphFont"/>
    <w:uiPriority w:val="99"/>
    <w:semiHidden/>
    <w:unhideWhenUsed/>
    <w:rsid w:val="004F5BA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comments" Target="comments.xml"/><Relationship Id="rId20" Type="http://schemas.openxmlformats.org/officeDocument/2006/relationships/chart" Target="charts/chart9.xml"/><Relationship Id="rId21" Type="http://schemas.openxmlformats.org/officeDocument/2006/relationships/chart" Target="charts/chart10.xml"/><Relationship Id="rId22" Type="http://schemas.openxmlformats.org/officeDocument/2006/relationships/chart" Target="charts/chart11.xml"/><Relationship Id="rId23" Type="http://schemas.openxmlformats.org/officeDocument/2006/relationships/chart" Target="charts/chart12.xml"/><Relationship Id="rId24" Type="http://schemas.openxmlformats.org/officeDocument/2006/relationships/fontTable" Target="fontTable.xml"/><Relationship Id="rId25" Type="http://schemas.openxmlformats.org/officeDocument/2006/relationships/theme" Target="theme/theme1.xml"/><Relationship Id="rId26" Type="http://schemas.microsoft.com/office/2011/relationships/people" Target="people.xml"/><Relationship Id="rId10" Type="http://schemas.openxmlformats.org/officeDocument/2006/relationships/image" Target="media/image1.png"/><Relationship Id="rId11" Type="http://schemas.openxmlformats.org/officeDocument/2006/relationships/chart" Target="charts/chart1.xml"/><Relationship Id="rId12" Type="http://schemas.openxmlformats.org/officeDocument/2006/relationships/chart" Target="charts/chart2.xml"/><Relationship Id="rId13" Type="http://schemas.openxmlformats.org/officeDocument/2006/relationships/chart" Target="charts/chart3.xml"/><Relationship Id="rId14" Type="http://schemas.openxmlformats.org/officeDocument/2006/relationships/chart" Target="charts/chart4.xml"/><Relationship Id="rId15" Type="http://schemas.openxmlformats.org/officeDocument/2006/relationships/chart" Target="charts/chart5.xml"/><Relationship Id="rId16" Type="http://schemas.openxmlformats.org/officeDocument/2006/relationships/chart" Target="charts/chart6.xml"/><Relationship Id="rId17" Type="http://schemas.openxmlformats.org/officeDocument/2006/relationships/chart" Target="charts/chart7.xml"/><Relationship Id="rId18" Type="http://schemas.openxmlformats.org/officeDocument/2006/relationships/chart" Target="charts/chart8.xml"/><Relationship Id="rId19" Type="http://schemas.openxmlformats.org/officeDocument/2006/relationships/image" Target="media/image2.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charts/_rels/chart1.xml.rels><?xml version="1.0" encoding="UTF-8" standalone="yes"?>
<Relationships xmlns="http://schemas.openxmlformats.org/package/2006/relationships"><Relationship Id="rId1" Type="http://schemas.openxmlformats.org/officeDocument/2006/relationships/oleObject" Target="https://worldbankgroup-my.sharepoint.com/personal/jrentschler_worldbank_org/Documents/gRIMM/writeup/compare((Autosaved-306589550739360954)).xlsx" TargetMode="External"/><Relationship Id="rId2" Type="http://schemas.microsoft.com/office/2011/relationships/chartStyle" Target="style1.xml"/><Relationship Id="rId3" Type="http://schemas.microsoft.com/office/2011/relationships/chartColorStyle" Target="colors1.xml"/></Relationships>
</file>

<file path=word/charts/_rels/chart10.xml.rels><?xml version="1.0" encoding="UTF-8" standalone="yes"?>
<Relationships xmlns="http://schemas.openxmlformats.org/package/2006/relationships"><Relationship Id="rId1" Type="http://schemas.openxmlformats.org/officeDocument/2006/relationships/oleObject" Target="https://worldbankgroup-my.sharepoint.com/personal/jrentschler_worldbank_org/Documents/gRIMM/writeup/results_policy_summary.xlsx" TargetMode="External"/><Relationship Id="rId2" Type="http://schemas.microsoft.com/office/2011/relationships/chartStyle" Target="style6.xml"/><Relationship Id="rId3" Type="http://schemas.microsoft.com/office/2011/relationships/chartColorStyle" Target="colors6.xml"/></Relationships>
</file>

<file path=word/charts/_rels/chart11.xml.rels><?xml version="1.0" encoding="UTF-8" standalone="yes"?>
<Relationships xmlns="http://schemas.openxmlformats.org/package/2006/relationships"><Relationship Id="rId1" Type="http://schemas.openxmlformats.org/officeDocument/2006/relationships/oleObject" Target="https://worldbankgroup-my.sharepoint.com/personal/jrentschler_worldbank_org/Documents/gRIMM/writeup/results_policy_summary.xlsx" TargetMode="External"/><Relationship Id="rId2" Type="http://schemas.microsoft.com/office/2011/relationships/chartStyle" Target="style7.xml"/><Relationship Id="rId3" Type="http://schemas.microsoft.com/office/2011/relationships/chartColorStyle" Target="colors7.xml"/></Relationships>
</file>

<file path=word/charts/_rels/chart12.xml.rels><?xml version="1.0" encoding="UTF-8" standalone="yes"?>
<Relationships xmlns="http://schemas.openxmlformats.org/package/2006/relationships"><Relationship Id="rId1" Type="http://schemas.openxmlformats.org/officeDocument/2006/relationships/oleObject" Target="https://worldbankgroup-my.sharepoint.com/personal/jrentschler_worldbank_org/Documents/gRIMM/writeup/results_policy_summary.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https://worldbankgroup-my.sharepoint.com/personal/jrentschler_worldbank_org/Documents/gRIMM/writeup/compare((Autosaved-306589550739360954)).xlsx" TargetMode="External"/><Relationship Id="rId2" Type="http://schemas.microsoft.com/office/2011/relationships/chartStyle" Target="style2.xml"/><Relationship Id="rId3" Type="http://schemas.microsoft.com/office/2011/relationships/chartColorStyle" Target="colors2.xml"/></Relationships>
</file>

<file path=word/charts/_rels/chart3.xml.rels><?xml version="1.0" encoding="UTF-8" standalone="yes"?>
<Relationships xmlns="http://schemas.openxmlformats.org/package/2006/relationships"><Relationship Id="rId1" Type="http://schemas.openxmlformats.org/officeDocument/2006/relationships/oleObject" Target="https://worldbankgroup-my.sharepoint.com/personal/jrentschler_worldbank_org/Documents/gRIMM/writeup/compare((Autosaved-306589550739360954)).xlsx" TargetMode="External"/><Relationship Id="rId2" Type="http://schemas.microsoft.com/office/2011/relationships/chartStyle" Target="style3.xml"/><Relationship Id="rId3" Type="http://schemas.microsoft.com/office/2011/relationships/chartColorStyle" Target="colors3.xml"/></Relationships>
</file>

<file path=word/charts/_rels/chart4.xml.rels><?xml version="1.0" encoding="UTF-8" standalone="yes"?>
<Relationships xmlns="http://schemas.openxmlformats.org/package/2006/relationships"><Relationship Id="rId1" Type="http://schemas.openxmlformats.org/officeDocument/2006/relationships/oleObject" Target="https://worldbankgroup-my.sharepoint.com/personal/jrentschler_worldbank_org/Documents/gRIMM/writeup/compare((Autosaved-306589550739360954))%20(version%201).xlsb.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https://worldbankgroup-my.sharepoint.com/personal/jrentschler_worldbank_org/Documents/gRIMM/writeup/compare((Autosaved-306589550739360954)).xlsx" TargetMode="External"/><Relationship Id="rId2" Type="http://schemas.microsoft.com/office/2011/relationships/chartStyle" Target="style4.xml"/><Relationship Id="rId3" Type="http://schemas.microsoft.com/office/2011/relationships/chartColorStyle" Target="colors4.xml"/></Relationships>
</file>

<file path=word/charts/_rels/chart6.xml.rels><?xml version="1.0" encoding="UTF-8" standalone="yes"?>
<Relationships xmlns="http://schemas.openxmlformats.org/package/2006/relationships"><Relationship Id="rId1" Type="http://schemas.openxmlformats.org/officeDocument/2006/relationships/oleObject" Target="https://worldbankgroup-my.sharepoint.com/personal/jrentschler_worldbank_org/Documents/gRIMM/writeup/results_policy_summary.xlsx" TargetMode="External"/><Relationship Id="rId2" Type="http://schemas.microsoft.com/office/2011/relationships/chartStyle" Target="style5.xml"/><Relationship Id="rId3" Type="http://schemas.microsoft.com/office/2011/relationships/chartColorStyle" Target="colors5.xml"/></Relationships>
</file>

<file path=word/charts/_rels/chart7.xml.rels><?xml version="1.0" encoding="UTF-8" standalone="yes"?>
<Relationships xmlns="http://schemas.openxmlformats.org/package/2006/relationships"><Relationship Id="rId1" Type="http://schemas.openxmlformats.org/officeDocument/2006/relationships/oleObject" Target="https://worldbankgroup-my.sharepoint.com/personal/jrentschler_worldbank_org/Documents/gRIMM/writeup/results_policy_summary.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https://worldbankgroup-my.sharepoint.com/personal/jrentschler_worldbank_org/Documents/gRIMM/writeup/results_policy_summary.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https://worldbankgroup-my.sharepoint.com/personal/jrentschler_worldbank_org/Documents/gRIMM/writeup/results_policy_summary.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0959376674774292"/>
          <c:y val="0.0509259259259259"/>
          <c:w val="0.846277592264318"/>
          <c:h val="0.800008019830855"/>
        </c:manualLayout>
      </c:layout>
      <c:scatterChart>
        <c:scatterStyle val="lineMarker"/>
        <c:varyColors val="0"/>
        <c:ser>
          <c:idx val="1"/>
          <c:order val="0"/>
          <c:spPr>
            <a:ln w="25400" cap="rnd">
              <a:noFill/>
              <a:round/>
            </a:ln>
            <a:effectLst/>
          </c:spPr>
          <c:marker>
            <c:symbol val="diamond"/>
            <c:size val="5"/>
            <c:spPr>
              <a:solidFill>
                <a:schemeClr val="bg2">
                  <a:lumMod val="90000"/>
                </a:schemeClr>
              </a:solidFill>
              <a:ln w="9525">
                <a:noFill/>
              </a:ln>
              <a:effectLst/>
            </c:spPr>
          </c:marker>
          <c:xVal>
            <c:numRef>
              <c:f>Sheet1!$D$3:$D$121</c:f>
              <c:numCache>
                <c:formatCode>General</c:formatCode>
                <c:ptCount val="119"/>
                <c:pt idx="0">
                  <c:v>10971.29252</c:v>
                </c:pt>
                <c:pt idx="1">
                  <c:v>6231.067992</c:v>
                </c:pt>
                <c:pt idx="2">
                  <c:v>19101.29739</c:v>
                </c:pt>
                <c:pt idx="3">
                  <c:v>8195.93365</c:v>
                </c:pt>
                <c:pt idx="4">
                  <c:v>43719.50216</c:v>
                </c:pt>
                <c:pt idx="5">
                  <c:v>44288.92875</c:v>
                </c:pt>
                <c:pt idx="6">
                  <c:v>16698.86365</c:v>
                </c:pt>
                <c:pt idx="7">
                  <c:v>3132.56754</c:v>
                </c:pt>
                <c:pt idx="8">
                  <c:v>17229.55519</c:v>
                </c:pt>
                <c:pt idx="9">
                  <c:v>41722.92186</c:v>
                </c:pt>
                <c:pt idx="10">
                  <c:v>1987.167146</c:v>
                </c:pt>
                <c:pt idx="11">
                  <c:v>7743.337995999989</c:v>
                </c:pt>
                <c:pt idx="12">
                  <c:v>6531.519397999999</c:v>
                </c:pt>
                <c:pt idx="13">
                  <c:v>10932.04871</c:v>
                </c:pt>
                <c:pt idx="14">
                  <c:v>15356.45762</c:v>
                </c:pt>
                <c:pt idx="15">
                  <c:v>14666.01817</c:v>
                </c:pt>
                <c:pt idx="16">
                  <c:v>17000.16724999999</c:v>
                </c:pt>
                <c:pt idx="17">
                  <c:v>1596.334538</c:v>
                </c:pt>
                <c:pt idx="18">
                  <c:v>748.4152713</c:v>
                </c:pt>
                <c:pt idx="19">
                  <c:v>3290.952454</c:v>
                </c:pt>
                <c:pt idx="20">
                  <c:v>3289.064546</c:v>
                </c:pt>
                <c:pt idx="21">
                  <c:v>43002.40931</c:v>
                </c:pt>
                <c:pt idx="22">
                  <c:v>626.4108725</c:v>
                </c:pt>
                <c:pt idx="23">
                  <c:v>2047.637179</c:v>
                </c:pt>
                <c:pt idx="24">
                  <c:v>22536.61769</c:v>
                </c:pt>
                <c:pt idx="25">
                  <c:v>13569.89153</c:v>
                </c:pt>
                <c:pt idx="26">
                  <c:v>12985.38313</c:v>
                </c:pt>
                <c:pt idx="27">
                  <c:v>1413.059277</c:v>
                </c:pt>
                <c:pt idx="28">
                  <c:v>750.497342</c:v>
                </c:pt>
                <c:pt idx="29">
                  <c:v>5542.892982</c:v>
                </c:pt>
                <c:pt idx="30">
                  <c:v>14914.20675</c:v>
                </c:pt>
                <c:pt idx="31">
                  <c:v>3241.612056</c:v>
                </c:pt>
                <c:pt idx="32">
                  <c:v>20759.04815</c:v>
                </c:pt>
                <c:pt idx="33">
                  <c:v>30549.10097</c:v>
                </c:pt>
                <c:pt idx="34">
                  <c:v>30605.42052</c:v>
                </c:pt>
                <c:pt idx="35">
                  <c:v>45458.69714999999</c:v>
                </c:pt>
                <c:pt idx="36">
                  <c:v>13371.52499</c:v>
                </c:pt>
                <c:pt idx="37">
                  <c:v>10749.12887</c:v>
                </c:pt>
                <c:pt idx="38">
                  <c:v>10095.61017</c:v>
                </c:pt>
                <c:pt idx="39">
                  <c:v>7845.157575</c:v>
                </c:pt>
                <c:pt idx="40">
                  <c:v>27549.58137</c:v>
                </c:pt>
                <c:pt idx="41">
                  <c:v>1533.107632</c:v>
                </c:pt>
                <c:pt idx="42">
                  <c:v>37765.75087</c:v>
                </c:pt>
                <c:pt idx="43">
                  <c:v>16836.60590999999</c:v>
                </c:pt>
                <c:pt idx="44">
                  <c:v>9025.133143</c:v>
                </c:pt>
                <c:pt idx="45">
                  <c:v>43937.94713</c:v>
                </c:pt>
                <c:pt idx="46">
                  <c:v>3929.681044</c:v>
                </c:pt>
                <c:pt idx="47">
                  <c:v>24170.30184</c:v>
                </c:pt>
                <c:pt idx="48">
                  <c:v>7292.719104</c:v>
                </c:pt>
                <c:pt idx="49">
                  <c:v>1753.063116</c:v>
                </c:pt>
                <c:pt idx="50">
                  <c:v>1651.228445</c:v>
                </c:pt>
                <c:pt idx="51">
                  <c:v>4311.176397</c:v>
                </c:pt>
                <c:pt idx="52">
                  <c:v>25034.45073</c:v>
                </c:pt>
                <c:pt idx="53">
                  <c:v>5754.064597000001</c:v>
                </c:pt>
                <c:pt idx="54">
                  <c:v>10367.6953</c:v>
                </c:pt>
                <c:pt idx="55">
                  <c:v>16500.90051</c:v>
                </c:pt>
                <c:pt idx="56">
                  <c:v>14928.8864</c:v>
                </c:pt>
                <c:pt idx="57">
                  <c:v>61543.2053</c:v>
                </c:pt>
                <c:pt idx="58">
                  <c:v>32024.35277</c:v>
                </c:pt>
                <c:pt idx="59">
                  <c:v>34317.57186</c:v>
                </c:pt>
                <c:pt idx="60">
                  <c:v>8095.261867</c:v>
                </c:pt>
                <c:pt idx="61">
                  <c:v>37818.09076</c:v>
                </c:pt>
                <c:pt idx="62">
                  <c:v>8491.050310999988</c:v>
                </c:pt>
                <c:pt idx="63">
                  <c:v>23522.29052</c:v>
                </c:pt>
                <c:pt idx="64">
                  <c:v>2835.643661999999</c:v>
                </c:pt>
                <c:pt idx="65">
                  <c:v>3237.602937</c:v>
                </c:pt>
                <c:pt idx="66">
                  <c:v>5755.05950499999</c:v>
                </c:pt>
                <c:pt idx="67">
                  <c:v>23034.53672</c:v>
                </c:pt>
                <c:pt idx="68">
                  <c:v>2708.148539</c:v>
                </c:pt>
                <c:pt idx="69">
                  <c:v>785.2468867</c:v>
                </c:pt>
                <c:pt idx="70">
                  <c:v>26970.96093</c:v>
                </c:pt>
                <c:pt idx="71">
                  <c:v>94088.59222999998</c:v>
                </c:pt>
                <c:pt idx="72">
                  <c:v>12759.8166</c:v>
                </c:pt>
                <c:pt idx="73">
                  <c:v>1377.168213</c:v>
                </c:pt>
                <c:pt idx="74">
                  <c:v>1088.701805</c:v>
                </c:pt>
                <c:pt idx="75">
                  <c:v>25001.61266999999</c:v>
                </c:pt>
                <c:pt idx="76">
                  <c:v>1919.228421</c:v>
                </c:pt>
                <c:pt idx="77">
                  <c:v>3601.61435</c:v>
                </c:pt>
                <c:pt idx="78">
                  <c:v>18864.10566</c:v>
                </c:pt>
                <c:pt idx="79">
                  <c:v>16671.91198</c:v>
                </c:pt>
                <c:pt idx="80">
                  <c:v>4746.784911</c:v>
                </c:pt>
                <c:pt idx="81">
                  <c:v>11411.94211</c:v>
                </c:pt>
                <c:pt idx="82">
                  <c:v>15289.7174</c:v>
                </c:pt>
                <c:pt idx="83">
                  <c:v>7296.934401</c:v>
                </c:pt>
                <c:pt idx="84">
                  <c:v>9964.222993999998</c:v>
                </c:pt>
                <c:pt idx="85">
                  <c:v>2314.274880999999</c:v>
                </c:pt>
                <c:pt idx="86">
                  <c:v>46494.36426</c:v>
                </c:pt>
                <c:pt idx="87">
                  <c:v>4960.912412000001</c:v>
                </c:pt>
                <c:pt idx="88">
                  <c:v>904.5797813</c:v>
                </c:pt>
                <c:pt idx="89">
                  <c:v>5670.639443</c:v>
                </c:pt>
                <c:pt idx="90">
                  <c:v>64008.28683</c:v>
                </c:pt>
                <c:pt idx="91">
                  <c:v>14982.40754</c:v>
                </c:pt>
                <c:pt idx="92">
                  <c:v>3866.513529</c:v>
                </c:pt>
                <c:pt idx="93">
                  <c:v>11767.52174</c:v>
                </c:pt>
                <c:pt idx="94">
                  <c:v>6874.582566</c:v>
                </c:pt>
                <c:pt idx="95">
                  <c:v>25299.97435</c:v>
                </c:pt>
                <c:pt idx="96">
                  <c:v>26607.83312</c:v>
                </c:pt>
                <c:pt idx="97">
                  <c:v>40919.62815</c:v>
                </c:pt>
                <c:pt idx="98">
                  <c:v>24516.54995</c:v>
                </c:pt>
                <c:pt idx="99">
                  <c:v>1715.88707399999</c:v>
                </c:pt>
                <c:pt idx="100">
                  <c:v>5558.791879</c:v>
                </c:pt>
                <c:pt idx="101">
                  <c:v>13277.80012</c:v>
                </c:pt>
                <c:pt idx="102">
                  <c:v>25524.95500000001</c:v>
                </c:pt>
                <c:pt idx="103">
                  <c:v>80892.06483999989</c:v>
                </c:pt>
                <c:pt idx="104">
                  <c:v>29037.74168</c:v>
                </c:pt>
                <c:pt idx="105">
                  <c:v>20544.62565</c:v>
                </c:pt>
                <c:pt idx="106">
                  <c:v>5331.426266</c:v>
                </c:pt>
                <c:pt idx="107">
                  <c:v>11196.39687</c:v>
                </c:pt>
                <c:pt idx="108">
                  <c:v>24169.85978999999</c:v>
                </c:pt>
                <c:pt idx="109">
                  <c:v>14766.79918</c:v>
                </c:pt>
                <c:pt idx="110">
                  <c:v>45679.278</c:v>
                </c:pt>
                <c:pt idx="111">
                  <c:v>57264.1574</c:v>
                </c:pt>
                <c:pt idx="112">
                  <c:v>2490.957101</c:v>
                </c:pt>
                <c:pt idx="113">
                  <c:v>15236.70646</c:v>
                </c:pt>
                <c:pt idx="114">
                  <c:v>1920.150472</c:v>
                </c:pt>
                <c:pt idx="115">
                  <c:v>5189.842453</c:v>
                </c:pt>
                <c:pt idx="116">
                  <c:v>23388.4813</c:v>
                </c:pt>
                <c:pt idx="117">
                  <c:v>14992.32314</c:v>
                </c:pt>
                <c:pt idx="118">
                  <c:v>7464.939834</c:v>
                </c:pt>
              </c:numCache>
            </c:numRef>
          </c:xVal>
          <c:yVal>
            <c:numRef>
              <c:f>Sheet1!$C$3:$C$121</c:f>
              <c:numCache>
                <c:formatCode>General</c:formatCode>
                <c:ptCount val="119"/>
                <c:pt idx="0">
                  <c:v>68.48318417678759</c:v>
                </c:pt>
                <c:pt idx="1">
                  <c:v>31.0764681550633</c:v>
                </c:pt>
                <c:pt idx="2">
                  <c:v>61.18583103983659</c:v>
                </c:pt>
                <c:pt idx="3">
                  <c:v>72.13444079953338</c:v>
                </c:pt>
                <c:pt idx="4">
                  <c:v>77.0945496461763</c:v>
                </c:pt>
                <c:pt idx="5">
                  <c:v>81.59810383867911</c:v>
                </c:pt>
                <c:pt idx="6">
                  <c:v>64.59740323242467</c:v>
                </c:pt>
                <c:pt idx="7">
                  <c:v>70.14734432542609</c:v>
                </c:pt>
                <c:pt idx="8">
                  <c:v>70.4312095498199</c:v>
                </c:pt>
                <c:pt idx="9">
                  <c:v>77.61591621072976</c:v>
                </c:pt>
                <c:pt idx="10">
                  <c:v>51.51167843499729</c:v>
                </c:pt>
                <c:pt idx="11">
                  <c:v>73.96923713687279</c:v>
                </c:pt>
                <c:pt idx="12">
                  <c:v>52.6995636413901</c:v>
                </c:pt>
                <c:pt idx="13">
                  <c:v>63.01364388890649</c:v>
                </c:pt>
                <c:pt idx="14">
                  <c:v>63.52578087329769</c:v>
                </c:pt>
                <c:pt idx="15">
                  <c:v>68.82051980569659</c:v>
                </c:pt>
                <c:pt idx="16">
                  <c:v>72.37658390849928</c:v>
                </c:pt>
                <c:pt idx="17">
                  <c:v>71.5806136069597</c:v>
                </c:pt>
                <c:pt idx="18">
                  <c:v>60.07426611815259</c:v>
                </c:pt>
                <c:pt idx="19">
                  <c:v>52.9257917930807</c:v>
                </c:pt>
                <c:pt idx="20">
                  <c:v>48.43745035203269</c:v>
                </c:pt>
                <c:pt idx="21">
                  <c:v>74.3406534155124</c:v>
                </c:pt>
                <c:pt idx="22">
                  <c:v>51.8202521647827</c:v>
                </c:pt>
                <c:pt idx="23">
                  <c:v>47.4768503748169</c:v>
                </c:pt>
                <c:pt idx="24">
                  <c:v>61.50776717154939</c:v>
                </c:pt>
                <c:pt idx="25">
                  <c:v>73.63504665399839</c:v>
                </c:pt>
                <c:pt idx="26">
                  <c:v>59.2413562546377</c:v>
                </c:pt>
                <c:pt idx="27">
                  <c:v>54.9969360930679</c:v>
                </c:pt>
                <c:pt idx="28">
                  <c:v>52.68494449159429</c:v>
                </c:pt>
                <c:pt idx="29">
                  <c:v>50.573278370113</c:v>
                </c:pt>
                <c:pt idx="30">
                  <c:v>56.1952927490348</c:v>
                </c:pt>
                <c:pt idx="31">
                  <c:v>57.1907385561938</c:v>
                </c:pt>
                <c:pt idx="32">
                  <c:v>75.94178837065608</c:v>
                </c:pt>
                <c:pt idx="33">
                  <c:v>60.36966900678029</c:v>
                </c:pt>
                <c:pt idx="34">
                  <c:v>80.98320282246196</c:v>
                </c:pt>
                <c:pt idx="35">
                  <c:v>84.02813093819059</c:v>
                </c:pt>
                <c:pt idx="36">
                  <c:v>69.99378191111471</c:v>
                </c:pt>
                <c:pt idx="37">
                  <c:v>71.11889339373029</c:v>
                </c:pt>
                <c:pt idx="38">
                  <c:v>59.777808139777</c:v>
                </c:pt>
                <c:pt idx="39">
                  <c:v>70.9814115802872</c:v>
                </c:pt>
                <c:pt idx="40">
                  <c:v>60.1399328744614</c:v>
                </c:pt>
                <c:pt idx="41">
                  <c:v>68.7103269455712</c:v>
                </c:pt>
                <c:pt idx="42">
                  <c:v>81.0102215830952</c:v>
                </c:pt>
                <c:pt idx="43">
                  <c:v>45.7220781821462</c:v>
                </c:pt>
                <c:pt idx="44">
                  <c:v>69.3419281834683</c:v>
                </c:pt>
                <c:pt idx="45">
                  <c:v>81.84407530208819</c:v>
                </c:pt>
                <c:pt idx="46">
                  <c:v>65.18567912928388</c:v>
                </c:pt>
                <c:pt idx="47">
                  <c:v>65.0633693630222</c:v>
                </c:pt>
                <c:pt idx="48">
                  <c:v>24.5581689665389</c:v>
                </c:pt>
                <c:pt idx="49">
                  <c:v>64.93193850761901</c:v>
                </c:pt>
                <c:pt idx="50">
                  <c:v>24.7060721581216</c:v>
                </c:pt>
                <c:pt idx="51">
                  <c:v>51.0006676224309</c:v>
                </c:pt>
                <c:pt idx="52">
                  <c:v>81.5311305392723</c:v>
                </c:pt>
                <c:pt idx="53">
                  <c:v>66.9178169258961</c:v>
                </c:pt>
                <c:pt idx="54">
                  <c:v>72.20675802603299</c:v>
                </c:pt>
                <c:pt idx="55">
                  <c:v>59.0941168320012</c:v>
                </c:pt>
                <c:pt idx="56">
                  <c:v>56.7909256981907</c:v>
                </c:pt>
                <c:pt idx="57">
                  <c:v>74.48343079366987</c:v>
                </c:pt>
                <c:pt idx="58">
                  <c:v>62.1927301732201</c:v>
                </c:pt>
                <c:pt idx="59">
                  <c:v>79.56719287763568</c:v>
                </c:pt>
                <c:pt idx="60">
                  <c:v>58.3953705823945</c:v>
                </c:pt>
                <c:pt idx="61">
                  <c:v>82.61976174702738</c:v>
                </c:pt>
                <c:pt idx="62">
                  <c:v>75.4460751309474</c:v>
                </c:pt>
                <c:pt idx="63">
                  <c:v>58.7501003058264</c:v>
                </c:pt>
                <c:pt idx="64">
                  <c:v>50.0799006379439</c:v>
                </c:pt>
                <c:pt idx="65">
                  <c:v>52.5454806189227</c:v>
                </c:pt>
                <c:pt idx="66">
                  <c:v>73.51256983206189</c:v>
                </c:pt>
                <c:pt idx="67">
                  <c:v>65.62679964075178</c:v>
                </c:pt>
                <c:pt idx="68">
                  <c:v>61.2309722852714</c:v>
                </c:pt>
                <c:pt idx="69">
                  <c:v>60.40283367765009</c:v>
                </c:pt>
                <c:pt idx="70">
                  <c:v>69.63342586294388</c:v>
                </c:pt>
                <c:pt idx="71">
                  <c:v>75.63593850623567</c:v>
                </c:pt>
                <c:pt idx="72">
                  <c:v>64.5504035353959</c:v>
                </c:pt>
                <c:pt idx="73">
                  <c:v>63.8493133898717</c:v>
                </c:pt>
                <c:pt idx="74">
                  <c:v>63.0116980927592</c:v>
                </c:pt>
                <c:pt idx="75">
                  <c:v>68.0206497997986</c:v>
                </c:pt>
                <c:pt idx="76">
                  <c:v>41.15454493082</c:v>
                </c:pt>
                <c:pt idx="77">
                  <c:v>39.0855446303061</c:v>
                </c:pt>
                <c:pt idx="78">
                  <c:v>79.33191239583698</c:v>
                </c:pt>
                <c:pt idx="79">
                  <c:v>62.48250422339649</c:v>
                </c:pt>
                <c:pt idx="80">
                  <c:v>77.3560667237171</c:v>
                </c:pt>
                <c:pt idx="81">
                  <c:v>66.28263687040739</c:v>
                </c:pt>
                <c:pt idx="82">
                  <c:v>61.4103093685905</c:v>
                </c:pt>
                <c:pt idx="83">
                  <c:v>61.749560766737</c:v>
                </c:pt>
                <c:pt idx="84">
                  <c:v>62.4598668190818</c:v>
                </c:pt>
                <c:pt idx="85">
                  <c:v>65.94626202858488</c:v>
                </c:pt>
                <c:pt idx="86">
                  <c:v>82.87329093657137</c:v>
                </c:pt>
                <c:pt idx="87">
                  <c:v>56.0244178130051</c:v>
                </c:pt>
                <c:pt idx="88">
                  <c:v>55.6665334748649</c:v>
                </c:pt>
                <c:pt idx="89">
                  <c:v>50.6771699355114</c:v>
                </c:pt>
                <c:pt idx="90">
                  <c:v>72.72484510586928</c:v>
                </c:pt>
                <c:pt idx="91">
                  <c:v>68.05217758764039</c:v>
                </c:pt>
                <c:pt idx="92">
                  <c:v>56.1451892652741</c:v>
                </c:pt>
                <c:pt idx="93">
                  <c:v>58.86709559288749</c:v>
                </c:pt>
                <c:pt idx="94">
                  <c:v>52.15111031965471</c:v>
                </c:pt>
                <c:pt idx="95">
                  <c:v>78.34848193610779</c:v>
                </c:pt>
                <c:pt idx="96">
                  <c:v>65.8639126891177</c:v>
                </c:pt>
                <c:pt idx="97">
                  <c:v>86.03286745888467</c:v>
                </c:pt>
                <c:pt idx="98">
                  <c:v>75.5163012672361</c:v>
                </c:pt>
                <c:pt idx="99">
                  <c:v>50.96027793121009</c:v>
                </c:pt>
                <c:pt idx="100">
                  <c:v>61.78258703564289</c:v>
                </c:pt>
                <c:pt idx="101">
                  <c:v>80.33242111278116</c:v>
                </c:pt>
                <c:pt idx="102">
                  <c:v>80.04848876358157</c:v>
                </c:pt>
                <c:pt idx="103">
                  <c:v>66.85183977913479</c:v>
                </c:pt>
                <c:pt idx="104">
                  <c:v>76.89849012394608</c:v>
                </c:pt>
                <c:pt idx="105">
                  <c:v>81.62899069147271</c:v>
                </c:pt>
                <c:pt idx="106">
                  <c:v>57.83617970434</c:v>
                </c:pt>
                <c:pt idx="107">
                  <c:v>86.53196337482522</c:v>
                </c:pt>
                <c:pt idx="108">
                  <c:v>72.9533597629358</c:v>
                </c:pt>
                <c:pt idx="109">
                  <c:v>50.95329129351769</c:v>
                </c:pt>
                <c:pt idx="110">
                  <c:v>60.36796142754309</c:v>
                </c:pt>
                <c:pt idx="111">
                  <c:v>76.59120696533173</c:v>
                </c:pt>
                <c:pt idx="112">
                  <c:v>58.1367806032715</c:v>
                </c:pt>
                <c:pt idx="113">
                  <c:v>62.40020178502449</c:v>
                </c:pt>
                <c:pt idx="114">
                  <c:v>56.45094664676839</c:v>
                </c:pt>
                <c:pt idx="115">
                  <c:v>60.3525702150055</c:v>
                </c:pt>
                <c:pt idx="116">
                  <c:v>48.3135744950528</c:v>
                </c:pt>
                <c:pt idx="117">
                  <c:v>56.0294072248845</c:v>
                </c:pt>
                <c:pt idx="118">
                  <c:v>46.06829401790259</c:v>
                </c:pt>
              </c:numCache>
            </c:numRef>
          </c:yVal>
          <c:smooth val="0"/>
          <c:extLst xmlns:c16r2="http://schemas.microsoft.com/office/drawing/2015/06/chart">
            <c:ext xmlns:c16="http://schemas.microsoft.com/office/drawing/2014/chart" uri="{C3380CC4-5D6E-409C-BE32-E72D297353CC}">
              <c16:uniqueId val="{00000000-D7A4-4819-B3C4-84E06B58CD32}"/>
            </c:ext>
          </c:extLst>
        </c:ser>
        <c:ser>
          <c:idx val="2"/>
          <c:order val="1"/>
          <c:spPr>
            <a:ln w="25400" cap="rnd">
              <a:noFill/>
              <a:round/>
            </a:ln>
            <a:effectLst/>
          </c:spPr>
          <c:marker>
            <c:symbol val="diamond"/>
            <c:size val="5"/>
            <c:spPr>
              <a:solidFill>
                <a:schemeClr val="accent2"/>
              </a:solidFill>
              <a:ln w="9525">
                <a:noFill/>
              </a:ln>
              <a:effectLst/>
            </c:spPr>
          </c:marker>
          <c:xVal>
            <c:numRef>
              <c:f>Sheet1!$R$3:$R$154</c:f>
              <c:numCache>
                <c:formatCode>General</c:formatCode>
                <c:ptCount val="152"/>
                <c:pt idx="0">
                  <c:v>94920.95872</c:v>
                </c:pt>
                <c:pt idx="1">
                  <c:v>64139.54705</c:v>
                </c:pt>
                <c:pt idx="2">
                  <c:v>63301.15414000001</c:v>
                </c:pt>
                <c:pt idx="3">
                  <c:v>57427.89254</c:v>
                </c:pt>
                <c:pt idx="4">
                  <c:v>53445.37059</c:v>
                </c:pt>
                <c:pt idx="5">
                  <c:v>47269.63295</c:v>
                </c:pt>
                <c:pt idx="6">
                  <c:v>46568.17715</c:v>
                </c:pt>
                <c:pt idx="7">
                  <c:v>45991.22478</c:v>
                </c:pt>
                <c:pt idx="8">
                  <c:v>44438.72482</c:v>
                </c:pt>
                <c:pt idx="9">
                  <c:v>44356.8577299999</c:v>
                </c:pt>
                <c:pt idx="10">
                  <c:v>44260.57597</c:v>
                </c:pt>
                <c:pt idx="11">
                  <c:v>43113.68397</c:v>
                </c:pt>
                <c:pt idx="12">
                  <c:v>42094.57905</c:v>
                </c:pt>
                <c:pt idx="13">
                  <c:v>39254.7721699999</c:v>
                </c:pt>
                <c:pt idx="14">
                  <c:v>38252.3011399999</c:v>
                </c:pt>
                <c:pt idx="15">
                  <c:v>38061.09426000001</c:v>
                </c:pt>
                <c:pt idx="16">
                  <c:v>34985.84933</c:v>
                </c:pt>
                <c:pt idx="17">
                  <c:v>34699.86736</c:v>
                </c:pt>
                <c:pt idx="18">
                  <c:v>33320.03511</c:v>
                </c:pt>
                <c:pt idx="19">
                  <c:v>32688.4081</c:v>
                </c:pt>
                <c:pt idx="20">
                  <c:v>31338.87520999999</c:v>
                </c:pt>
                <c:pt idx="21">
                  <c:v>31331.393</c:v>
                </c:pt>
                <c:pt idx="22">
                  <c:v>30464.7591699999</c:v>
                </c:pt>
                <c:pt idx="23">
                  <c:v>29930.03704</c:v>
                </c:pt>
                <c:pt idx="24">
                  <c:v>29212.3782</c:v>
                </c:pt>
                <c:pt idx="25">
                  <c:v>28109.8170399999</c:v>
                </c:pt>
                <c:pt idx="26">
                  <c:v>27943.8151199999</c:v>
                </c:pt>
                <c:pt idx="27">
                  <c:v>27102.6636999999</c:v>
                </c:pt>
                <c:pt idx="29">
                  <c:v>26035.8379</c:v>
                </c:pt>
                <c:pt idx="30">
                  <c:v>25668.88436</c:v>
                </c:pt>
                <c:pt idx="31">
                  <c:v>25664.13599999999</c:v>
                </c:pt>
                <c:pt idx="32">
                  <c:v>24416.62388</c:v>
                </c:pt>
                <c:pt idx="33">
                  <c:v>24223.99229</c:v>
                </c:pt>
                <c:pt idx="34">
                  <c:v>23756.48429</c:v>
                </c:pt>
                <c:pt idx="35">
                  <c:v>23728.51364</c:v>
                </c:pt>
                <c:pt idx="36">
                  <c:v>23446.56506</c:v>
                </c:pt>
                <c:pt idx="37">
                  <c:v>22706.72053999999</c:v>
                </c:pt>
                <c:pt idx="38">
                  <c:v>21614.68624</c:v>
                </c:pt>
                <c:pt idx="39">
                  <c:v>21527.9676699999</c:v>
                </c:pt>
                <c:pt idx="40">
                  <c:v>21334.93967999989</c:v>
                </c:pt>
                <c:pt idx="41">
                  <c:v>21013.01762999999</c:v>
                </c:pt>
                <c:pt idx="42">
                  <c:v>20046.92683</c:v>
                </c:pt>
                <c:pt idx="43">
                  <c:v>19567.4896599999</c:v>
                </c:pt>
                <c:pt idx="44">
                  <c:v>18497.67701</c:v>
                </c:pt>
                <c:pt idx="45">
                  <c:v>18489.43489</c:v>
                </c:pt>
                <c:pt idx="46">
                  <c:v>17794.52661</c:v>
                </c:pt>
                <c:pt idx="47">
                  <c:v>16832.46304</c:v>
                </c:pt>
                <c:pt idx="48">
                  <c:v>16786.00072</c:v>
                </c:pt>
                <c:pt idx="49">
                  <c:v>16752.0987699999</c:v>
                </c:pt>
                <c:pt idx="50">
                  <c:v>16086.91806</c:v>
                </c:pt>
                <c:pt idx="51">
                  <c:v>16001.3234</c:v>
                </c:pt>
                <c:pt idx="52">
                  <c:v>15737.02113</c:v>
                </c:pt>
                <c:pt idx="53">
                  <c:v>15723.23706</c:v>
                </c:pt>
                <c:pt idx="54">
                  <c:v>15683.03242</c:v>
                </c:pt>
                <c:pt idx="55">
                  <c:v>15401.4924999999</c:v>
                </c:pt>
                <c:pt idx="56">
                  <c:v>14399.4476599999</c:v>
                </c:pt>
                <c:pt idx="57">
                  <c:v>14231.5341299999</c:v>
                </c:pt>
                <c:pt idx="58">
                  <c:v>14098.8758699999</c:v>
                </c:pt>
                <c:pt idx="59">
                  <c:v>14023.6916199999</c:v>
                </c:pt>
                <c:pt idx="60">
                  <c:v>13921.18002</c:v>
                </c:pt>
                <c:pt idx="61">
                  <c:v>13720.8908899999</c:v>
                </c:pt>
                <c:pt idx="62">
                  <c:v>13267.8857</c:v>
                </c:pt>
                <c:pt idx="63">
                  <c:v>13124.32484</c:v>
                </c:pt>
                <c:pt idx="64">
                  <c:v>13054.8908099999</c:v>
                </c:pt>
                <c:pt idx="65">
                  <c:v>12236.83195</c:v>
                </c:pt>
                <c:pt idx="66">
                  <c:v>12071.59238</c:v>
                </c:pt>
                <c:pt idx="67">
                  <c:v>12010.5015099999</c:v>
                </c:pt>
                <c:pt idx="68">
                  <c:v>11639.30965</c:v>
                </c:pt>
                <c:pt idx="69">
                  <c:v>11361.00642</c:v>
                </c:pt>
                <c:pt idx="70">
                  <c:v>11359.1704</c:v>
                </c:pt>
                <c:pt idx="71">
                  <c:v>11327.48741</c:v>
                </c:pt>
                <c:pt idx="72">
                  <c:v>10764.548</c:v>
                </c:pt>
                <c:pt idx="73">
                  <c:v>10752.01683</c:v>
                </c:pt>
                <c:pt idx="74">
                  <c:v>10623.38552</c:v>
                </c:pt>
                <c:pt idx="75">
                  <c:v>10424.2641499999</c:v>
                </c:pt>
                <c:pt idx="76">
                  <c:v>10319.25693</c:v>
                </c:pt>
                <c:pt idx="77">
                  <c:v>10151.3425199999</c:v>
                </c:pt>
                <c:pt idx="78">
                  <c:v>9852.035110999997</c:v>
                </c:pt>
                <c:pt idx="79">
                  <c:v>9276.76624299999</c:v>
                </c:pt>
                <c:pt idx="80">
                  <c:v>8871.379539999996</c:v>
                </c:pt>
                <c:pt idx="81">
                  <c:v>8447.264216</c:v>
                </c:pt>
                <c:pt idx="82">
                  <c:v>8389.604574</c:v>
                </c:pt>
                <c:pt idx="83">
                  <c:v>8253.293783</c:v>
                </c:pt>
                <c:pt idx="84">
                  <c:v>8190.239289</c:v>
                </c:pt>
                <c:pt idx="85">
                  <c:v>8179.62034</c:v>
                </c:pt>
                <c:pt idx="86">
                  <c:v>7989.997256</c:v>
                </c:pt>
                <c:pt idx="87">
                  <c:v>7846.01583199999</c:v>
                </c:pt>
                <c:pt idx="88">
                  <c:v>7723.641059</c:v>
                </c:pt>
                <c:pt idx="89">
                  <c:v>7668.05577599999</c:v>
                </c:pt>
                <c:pt idx="90">
                  <c:v>7366.76847999999</c:v>
                </c:pt>
                <c:pt idx="91">
                  <c:v>7285.90832099999</c:v>
                </c:pt>
                <c:pt idx="92">
                  <c:v>7266.33528499999</c:v>
                </c:pt>
                <c:pt idx="93">
                  <c:v>7236.46707099999</c:v>
                </c:pt>
                <c:pt idx="94">
                  <c:v>6707.956184</c:v>
                </c:pt>
                <c:pt idx="95">
                  <c:v>6092.648097</c:v>
                </c:pt>
                <c:pt idx="96">
                  <c:v>6073.223695000001</c:v>
                </c:pt>
                <c:pt idx="97">
                  <c:v>6038.928299</c:v>
                </c:pt>
                <c:pt idx="98">
                  <c:v>5984.64042199999</c:v>
                </c:pt>
                <c:pt idx="99">
                  <c:v>5837.62870399999</c:v>
                </c:pt>
                <c:pt idx="100">
                  <c:v>5434.734794999989</c:v>
                </c:pt>
                <c:pt idx="101">
                  <c:v>5327.2672</c:v>
                </c:pt>
                <c:pt idx="102">
                  <c:v>5305.04713699999</c:v>
                </c:pt>
                <c:pt idx="103">
                  <c:v>5301.395941</c:v>
                </c:pt>
                <c:pt idx="104">
                  <c:v>5136.84157399999</c:v>
                </c:pt>
                <c:pt idx="105">
                  <c:v>4944.399693</c:v>
                </c:pt>
                <c:pt idx="106">
                  <c:v>4854.632259</c:v>
                </c:pt>
                <c:pt idx="107">
                  <c:v>4392.26594699999</c:v>
                </c:pt>
                <c:pt idx="108">
                  <c:v>4386.352577000001</c:v>
                </c:pt>
                <c:pt idx="109">
                  <c:v>3980.20210599999</c:v>
                </c:pt>
                <c:pt idx="110">
                  <c:v>3878.28772899999</c:v>
                </c:pt>
                <c:pt idx="111">
                  <c:v>3646.962322</c:v>
                </c:pt>
                <c:pt idx="112">
                  <c:v>3572.280549999999</c:v>
                </c:pt>
                <c:pt idx="113">
                  <c:v>3424.764209999999</c:v>
                </c:pt>
                <c:pt idx="114">
                  <c:v>3346.817793</c:v>
                </c:pt>
                <c:pt idx="115">
                  <c:v>3319.353556</c:v>
                </c:pt>
                <c:pt idx="116">
                  <c:v>3293.700997</c:v>
                </c:pt>
                <c:pt idx="117">
                  <c:v>2925.60091699999</c:v>
                </c:pt>
                <c:pt idx="118">
                  <c:v>2856.47531</c:v>
                </c:pt>
                <c:pt idx="119">
                  <c:v>2762.58545299999</c:v>
                </c:pt>
                <c:pt idx="120">
                  <c:v>2736.354895</c:v>
                </c:pt>
                <c:pt idx="121">
                  <c:v>2583.58967299999</c:v>
                </c:pt>
                <c:pt idx="122">
                  <c:v>2379.451264</c:v>
                </c:pt>
                <c:pt idx="123">
                  <c:v>2325.06996</c:v>
                </c:pt>
                <c:pt idx="124">
                  <c:v>2297.652539</c:v>
                </c:pt>
                <c:pt idx="125">
                  <c:v>2072.710578</c:v>
                </c:pt>
                <c:pt idx="126">
                  <c:v>2009.961384</c:v>
                </c:pt>
                <c:pt idx="127">
                  <c:v>1984.660767</c:v>
                </c:pt>
                <c:pt idx="128">
                  <c:v>1971.08447999999</c:v>
                </c:pt>
                <c:pt idx="129">
                  <c:v>1955.15532299999</c:v>
                </c:pt>
                <c:pt idx="130">
                  <c:v>1879.62812</c:v>
                </c:pt>
                <c:pt idx="131">
                  <c:v>1845.914679</c:v>
                </c:pt>
                <c:pt idx="132">
                  <c:v>1823.338788</c:v>
                </c:pt>
                <c:pt idx="133">
                  <c:v>1773.75048399999</c:v>
                </c:pt>
                <c:pt idx="134">
                  <c:v>1687.08273599999</c:v>
                </c:pt>
                <c:pt idx="135">
                  <c:v>1653.961848</c:v>
                </c:pt>
                <c:pt idx="136">
                  <c:v>1642.185834</c:v>
                </c:pt>
                <c:pt idx="137">
                  <c:v>1608.293476</c:v>
                </c:pt>
                <c:pt idx="138">
                  <c:v>1491.681953</c:v>
                </c:pt>
                <c:pt idx="139">
                  <c:v>1411.152339</c:v>
                </c:pt>
                <c:pt idx="140">
                  <c:v>1396.669615</c:v>
                </c:pt>
                <c:pt idx="141">
                  <c:v>1382.10974699999</c:v>
                </c:pt>
                <c:pt idx="142">
                  <c:v>1368.829098</c:v>
                </c:pt>
                <c:pt idx="143">
                  <c:v>1083.801421</c:v>
                </c:pt>
                <c:pt idx="144">
                  <c:v>914.4670357999998</c:v>
                </c:pt>
                <c:pt idx="145">
                  <c:v>753.557379</c:v>
                </c:pt>
                <c:pt idx="146">
                  <c:v>743.8943424</c:v>
                </c:pt>
                <c:pt idx="147">
                  <c:v>721.1765615</c:v>
                </c:pt>
                <c:pt idx="148">
                  <c:v>647.8804448</c:v>
                </c:pt>
              </c:numCache>
            </c:numRef>
          </c:xVal>
          <c:yVal>
            <c:numRef>
              <c:f>Sheet1!$Q$3:$Q$154</c:f>
              <c:numCache>
                <c:formatCode>General</c:formatCode>
                <c:ptCount val="152"/>
                <c:pt idx="0">
                  <c:v>76.86007204064059</c:v>
                </c:pt>
                <c:pt idx="1">
                  <c:v>72.60730747893609</c:v>
                </c:pt>
                <c:pt idx="2">
                  <c:v>74.68841787209666</c:v>
                </c:pt>
                <c:pt idx="3">
                  <c:v>80.14076657270687</c:v>
                </c:pt>
                <c:pt idx="4">
                  <c:v>66.3902515606159</c:v>
                </c:pt>
                <c:pt idx="5">
                  <c:v>82.85169213904298</c:v>
                </c:pt>
                <c:pt idx="6">
                  <c:v>76.70672476240479</c:v>
                </c:pt>
                <c:pt idx="7">
                  <c:v>84.419181329335</c:v>
                </c:pt>
                <c:pt idx="8">
                  <c:v>81.71537126387909</c:v>
                </c:pt>
                <c:pt idx="9">
                  <c:v>81.68364405250199</c:v>
                </c:pt>
                <c:pt idx="10">
                  <c:v>77.3155879491191</c:v>
                </c:pt>
                <c:pt idx="11">
                  <c:v>73.7545426886002</c:v>
                </c:pt>
                <c:pt idx="12">
                  <c:v>77.58797039488446</c:v>
                </c:pt>
                <c:pt idx="13">
                  <c:v>76.30547334622638</c:v>
                </c:pt>
                <c:pt idx="14">
                  <c:v>82.5507152873713</c:v>
                </c:pt>
                <c:pt idx="15">
                  <c:v>81.13170563418369</c:v>
                </c:pt>
                <c:pt idx="16">
                  <c:v>77.54381296238388</c:v>
                </c:pt>
                <c:pt idx="17">
                  <c:v>79.53994235915249</c:v>
                </c:pt>
                <c:pt idx="18">
                  <c:v>86.91663795750068</c:v>
                </c:pt>
                <c:pt idx="19">
                  <c:v>62.4131208410602</c:v>
                </c:pt>
                <c:pt idx="20">
                  <c:v>78.03031352411652</c:v>
                </c:pt>
                <c:pt idx="21">
                  <c:v>59.1973020892128</c:v>
                </c:pt>
                <c:pt idx="22">
                  <c:v>40.51485316866539</c:v>
                </c:pt>
                <c:pt idx="23">
                  <c:v>82.17070868128549</c:v>
                </c:pt>
                <c:pt idx="24">
                  <c:v>76.84163204949189</c:v>
                </c:pt>
                <c:pt idx="25">
                  <c:v>59.69103375523269</c:v>
                </c:pt>
                <c:pt idx="26">
                  <c:v>68.68245538790288</c:v>
                </c:pt>
                <c:pt idx="27">
                  <c:v>86.33936157119358</c:v>
                </c:pt>
                <c:pt idx="28">
                  <c:v>0.0</c:v>
                </c:pt>
                <c:pt idx="29">
                  <c:v>65.72283337088096</c:v>
                </c:pt>
                <c:pt idx="30">
                  <c:v>68.1192484447339</c:v>
                </c:pt>
                <c:pt idx="31">
                  <c:v>81.4110349945912</c:v>
                </c:pt>
                <c:pt idx="32">
                  <c:v>47.1733390695709</c:v>
                </c:pt>
                <c:pt idx="33">
                  <c:v>67.5472560957607</c:v>
                </c:pt>
                <c:pt idx="34">
                  <c:v>55.38369878452581</c:v>
                </c:pt>
                <c:pt idx="35">
                  <c:v>66.2681114905415</c:v>
                </c:pt>
                <c:pt idx="36">
                  <c:v>58.9335693624385</c:v>
                </c:pt>
                <c:pt idx="37">
                  <c:v>61.45992665279338</c:v>
                </c:pt>
                <c:pt idx="38">
                  <c:v>75.48848067018959</c:v>
                </c:pt>
                <c:pt idx="39">
                  <c:v>76.20417459748069</c:v>
                </c:pt>
                <c:pt idx="40">
                  <c:v>56.45125475392889</c:v>
                </c:pt>
                <c:pt idx="41">
                  <c:v>42.8584343358181</c:v>
                </c:pt>
                <c:pt idx="42">
                  <c:v>69.9592690129321</c:v>
                </c:pt>
                <c:pt idx="43">
                  <c:v>79.31870565241657</c:v>
                </c:pt>
                <c:pt idx="44">
                  <c:v>57.82843577675531</c:v>
                </c:pt>
                <c:pt idx="45">
                  <c:v>61.67149392776369</c:v>
                </c:pt>
                <c:pt idx="46">
                  <c:v>72.12572062132638</c:v>
                </c:pt>
                <c:pt idx="47">
                  <c:v>62.92709345021169</c:v>
                </c:pt>
                <c:pt idx="48">
                  <c:v>45.3314783319762</c:v>
                </c:pt>
                <c:pt idx="49">
                  <c:v>70.5090892908429</c:v>
                </c:pt>
                <c:pt idx="50">
                  <c:v>56.9239629496655</c:v>
                </c:pt>
                <c:pt idx="51">
                  <c:v>61.7688666735739</c:v>
                </c:pt>
                <c:pt idx="52">
                  <c:v>63.8437903120213</c:v>
                </c:pt>
                <c:pt idx="53">
                  <c:v>63.3683467822512</c:v>
                </c:pt>
                <c:pt idx="54">
                  <c:v>57.12410689146081</c:v>
                </c:pt>
                <c:pt idx="55">
                  <c:v>52.786906037915</c:v>
                </c:pt>
                <c:pt idx="56">
                  <c:v>74.27508931114531</c:v>
                </c:pt>
                <c:pt idx="57">
                  <c:v>63.4952080666619</c:v>
                </c:pt>
                <c:pt idx="58">
                  <c:v>70.2404136360352</c:v>
                </c:pt>
                <c:pt idx="59">
                  <c:v>69.4994726209396</c:v>
                </c:pt>
                <c:pt idx="60">
                  <c:v>56.04900478933329</c:v>
                </c:pt>
                <c:pt idx="61">
                  <c:v>80.2056391698774</c:v>
                </c:pt>
                <c:pt idx="62">
                  <c:v>71.19507847234456</c:v>
                </c:pt>
                <c:pt idx="63">
                  <c:v>60.0944968500738</c:v>
                </c:pt>
                <c:pt idx="64">
                  <c:v>67.69411995169</c:v>
                </c:pt>
                <c:pt idx="65">
                  <c:v>56.80870356109429</c:v>
                </c:pt>
                <c:pt idx="66">
                  <c:v>52.7279082111227</c:v>
                </c:pt>
                <c:pt idx="67">
                  <c:v>47.6442380543747</c:v>
                </c:pt>
                <c:pt idx="68">
                  <c:v>71.68321595283489</c:v>
                </c:pt>
                <c:pt idx="69">
                  <c:v>67.09281724075001</c:v>
                </c:pt>
                <c:pt idx="70">
                  <c:v>68.57642707404008</c:v>
                </c:pt>
                <c:pt idx="71">
                  <c:v>62.6912535201004</c:v>
                </c:pt>
                <c:pt idx="72">
                  <c:v>71.8097844412751</c:v>
                </c:pt>
                <c:pt idx="73">
                  <c:v>47.8871737979571</c:v>
                </c:pt>
                <c:pt idx="74">
                  <c:v>63.4583755528548</c:v>
                </c:pt>
                <c:pt idx="75">
                  <c:v>71.14839794372699</c:v>
                </c:pt>
                <c:pt idx="76">
                  <c:v>59.673550130627</c:v>
                </c:pt>
                <c:pt idx="77">
                  <c:v>33.0729067645218</c:v>
                </c:pt>
                <c:pt idx="78">
                  <c:v>62.2267865907317</c:v>
                </c:pt>
                <c:pt idx="79">
                  <c:v>70.18933352117459</c:v>
                </c:pt>
                <c:pt idx="80">
                  <c:v>58.24244114826121</c:v>
                </c:pt>
                <c:pt idx="81">
                  <c:v>67.27263464782379</c:v>
                </c:pt>
                <c:pt idx="82">
                  <c:v>75.4581466525123</c:v>
                </c:pt>
                <c:pt idx="83">
                  <c:v>73.9034539441553</c:v>
                </c:pt>
                <c:pt idx="84">
                  <c:v>71.85284993213288</c:v>
                </c:pt>
                <c:pt idx="85">
                  <c:v>58.89481695449219</c:v>
                </c:pt>
                <c:pt idx="86">
                  <c:v>69.45274120554599</c:v>
                </c:pt>
                <c:pt idx="87">
                  <c:v>36.560028237391</c:v>
                </c:pt>
                <c:pt idx="88">
                  <c:v>62.37414713702049</c:v>
                </c:pt>
                <c:pt idx="89">
                  <c:v>74.6364944682173</c:v>
                </c:pt>
                <c:pt idx="90">
                  <c:v>26.154127561842</c:v>
                </c:pt>
                <c:pt idx="91">
                  <c:v>61.78366970854319</c:v>
                </c:pt>
                <c:pt idx="92">
                  <c:v>53.926366762031</c:v>
                </c:pt>
                <c:pt idx="93">
                  <c:v>78.76453157158119</c:v>
                </c:pt>
                <c:pt idx="94">
                  <c:v>53.997571729417</c:v>
                </c:pt>
                <c:pt idx="95">
                  <c:v>67.08960640168438</c:v>
                </c:pt>
                <c:pt idx="96">
                  <c:v>74.00040580903959</c:v>
                </c:pt>
                <c:pt idx="97">
                  <c:v>43.8853593009741</c:v>
                </c:pt>
                <c:pt idx="98">
                  <c:v>30.98281230035899</c:v>
                </c:pt>
                <c:pt idx="99">
                  <c:v>74.36465217213599</c:v>
                </c:pt>
                <c:pt idx="100">
                  <c:v>50.6465919059028</c:v>
                </c:pt>
                <c:pt idx="101">
                  <c:v>70.45575103885257</c:v>
                </c:pt>
                <c:pt idx="102">
                  <c:v>52.3942196199347</c:v>
                </c:pt>
                <c:pt idx="103">
                  <c:v>46.02729417378339</c:v>
                </c:pt>
                <c:pt idx="104">
                  <c:v>57.2167199930792</c:v>
                </c:pt>
                <c:pt idx="105">
                  <c:v>77.82591257459708</c:v>
                </c:pt>
                <c:pt idx="106">
                  <c:v>67.769194481957</c:v>
                </c:pt>
                <c:pt idx="107">
                  <c:v>53.07139122650661</c:v>
                </c:pt>
                <c:pt idx="108">
                  <c:v>50.94085877584939</c:v>
                </c:pt>
                <c:pt idx="109">
                  <c:v>65.52169086651301</c:v>
                </c:pt>
                <c:pt idx="110">
                  <c:v>59.0091287461848</c:v>
                </c:pt>
                <c:pt idx="111">
                  <c:v>42.03250699063281</c:v>
                </c:pt>
                <c:pt idx="112">
                  <c:v>43.170135385309</c:v>
                </c:pt>
                <c:pt idx="113">
                  <c:v>57.4356655405363</c:v>
                </c:pt>
                <c:pt idx="114">
                  <c:v>42.0817733529632</c:v>
                </c:pt>
                <c:pt idx="115">
                  <c:v>70.1139340001376</c:v>
                </c:pt>
                <c:pt idx="116">
                  <c:v>52.3336756406887</c:v>
                </c:pt>
                <c:pt idx="117">
                  <c:v>49.9751217431614</c:v>
                </c:pt>
                <c:pt idx="118">
                  <c:v>71.14600221800069</c:v>
                </c:pt>
                <c:pt idx="119">
                  <c:v>57.0261865589147</c:v>
                </c:pt>
                <c:pt idx="120">
                  <c:v>62.41773345249409</c:v>
                </c:pt>
                <c:pt idx="121">
                  <c:v>63.6027487785822</c:v>
                </c:pt>
                <c:pt idx="122">
                  <c:v>80.58268707418578</c:v>
                </c:pt>
                <c:pt idx="123">
                  <c:v>76.28265651707919</c:v>
                </c:pt>
                <c:pt idx="124">
                  <c:v>65.33736473488649</c:v>
                </c:pt>
                <c:pt idx="125">
                  <c:v>59.6168508310559</c:v>
                </c:pt>
                <c:pt idx="126">
                  <c:v>42.1767908330535</c:v>
                </c:pt>
                <c:pt idx="127">
                  <c:v>80.4237045102459</c:v>
                </c:pt>
                <c:pt idx="128">
                  <c:v>41.278149072543</c:v>
                </c:pt>
                <c:pt idx="129">
                  <c:v>61.0500156018532</c:v>
                </c:pt>
                <c:pt idx="130">
                  <c:v>5.51593109584832</c:v>
                </c:pt>
                <c:pt idx="131">
                  <c:v>47.5244568193346</c:v>
                </c:pt>
                <c:pt idx="132">
                  <c:v>64.9835437236736</c:v>
                </c:pt>
                <c:pt idx="133">
                  <c:v>61.86983618304429</c:v>
                </c:pt>
                <c:pt idx="134">
                  <c:v>46.6635017948888</c:v>
                </c:pt>
                <c:pt idx="135">
                  <c:v>40.62810164012072</c:v>
                </c:pt>
                <c:pt idx="136">
                  <c:v>72.2730592684528</c:v>
                </c:pt>
                <c:pt idx="137">
                  <c:v>68.60688098178241</c:v>
                </c:pt>
                <c:pt idx="138">
                  <c:v>57.2392708177889</c:v>
                </c:pt>
                <c:pt idx="139">
                  <c:v>56.6882493431821</c:v>
                </c:pt>
                <c:pt idx="140">
                  <c:v>62.191217855936</c:v>
                </c:pt>
                <c:pt idx="141">
                  <c:v>60.7163218150707</c:v>
                </c:pt>
                <c:pt idx="142">
                  <c:v>66.84337742782559</c:v>
                </c:pt>
                <c:pt idx="143">
                  <c:v>62.89355603813021</c:v>
                </c:pt>
                <c:pt idx="144">
                  <c:v>52.6862259243062</c:v>
                </c:pt>
                <c:pt idx="145">
                  <c:v>61.97341586207601</c:v>
                </c:pt>
                <c:pt idx="146">
                  <c:v>53.7592834121313</c:v>
                </c:pt>
                <c:pt idx="147">
                  <c:v>56.54447769621479</c:v>
                </c:pt>
                <c:pt idx="148">
                  <c:v>51.7067867471109</c:v>
                </c:pt>
                <c:pt idx="149">
                  <c:v>0.0</c:v>
                </c:pt>
                <c:pt idx="150">
                  <c:v>0.0</c:v>
                </c:pt>
              </c:numCache>
            </c:numRef>
          </c:yVal>
          <c:smooth val="0"/>
          <c:extLst xmlns:c16r2="http://schemas.microsoft.com/office/drawing/2015/06/chart">
            <c:ext xmlns:c15="http://schemas.microsoft.com/office/drawing/2012/chart" uri="{02D57815-91ED-43cb-92C2-25804820EDAC}">
              <c15:filteredSeriesTitle>
                <c15:tx>
                  <c:v>2017 all countries</c:v>
                </c15:tx>
              </c15:filteredSeriesTitle>
            </c:ext>
            <c:ext xmlns:c16="http://schemas.microsoft.com/office/drawing/2014/chart" uri="{C3380CC4-5D6E-409C-BE32-E72D297353CC}">
              <c16:uniqueId val="{00000001-D7A4-4819-B3C4-84E06B58CD32}"/>
            </c:ext>
          </c:extLst>
        </c:ser>
        <c:dLbls>
          <c:showLegendKey val="0"/>
          <c:showVal val="0"/>
          <c:showCatName val="0"/>
          <c:showSerName val="0"/>
          <c:showPercent val="0"/>
          <c:showBubbleSize val="0"/>
        </c:dLbls>
        <c:axId val="-2131102040"/>
        <c:axId val="-2131093880"/>
      </c:scatterChart>
      <c:valAx>
        <c:axId val="-2131102040"/>
        <c:scaling>
          <c:orientation val="minMax"/>
          <c:max val="100000.0"/>
        </c:scaling>
        <c:delete val="0"/>
        <c:axPos val="b"/>
        <c:title>
          <c:tx>
            <c:rich>
              <a:bodyPr rot="0" spcFirstLastPara="1" vertOverflow="ellipsis" vert="horz" wrap="square" anchor="ctr" anchorCtr="1"/>
              <a:lstStyle/>
              <a:p>
                <a:pPr>
                  <a:defRPr sz="1000" b="1" i="0" u="none" strike="noStrike" kern="1200" baseline="0">
                    <a:solidFill>
                      <a:sysClr val="windowText" lastClr="000000"/>
                    </a:solidFill>
                    <a:latin typeface="+mn-lt"/>
                    <a:ea typeface="+mn-ea"/>
                    <a:cs typeface="+mn-cs"/>
                  </a:defRPr>
                </a:pPr>
                <a:r>
                  <a:rPr lang="en-US" b="1"/>
                  <a:t>GDP pc (US$)</a:t>
                </a:r>
              </a:p>
            </c:rich>
          </c:tx>
          <c:layout/>
          <c:overlay val="0"/>
          <c:spPr>
            <a:noFill/>
            <a:ln>
              <a:noFill/>
            </a:ln>
            <a:effectLst/>
          </c:spPr>
        </c:title>
        <c:numFmt formatCode="#,##0" sourceLinked="0"/>
        <c:majorTickMark val="out"/>
        <c:minorTickMark val="out"/>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2131093880"/>
        <c:crosses val="autoZero"/>
        <c:crossBetween val="midCat"/>
      </c:valAx>
      <c:valAx>
        <c:axId val="-2131093880"/>
        <c:scaling>
          <c:orientation val="minMax"/>
        </c:scaling>
        <c:delete val="0"/>
        <c:axPos val="l"/>
        <c:title>
          <c:tx>
            <c:rich>
              <a:bodyPr rot="-5400000" spcFirstLastPara="1" vertOverflow="ellipsis" vert="horz" wrap="square" anchor="ctr" anchorCtr="1"/>
              <a:lstStyle/>
              <a:p>
                <a:pPr>
                  <a:defRPr sz="1000" b="1" i="0" u="none" strike="noStrike" kern="1200" baseline="0">
                    <a:solidFill>
                      <a:sysClr val="windowText" lastClr="000000"/>
                    </a:solidFill>
                    <a:latin typeface="+mn-lt"/>
                    <a:ea typeface="+mn-ea"/>
                    <a:cs typeface="+mn-cs"/>
                  </a:defRPr>
                </a:pPr>
                <a:r>
                  <a:rPr lang="en-US" b="1">
                    <a:solidFill>
                      <a:sysClr val="windowText" lastClr="000000"/>
                    </a:solidFill>
                  </a:rPr>
                  <a:t>Resilience (%)</a:t>
                </a:r>
              </a:p>
            </c:rich>
          </c:tx>
          <c:layout>
            <c:manualLayout>
              <c:xMode val="edge"/>
              <c:yMode val="edge"/>
              <c:x val="0.0022082239720035"/>
              <c:y val="0.356855861767279"/>
            </c:manualLayout>
          </c:layout>
          <c:overlay val="0"/>
          <c:spPr>
            <a:noFill/>
            <a:ln>
              <a:noFill/>
            </a:ln>
            <a:effectLst/>
          </c:sp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2131102040"/>
        <c:crosses val="autoZero"/>
        <c:crossBetween val="midCat"/>
      </c:valAx>
      <c:spPr>
        <a:noFill/>
        <a:ln>
          <a:solidFill>
            <a:schemeClr val="tx1">
              <a:lumMod val="25000"/>
              <a:lumOff val="75000"/>
            </a:schemeClr>
          </a:solidFill>
        </a:ln>
        <a:effectLst/>
      </c:spPr>
    </c:plotArea>
    <c:plotVisOnly val="1"/>
    <c:dispBlanksAs val="gap"/>
    <c:showDLblsOverMax val="0"/>
  </c:chart>
  <c:spPr>
    <a:solidFill>
      <a:schemeClr val="bg1"/>
    </a:solidFill>
    <a:ln w="9525" cap="flat" cmpd="sng" algn="ctr">
      <a:noFill/>
      <a:round/>
    </a:ln>
    <a:effectLst/>
  </c:spPr>
  <c:txPr>
    <a:bodyPr/>
    <a:lstStyle/>
    <a:p>
      <a:pPr>
        <a:defRPr>
          <a:solidFill>
            <a:sysClr val="windowText" lastClr="000000"/>
          </a:solidFill>
        </a:defRPr>
      </a:pPr>
      <a:endParaRPr lang="en-US"/>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0651587301587302"/>
          <c:y val="0.0417310086643918"/>
          <c:w val="0.875148731408574"/>
          <c:h val="0.938481259729204"/>
        </c:manualLayout>
      </c:layout>
      <c:barChart>
        <c:barDir val="bar"/>
        <c:grouping val="clustered"/>
        <c:varyColors val="0"/>
        <c:ser>
          <c:idx val="0"/>
          <c:order val="0"/>
          <c:spPr>
            <a:solidFill>
              <a:schemeClr val="accent1">
                <a:lumMod val="50000"/>
              </a:schemeClr>
            </a:solidFill>
            <a:ln>
              <a:noFill/>
            </a:ln>
            <a:effectLst/>
          </c:spPr>
          <c:invertIfNegative val="0"/>
          <c:dLbls>
            <c:spPr>
              <a:noFill/>
              <a:ln>
                <a:noFill/>
              </a:ln>
              <a:effectLst/>
            </c:spPr>
            <c:txPr>
              <a:bodyPr rot="0" spcFirstLastPara="1" vertOverflow="clip" horzOverflow="clip" vert="horz" wrap="square" lIns="36576" tIns="18288" rIns="36576" bIns="18288" anchor="ctr" anchorCtr="1">
                <a:spAutoFit/>
              </a:bodyPr>
              <a:lstStyle/>
              <a:p>
                <a:pPr>
                  <a:defRPr sz="800" b="0" i="0" u="none" strike="noStrike" kern="1200" baseline="0">
                    <a:solidFill>
                      <a:sysClr val="windowText" lastClr="000000"/>
                    </a:solidFill>
                    <a:latin typeface="+mn-lt"/>
                    <a:ea typeface="+mn-ea"/>
                    <a:cs typeface="+mn-cs"/>
                  </a:defRPr>
                </a:pPr>
                <a:endParaRPr lang="en-US"/>
              </a:p>
            </c:txPr>
            <c:showLegendKey val="0"/>
            <c:showVal val="0"/>
            <c:showCatName val="1"/>
            <c:showSerName val="0"/>
            <c:showPercent val="0"/>
            <c:showBubbleSize val="0"/>
            <c:showLeaderLines val="0"/>
            <c:extLst xmlns:c16r2="http://schemas.microsoft.com/office/drawing/2015/06/chart">
              <c:ext xmlns:c15="http://schemas.microsoft.com/office/drawing/2012/chart" uri="{CE6537A1-D6FC-4f65-9D91-7224C49458BB}">
                <c15:spPr xmlns:c15="http://schemas.microsoft.com/office/drawing/2012/chart">
                  <a:prstGeom prst="rect">
                    <a:avLst/>
                  </a:prstGeom>
                  <a:noFill/>
                  <a:ln>
                    <a:noFill/>
                  </a:ln>
                </c15:spPr>
                <c15:showLeaderLines val="1"/>
                <c15:leaderLines>
                  <c:spPr>
                    <a:ln w="9525" cap="flat" cmpd="sng" algn="ctr">
                      <a:solidFill>
                        <a:schemeClr val="tx1">
                          <a:lumMod val="35000"/>
                          <a:lumOff val="65000"/>
                        </a:schemeClr>
                      </a:solidFill>
                      <a:round/>
                    </a:ln>
                    <a:effectLst/>
                  </c:spPr>
                </c15:leaderLines>
              </c:ext>
            </c:extLst>
          </c:dLbls>
          <c:cat>
            <c:strRef>
              <c:f>inclusive!$A$142:$A$151</c:f>
              <c:strCache>
                <c:ptCount val="10"/>
                <c:pt idx="0">
                  <c:v>Kenya</c:v>
                </c:pt>
                <c:pt idx="1">
                  <c:v>Argentina</c:v>
                </c:pt>
                <c:pt idx="2">
                  <c:v>Greece</c:v>
                </c:pt>
                <c:pt idx="3">
                  <c:v>El Salvador</c:v>
                </c:pt>
                <c:pt idx="4">
                  <c:v>Costa Rica</c:v>
                </c:pt>
                <c:pt idx="5">
                  <c:v>Haiti</c:v>
                </c:pt>
                <c:pt idx="6">
                  <c:v>Malawi</c:v>
                </c:pt>
                <c:pt idx="7">
                  <c:v>Antigua &amp; Barbuda</c:v>
                </c:pt>
                <c:pt idx="8">
                  <c:v>Zambia</c:v>
                </c:pt>
                <c:pt idx="9">
                  <c:v>Benin</c:v>
                </c:pt>
              </c:strCache>
            </c:strRef>
          </c:cat>
          <c:val>
            <c:numRef>
              <c:f>inclusive!$D$142:$D$151</c:f>
              <c:numCache>
                <c:formatCode>General</c:formatCode>
                <c:ptCount val="10"/>
                <c:pt idx="0">
                  <c:v>-0.12343790274377</c:v>
                </c:pt>
                <c:pt idx="1">
                  <c:v>-0.125917942638994</c:v>
                </c:pt>
                <c:pt idx="2">
                  <c:v>-0.126580731040515</c:v>
                </c:pt>
                <c:pt idx="3">
                  <c:v>-0.130247540916466</c:v>
                </c:pt>
                <c:pt idx="4">
                  <c:v>-0.133142400581029</c:v>
                </c:pt>
                <c:pt idx="5">
                  <c:v>-0.133392212548621</c:v>
                </c:pt>
                <c:pt idx="6">
                  <c:v>-0.138541094110725</c:v>
                </c:pt>
                <c:pt idx="7">
                  <c:v>-0.14039783250254</c:v>
                </c:pt>
                <c:pt idx="8">
                  <c:v>-0.173666200589913</c:v>
                </c:pt>
                <c:pt idx="9">
                  <c:v>-0.189684042612602</c:v>
                </c:pt>
              </c:numCache>
            </c:numRef>
          </c:val>
          <c:extLst xmlns:c16r2="http://schemas.microsoft.com/office/drawing/2015/06/chart">
            <c:ext xmlns:c16="http://schemas.microsoft.com/office/drawing/2014/chart" uri="{C3380CC4-5D6E-409C-BE32-E72D297353CC}">
              <c16:uniqueId val="{00000000-FCB4-4F74-886B-F034704ED572}"/>
            </c:ext>
          </c:extLst>
        </c:ser>
        <c:ser>
          <c:idx val="1"/>
          <c:order val="1"/>
          <c:spPr>
            <a:noFill/>
            <a:ln>
              <a:noFill/>
            </a:ln>
            <a:effectLst/>
          </c:spPr>
          <c:invertIfNegative val="0"/>
          <c:dLbls>
            <c:numFmt formatCode="0.0%" sourceLinked="0"/>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bg1"/>
                    </a:solidFill>
                    <a:latin typeface="+mn-lt"/>
                    <a:ea typeface="+mn-ea"/>
                    <a:cs typeface="+mn-cs"/>
                  </a:defRPr>
                </a:pPr>
                <a:endParaRPr lang="en-US"/>
              </a:p>
            </c:txPr>
            <c:dLblPos val="in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inclusive!$D$142:$D$151</c:f>
              <c:numCache>
                <c:formatCode>General</c:formatCode>
                <c:ptCount val="10"/>
                <c:pt idx="0">
                  <c:v>-0.12343790274377</c:v>
                </c:pt>
                <c:pt idx="1">
                  <c:v>-0.125917942638994</c:v>
                </c:pt>
                <c:pt idx="2">
                  <c:v>-0.126580731040515</c:v>
                </c:pt>
                <c:pt idx="3">
                  <c:v>-0.130247540916466</c:v>
                </c:pt>
                <c:pt idx="4">
                  <c:v>-0.133142400581029</c:v>
                </c:pt>
                <c:pt idx="5">
                  <c:v>-0.133392212548621</c:v>
                </c:pt>
                <c:pt idx="6">
                  <c:v>-0.138541094110725</c:v>
                </c:pt>
                <c:pt idx="7">
                  <c:v>-0.14039783250254</c:v>
                </c:pt>
                <c:pt idx="8">
                  <c:v>-0.173666200589913</c:v>
                </c:pt>
                <c:pt idx="9">
                  <c:v>-0.189684042612602</c:v>
                </c:pt>
              </c:numCache>
            </c:numRef>
          </c:val>
          <c:extLst xmlns:c16r2="http://schemas.microsoft.com/office/drawing/2015/06/chart">
            <c:ext xmlns:c16="http://schemas.microsoft.com/office/drawing/2014/chart" uri="{C3380CC4-5D6E-409C-BE32-E72D297353CC}">
              <c16:uniqueId val="{00000001-FCB4-4F74-886B-F034704ED572}"/>
            </c:ext>
          </c:extLst>
        </c:ser>
        <c:dLbls>
          <c:showLegendKey val="0"/>
          <c:showVal val="0"/>
          <c:showCatName val="0"/>
          <c:showSerName val="0"/>
          <c:showPercent val="0"/>
          <c:showBubbleSize val="0"/>
        </c:dLbls>
        <c:gapWidth val="100"/>
        <c:overlap val="100"/>
        <c:axId val="-2129868280"/>
        <c:axId val="2130287432"/>
      </c:barChart>
      <c:catAx>
        <c:axId val="-2129868280"/>
        <c:scaling>
          <c:orientation val="minMax"/>
        </c:scaling>
        <c:delete val="1"/>
        <c:axPos val="l"/>
        <c:numFmt formatCode="General" sourceLinked="1"/>
        <c:majorTickMark val="out"/>
        <c:minorTickMark val="none"/>
        <c:tickLblPos val="nextTo"/>
        <c:crossAx val="2130287432"/>
        <c:crosses val="autoZero"/>
        <c:auto val="1"/>
        <c:lblAlgn val="ctr"/>
        <c:lblOffset val="100"/>
        <c:noMultiLvlLbl val="0"/>
      </c:catAx>
      <c:valAx>
        <c:axId val="2130287432"/>
        <c:scaling>
          <c:orientation val="minMax"/>
        </c:scaling>
        <c:delete val="0"/>
        <c:axPos val="t"/>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endParaRPr lang="en-US"/>
          </a:p>
        </c:txPr>
        <c:crossAx val="-2129868280"/>
        <c:crosses val="max"/>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sz="800">
          <a:solidFill>
            <a:sysClr val="windowText" lastClr="000000"/>
          </a:solidFill>
        </a:defRPr>
      </a:pPr>
      <a:endParaRPr lang="en-US"/>
    </a:p>
  </c:tx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0448748906386702"/>
          <c:y val="0.0254283318751823"/>
          <c:w val="0.809418853893263"/>
          <c:h val="0.841674686497521"/>
        </c:manualLayout>
      </c:layout>
      <c:scatterChart>
        <c:scatterStyle val="lineMarker"/>
        <c:varyColors val="0"/>
        <c:ser>
          <c:idx val="0"/>
          <c:order val="0"/>
          <c:spPr>
            <a:ln w="25400" cap="rnd">
              <a:noFill/>
              <a:round/>
            </a:ln>
            <a:effectLst/>
          </c:spPr>
          <c:marker>
            <c:symbol val="diamond"/>
            <c:size val="4"/>
            <c:spPr>
              <a:solidFill>
                <a:schemeClr val="accent1">
                  <a:lumMod val="50000"/>
                </a:schemeClr>
              </a:solidFill>
              <a:ln w="9525">
                <a:noFill/>
              </a:ln>
              <a:effectLst/>
            </c:spPr>
          </c:marker>
          <c:trendline>
            <c:spPr>
              <a:ln w="19050" cap="rnd">
                <a:solidFill>
                  <a:schemeClr val="accent1"/>
                </a:solidFill>
                <a:prstDash val="sysDot"/>
              </a:ln>
              <a:effectLst/>
            </c:spPr>
            <c:trendlineType val="log"/>
            <c:dispRSqr val="0"/>
            <c:dispEq val="0"/>
          </c:trendline>
          <c:trendline>
            <c:spPr>
              <a:ln w="19050" cap="rnd">
                <a:solidFill>
                  <a:schemeClr val="accent1"/>
                </a:solidFill>
                <a:prstDash val="sysDot"/>
              </a:ln>
              <a:effectLst/>
            </c:spPr>
            <c:trendlineType val="power"/>
            <c:dispRSqr val="0"/>
            <c:dispEq val="0"/>
          </c:trendline>
          <c:trendline>
            <c:spPr>
              <a:ln w="6350" cap="rnd" cmpd="sng">
                <a:solidFill>
                  <a:schemeClr val="accent1">
                    <a:lumMod val="50000"/>
                  </a:schemeClr>
                </a:solidFill>
                <a:prstDash val="solid"/>
              </a:ln>
              <a:effectLst/>
            </c:spPr>
            <c:trendlineType val="linear"/>
            <c:dispRSqr val="0"/>
            <c:dispEq val="0"/>
          </c:trendline>
          <c:xVal>
            <c:numRef>
              <c:f>inclusive!$D$4:$D$151</c:f>
              <c:numCache>
                <c:formatCode>General</c:formatCode>
                <c:ptCount val="148"/>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c:v>
                </c:pt>
                <c:pt idx="23">
                  <c:v>0.0</c:v>
                </c:pt>
                <c:pt idx="24">
                  <c:v>0.0</c:v>
                </c:pt>
                <c:pt idx="25">
                  <c:v>0.0</c:v>
                </c:pt>
                <c:pt idx="26">
                  <c:v>0.0</c:v>
                </c:pt>
                <c:pt idx="27">
                  <c:v>0.0</c:v>
                </c:pt>
                <c:pt idx="28">
                  <c:v>0.0</c:v>
                </c:pt>
                <c:pt idx="29">
                  <c:v>0.0</c:v>
                </c:pt>
                <c:pt idx="30">
                  <c:v>0.0</c:v>
                </c:pt>
                <c:pt idx="31">
                  <c:v>0.0</c:v>
                </c:pt>
                <c:pt idx="32">
                  <c:v>0.0</c:v>
                </c:pt>
                <c:pt idx="33">
                  <c:v>-0.00130926002368134</c:v>
                </c:pt>
                <c:pt idx="34">
                  <c:v>-0.00459192605704655</c:v>
                </c:pt>
                <c:pt idx="35">
                  <c:v>-0.00490547416698127</c:v>
                </c:pt>
                <c:pt idx="36">
                  <c:v>-0.00598081598505516</c:v>
                </c:pt>
                <c:pt idx="37">
                  <c:v>-0.00641299158577623</c:v>
                </c:pt>
                <c:pt idx="38">
                  <c:v>-0.00658058823977159</c:v>
                </c:pt>
                <c:pt idx="39">
                  <c:v>-0.00732435562243479</c:v>
                </c:pt>
                <c:pt idx="40">
                  <c:v>-0.00786674856152659</c:v>
                </c:pt>
                <c:pt idx="41">
                  <c:v>-0.0130811378664992</c:v>
                </c:pt>
                <c:pt idx="42">
                  <c:v>-0.0146904176862154</c:v>
                </c:pt>
                <c:pt idx="43">
                  <c:v>-0.0148795596869272</c:v>
                </c:pt>
                <c:pt idx="44">
                  <c:v>-0.0167932212004564</c:v>
                </c:pt>
                <c:pt idx="45">
                  <c:v>-0.0177174724738249</c:v>
                </c:pt>
                <c:pt idx="46">
                  <c:v>-0.0183887159364912</c:v>
                </c:pt>
                <c:pt idx="47">
                  <c:v>-0.0224507159213895</c:v>
                </c:pt>
                <c:pt idx="48">
                  <c:v>-0.0224606917713941</c:v>
                </c:pt>
                <c:pt idx="49">
                  <c:v>-0.0246154911407153</c:v>
                </c:pt>
                <c:pt idx="50">
                  <c:v>-0.0261126976668341</c:v>
                </c:pt>
                <c:pt idx="51">
                  <c:v>-0.0263647439038754</c:v>
                </c:pt>
                <c:pt idx="52">
                  <c:v>-0.0269376497934727</c:v>
                </c:pt>
                <c:pt idx="53">
                  <c:v>-0.0270220440097834</c:v>
                </c:pt>
                <c:pt idx="54">
                  <c:v>-0.0283293657171901</c:v>
                </c:pt>
                <c:pt idx="55">
                  <c:v>-0.0287413150242795</c:v>
                </c:pt>
                <c:pt idx="56">
                  <c:v>-0.0294644620933971</c:v>
                </c:pt>
                <c:pt idx="57">
                  <c:v>-0.0297056877558552</c:v>
                </c:pt>
                <c:pt idx="58">
                  <c:v>-0.0305572961283654</c:v>
                </c:pt>
                <c:pt idx="59">
                  <c:v>-0.0309977064040555</c:v>
                </c:pt>
                <c:pt idx="60">
                  <c:v>-0.0313109011428893</c:v>
                </c:pt>
                <c:pt idx="61">
                  <c:v>-0.033135040797495</c:v>
                </c:pt>
                <c:pt idx="62">
                  <c:v>-0.0335543549620205</c:v>
                </c:pt>
                <c:pt idx="63">
                  <c:v>-0.033557402975513</c:v>
                </c:pt>
                <c:pt idx="64">
                  <c:v>-0.0339828940807914</c:v>
                </c:pt>
                <c:pt idx="65">
                  <c:v>-0.0343556762881291</c:v>
                </c:pt>
                <c:pt idx="66">
                  <c:v>-0.0345109797023301</c:v>
                </c:pt>
                <c:pt idx="67">
                  <c:v>-0.0353456724581559</c:v>
                </c:pt>
                <c:pt idx="68">
                  <c:v>-0.0353825064407691</c:v>
                </c:pt>
                <c:pt idx="69">
                  <c:v>-0.0363206156858661</c:v>
                </c:pt>
                <c:pt idx="70">
                  <c:v>-0.0365290548919254</c:v>
                </c:pt>
                <c:pt idx="71">
                  <c:v>-0.0370137479372209</c:v>
                </c:pt>
                <c:pt idx="72">
                  <c:v>-0.0370165818723024</c:v>
                </c:pt>
                <c:pt idx="73">
                  <c:v>-0.0379819876555923</c:v>
                </c:pt>
                <c:pt idx="74">
                  <c:v>-0.0380085381259274</c:v>
                </c:pt>
                <c:pt idx="75">
                  <c:v>-0.0382039863676649</c:v>
                </c:pt>
                <c:pt idx="76">
                  <c:v>-0.0384558237489499</c:v>
                </c:pt>
                <c:pt idx="77">
                  <c:v>-0.0388590119721171</c:v>
                </c:pt>
                <c:pt idx="78">
                  <c:v>-0.039035015777938</c:v>
                </c:pt>
                <c:pt idx="79">
                  <c:v>-0.039571701993056</c:v>
                </c:pt>
                <c:pt idx="80">
                  <c:v>-0.0405492126976983</c:v>
                </c:pt>
                <c:pt idx="81">
                  <c:v>-0.041344159873168</c:v>
                </c:pt>
                <c:pt idx="82">
                  <c:v>-0.0427023811583194</c:v>
                </c:pt>
                <c:pt idx="83">
                  <c:v>-0.0435844988509375</c:v>
                </c:pt>
                <c:pt idx="84">
                  <c:v>-0.0444516716359694</c:v>
                </c:pt>
                <c:pt idx="85">
                  <c:v>-0.0445372242055231</c:v>
                </c:pt>
                <c:pt idx="86">
                  <c:v>-0.0452879031904132</c:v>
                </c:pt>
                <c:pt idx="87">
                  <c:v>-0.0454069547794813</c:v>
                </c:pt>
                <c:pt idx="88">
                  <c:v>-0.0461931249783801</c:v>
                </c:pt>
                <c:pt idx="89">
                  <c:v>-0.0466815329139052</c:v>
                </c:pt>
                <c:pt idx="90">
                  <c:v>-0.0473120641168933</c:v>
                </c:pt>
                <c:pt idx="91">
                  <c:v>-0.04753601632374</c:v>
                </c:pt>
                <c:pt idx="92">
                  <c:v>-0.0491757814615155</c:v>
                </c:pt>
                <c:pt idx="93">
                  <c:v>-0.0496859972680778</c:v>
                </c:pt>
                <c:pt idx="94">
                  <c:v>-0.0497149574949016</c:v>
                </c:pt>
                <c:pt idx="95">
                  <c:v>-0.0519693448145631</c:v>
                </c:pt>
                <c:pt idx="96">
                  <c:v>-0.0526357291953638</c:v>
                </c:pt>
                <c:pt idx="97">
                  <c:v>-0.0570392528301015</c:v>
                </c:pt>
                <c:pt idx="98">
                  <c:v>-0.057350484961309</c:v>
                </c:pt>
                <c:pt idx="99">
                  <c:v>-0.0584647299651131</c:v>
                </c:pt>
                <c:pt idx="100">
                  <c:v>-0.0603848918057688</c:v>
                </c:pt>
                <c:pt idx="101">
                  <c:v>-0.0610589296122328</c:v>
                </c:pt>
                <c:pt idx="102">
                  <c:v>-0.0614066299344151</c:v>
                </c:pt>
                <c:pt idx="103">
                  <c:v>-0.0615047199376321</c:v>
                </c:pt>
                <c:pt idx="104">
                  <c:v>-0.0641760310239232</c:v>
                </c:pt>
                <c:pt idx="105">
                  <c:v>-0.0643797056537557</c:v>
                </c:pt>
                <c:pt idx="106">
                  <c:v>-0.0647652741528311</c:v>
                </c:pt>
                <c:pt idx="107">
                  <c:v>-0.0648303100158986</c:v>
                </c:pt>
                <c:pt idx="108">
                  <c:v>-0.0652147097054611</c:v>
                </c:pt>
                <c:pt idx="109">
                  <c:v>-0.06608298626813</c:v>
                </c:pt>
                <c:pt idx="110">
                  <c:v>-0.0664707568684041</c:v>
                </c:pt>
                <c:pt idx="111">
                  <c:v>-0.0677024378272838</c:v>
                </c:pt>
                <c:pt idx="112">
                  <c:v>-0.0681275313868986</c:v>
                </c:pt>
                <c:pt idx="113">
                  <c:v>-0.0693194020375656</c:v>
                </c:pt>
                <c:pt idx="114">
                  <c:v>-0.0694187687457211</c:v>
                </c:pt>
                <c:pt idx="115">
                  <c:v>-0.0707133494096243</c:v>
                </c:pt>
                <c:pt idx="116">
                  <c:v>-0.0712787913809298</c:v>
                </c:pt>
                <c:pt idx="117">
                  <c:v>-0.0735246311367943</c:v>
                </c:pt>
                <c:pt idx="118">
                  <c:v>-0.0739552070873259</c:v>
                </c:pt>
                <c:pt idx="119">
                  <c:v>-0.0761210343490079</c:v>
                </c:pt>
                <c:pt idx="120">
                  <c:v>-0.0793007526859195</c:v>
                </c:pt>
                <c:pt idx="121">
                  <c:v>-0.0839524214128081</c:v>
                </c:pt>
                <c:pt idx="122">
                  <c:v>-0.0865004156155887</c:v>
                </c:pt>
                <c:pt idx="123">
                  <c:v>-0.087073299143982</c:v>
                </c:pt>
                <c:pt idx="124">
                  <c:v>-0.0883086329479724</c:v>
                </c:pt>
                <c:pt idx="125">
                  <c:v>-0.0883418501864935</c:v>
                </c:pt>
                <c:pt idx="126">
                  <c:v>-0.0887529006380446</c:v>
                </c:pt>
                <c:pt idx="127">
                  <c:v>-0.0892808165540458</c:v>
                </c:pt>
                <c:pt idx="128">
                  <c:v>-0.0893833401389071</c:v>
                </c:pt>
                <c:pt idx="129">
                  <c:v>-0.0919676265219461</c:v>
                </c:pt>
                <c:pt idx="130">
                  <c:v>-0.0920213018737192</c:v>
                </c:pt>
                <c:pt idx="131">
                  <c:v>-0.0926553564347727</c:v>
                </c:pt>
                <c:pt idx="132">
                  <c:v>-0.0937987204813313</c:v>
                </c:pt>
                <c:pt idx="133">
                  <c:v>-0.0958095990888473</c:v>
                </c:pt>
                <c:pt idx="134">
                  <c:v>-0.0995077627382434</c:v>
                </c:pt>
                <c:pt idx="135">
                  <c:v>-0.101628775595046</c:v>
                </c:pt>
                <c:pt idx="136">
                  <c:v>-0.11684980382847</c:v>
                </c:pt>
                <c:pt idx="137">
                  <c:v>-0.123178370103721</c:v>
                </c:pt>
                <c:pt idx="138">
                  <c:v>-0.12343790274377</c:v>
                </c:pt>
                <c:pt idx="139">
                  <c:v>-0.125917942638994</c:v>
                </c:pt>
                <c:pt idx="140">
                  <c:v>-0.126580731040515</c:v>
                </c:pt>
                <c:pt idx="141">
                  <c:v>-0.130247540916466</c:v>
                </c:pt>
                <c:pt idx="142">
                  <c:v>-0.133142400581029</c:v>
                </c:pt>
                <c:pt idx="143">
                  <c:v>-0.133392212548621</c:v>
                </c:pt>
                <c:pt idx="144">
                  <c:v>-0.138541094110725</c:v>
                </c:pt>
                <c:pt idx="145">
                  <c:v>-0.14039783250254</c:v>
                </c:pt>
                <c:pt idx="146">
                  <c:v>-0.173666200589913</c:v>
                </c:pt>
                <c:pt idx="147">
                  <c:v>-0.189684042612602</c:v>
                </c:pt>
              </c:numCache>
            </c:numRef>
          </c:xVal>
          <c:yVal>
            <c:numRef>
              <c:f>inclusive!$E$4:$E$151</c:f>
              <c:numCache>
                <c:formatCode>General</c:formatCode>
                <c:ptCount val="148"/>
                <c:pt idx="0">
                  <c:v>0.089</c:v>
                </c:pt>
                <c:pt idx="1">
                  <c:v>0.054</c:v>
                </c:pt>
                <c:pt idx="2">
                  <c:v>0.084</c:v>
                </c:pt>
                <c:pt idx="3">
                  <c:v>0.086</c:v>
                </c:pt>
                <c:pt idx="4">
                  <c:v>0.0321</c:v>
                </c:pt>
                <c:pt idx="5">
                  <c:v>0.073</c:v>
                </c:pt>
                <c:pt idx="6">
                  <c:v>0.033</c:v>
                </c:pt>
                <c:pt idx="7">
                  <c:v>0.049</c:v>
                </c:pt>
                <c:pt idx="8">
                  <c:v>0.036</c:v>
                </c:pt>
                <c:pt idx="9">
                  <c:v>0.042</c:v>
                </c:pt>
                <c:pt idx="10">
                  <c:v>0.076</c:v>
                </c:pt>
                <c:pt idx="11">
                  <c:v>0.038</c:v>
                </c:pt>
                <c:pt idx="12">
                  <c:v>0.051</c:v>
                </c:pt>
                <c:pt idx="13">
                  <c:v>0.07</c:v>
                </c:pt>
                <c:pt idx="14">
                  <c:v>0.045</c:v>
                </c:pt>
                <c:pt idx="15">
                  <c:v>0.079</c:v>
                </c:pt>
                <c:pt idx="16">
                  <c:v>0.047</c:v>
                </c:pt>
                <c:pt idx="17">
                  <c:v>0.066</c:v>
                </c:pt>
                <c:pt idx="18">
                  <c:v>0.066</c:v>
                </c:pt>
                <c:pt idx="19">
                  <c:v>0.078</c:v>
                </c:pt>
                <c:pt idx="20">
                  <c:v>0.06</c:v>
                </c:pt>
                <c:pt idx="21">
                  <c:v>0.079</c:v>
                </c:pt>
                <c:pt idx="22">
                  <c:v>0.085</c:v>
                </c:pt>
                <c:pt idx="23">
                  <c:v>0.091</c:v>
                </c:pt>
                <c:pt idx="24">
                  <c:v>0.035</c:v>
                </c:pt>
                <c:pt idx="25">
                  <c:v>0.046</c:v>
                </c:pt>
                <c:pt idx="26">
                  <c:v>0.066</c:v>
                </c:pt>
                <c:pt idx="27">
                  <c:v>0.069</c:v>
                </c:pt>
                <c:pt idx="28">
                  <c:v>0.086</c:v>
                </c:pt>
                <c:pt idx="29">
                  <c:v>0.203</c:v>
                </c:pt>
                <c:pt idx="30">
                  <c:v>0.079</c:v>
                </c:pt>
                <c:pt idx="31">
                  <c:v>0.1</c:v>
                </c:pt>
                <c:pt idx="32">
                  <c:v>0.074</c:v>
                </c:pt>
                <c:pt idx="33">
                  <c:v>0.058</c:v>
                </c:pt>
                <c:pt idx="34">
                  <c:v>0.061</c:v>
                </c:pt>
                <c:pt idx="35">
                  <c:v>0.091</c:v>
                </c:pt>
                <c:pt idx="36">
                  <c:v>0.09</c:v>
                </c:pt>
                <c:pt idx="37">
                  <c:v>0.081</c:v>
                </c:pt>
                <c:pt idx="38">
                  <c:v>0.088</c:v>
                </c:pt>
                <c:pt idx="39">
                  <c:v>0.073</c:v>
                </c:pt>
                <c:pt idx="40">
                  <c:v>0.08</c:v>
                </c:pt>
                <c:pt idx="41">
                  <c:v>0.088</c:v>
                </c:pt>
                <c:pt idx="42">
                  <c:v>0.082</c:v>
                </c:pt>
                <c:pt idx="43">
                  <c:v>0.066</c:v>
                </c:pt>
                <c:pt idx="44">
                  <c:v>0.076</c:v>
                </c:pt>
                <c:pt idx="45">
                  <c:v>0.081</c:v>
                </c:pt>
                <c:pt idx="46">
                  <c:v>0.074</c:v>
                </c:pt>
                <c:pt idx="47">
                  <c:v>0.1</c:v>
                </c:pt>
                <c:pt idx="48">
                  <c:v>0.074</c:v>
                </c:pt>
                <c:pt idx="49">
                  <c:v>0.083</c:v>
                </c:pt>
                <c:pt idx="50">
                  <c:v>0.094</c:v>
                </c:pt>
                <c:pt idx="51">
                  <c:v>0.048</c:v>
                </c:pt>
                <c:pt idx="52">
                  <c:v>0.052</c:v>
                </c:pt>
                <c:pt idx="53">
                  <c:v>0.05</c:v>
                </c:pt>
                <c:pt idx="54">
                  <c:v>0.08</c:v>
                </c:pt>
                <c:pt idx="55">
                  <c:v>0.051</c:v>
                </c:pt>
                <c:pt idx="56">
                  <c:v>0.06</c:v>
                </c:pt>
                <c:pt idx="57">
                  <c:v>0.084</c:v>
                </c:pt>
                <c:pt idx="58">
                  <c:v>0.089</c:v>
                </c:pt>
                <c:pt idx="59">
                  <c:v>0.052</c:v>
                </c:pt>
                <c:pt idx="60">
                  <c:v>0.045</c:v>
                </c:pt>
                <c:pt idx="61">
                  <c:v>0.071</c:v>
                </c:pt>
                <c:pt idx="62">
                  <c:v>0.091</c:v>
                </c:pt>
                <c:pt idx="63">
                  <c:v>0.054</c:v>
                </c:pt>
                <c:pt idx="64">
                  <c:v>0.0523</c:v>
                </c:pt>
                <c:pt idx="65">
                  <c:v>0.057</c:v>
                </c:pt>
                <c:pt idx="66">
                  <c:v>0.068</c:v>
                </c:pt>
                <c:pt idx="67">
                  <c:v>0.08</c:v>
                </c:pt>
                <c:pt idx="68">
                  <c:v>0.097</c:v>
                </c:pt>
                <c:pt idx="69">
                  <c:v>0.065</c:v>
                </c:pt>
                <c:pt idx="70">
                  <c:v>0.051</c:v>
                </c:pt>
                <c:pt idx="71">
                  <c:v>0.095</c:v>
                </c:pt>
                <c:pt idx="72">
                  <c:v>0.073</c:v>
                </c:pt>
                <c:pt idx="73">
                  <c:v>0.072</c:v>
                </c:pt>
                <c:pt idx="74">
                  <c:v>0.036</c:v>
                </c:pt>
                <c:pt idx="75">
                  <c:v>0.083</c:v>
                </c:pt>
                <c:pt idx="76">
                  <c:v>0.073</c:v>
                </c:pt>
                <c:pt idx="77">
                  <c:v>0.025</c:v>
                </c:pt>
                <c:pt idx="78">
                  <c:v>0.067</c:v>
                </c:pt>
                <c:pt idx="79">
                  <c:v>0.057</c:v>
                </c:pt>
                <c:pt idx="80">
                  <c:v>0.054</c:v>
                </c:pt>
                <c:pt idx="81">
                  <c:v>0.089</c:v>
                </c:pt>
                <c:pt idx="82">
                  <c:v>0.073</c:v>
                </c:pt>
                <c:pt idx="83">
                  <c:v>0.028</c:v>
                </c:pt>
                <c:pt idx="84">
                  <c:v>0.071</c:v>
                </c:pt>
                <c:pt idx="85">
                  <c:v>0.092</c:v>
                </c:pt>
                <c:pt idx="86">
                  <c:v>0.097</c:v>
                </c:pt>
                <c:pt idx="87">
                  <c:v>0.076</c:v>
                </c:pt>
                <c:pt idx="88">
                  <c:v>0.076</c:v>
                </c:pt>
                <c:pt idx="89">
                  <c:v>0.068</c:v>
                </c:pt>
                <c:pt idx="90">
                  <c:v>0.061</c:v>
                </c:pt>
                <c:pt idx="91">
                  <c:v>0.082</c:v>
                </c:pt>
                <c:pt idx="92">
                  <c:v>0.049</c:v>
                </c:pt>
                <c:pt idx="93">
                  <c:v>0.091</c:v>
                </c:pt>
                <c:pt idx="94">
                  <c:v>0.074</c:v>
                </c:pt>
                <c:pt idx="95">
                  <c:v>0.051</c:v>
                </c:pt>
                <c:pt idx="96">
                  <c:v>0.095</c:v>
                </c:pt>
                <c:pt idx="97">
                  <c:v>0.08</c:v>
                </c:pt>
                <c:pt idx="98">
                  <c:v>0.071</c:v>
                </c:pt>
                <c:pt idx="99">
                  <c:v>0.046</c:v>
                </c:pt>
                <c:pt idx="100">
                  <c:v>0.079</c:v>
                </c:pt>
                <c:pt idx="101">
                  <c:v>0.081</c:v>
                </c:pt>
                <c:pt idx="102">
                  <c:v>0.064</c:v>
                </c:pt>
                <c:pt idx="103">
                  <c:v>0.067</c:v>
                </c:pt>
                <c:pt idx="104">
                  <c:v>0.053</c:v>
                </c:pt>
                <c:pt idx="105">
                  <c:v>0.073</c:v>
                </c:pt>
                <c:pt idx="106">
                  <c:v>0.056</c:v>
                </c:pt>
                <c:pt idx="107">
                  <c:v>0.051</c:v>
                </c:pt>
                <c:pt idx="108">
                  <c:v>0.076</c:v>
                </c:pt>
                <c:pt idx="109">
                  <c:v>0.038</c:v>
                </c:pt>
                <c:pt idx="110">
                  <c:v>0.045</c:v>
                </c:pt>
                <c:pt idx="111">
                  <c:v>0.044</c:v>
                </c:pt>
                <c:pt idx="112">
                  <c:v>0.064</c:v>
                </c:pt>
                <c:pt idx="113">
                  <c:v>0.078</c:v>
                </c:pt>
                <c:pt idx="114">
                  <c:v>0.07</c:v>
                </c:pt>
                <c:pt idx="115">
                  <c:v>0.069</c:v>
                </c:pt>
                <c:pt idx="116">
                  <c:v>0.074</c:v>
                </c:pt>
                <c:pt idx="117">
                  <c:v>0.065</c:v>
                </c:pt>
                <c:pt idx="118">
                  <c:v>0.055</c:v>
                </c:pt>
                <c:pt idx="119">
                  <c:v>0.062</c:v>
                </c:pt>
                <c:pt idx="120">
                  <c:v>0.028</c:v>
                </c:pt>
                <c:pt idx="121">
                  <c:v>0.058</c:v>
                </c:pt>
                <c:pt idx="122">
                  <c:v>0.041</c:v>
                </c:pt>
                <c:pt idx="123">
                  <c:v>0.045</c:v>
                </c:pt>
                <c:pt idx="124">
                  <c:v>0.083</c:v>
                </c:pt>
                <c:pt idx="125">
                  <c:v>0.066</c:v>
                </c:pt>
                <c:pt idx="126">
                  <c:v>0.063</c:v>
                </c:pt>
                <c:pt idx="127">
                  <c:v>0.05</c:v>
                </c:pt>
                <c:pt idx="128">
                  <c:v>0.033</c:v>
                </c:pt>
                <c:pt idx="129">
                  <c:v>0.04</c:v>
                </c:pt>
                <c:pt idx="130">
                  <c:v>0.078</c:v>
                </c:pt>
                <c:pt idx="131">
                  <c:v>0.058</c:v>
                </c:pt>
                <c:pt idx="132">
                  <c:v>0.094</c:v>
                </c:pt>
                <c:pt idx="133">
                  <c:v>0.067</c:v>
                </c:pt>
                <c:pt idx="134">
                  <c:v>0.045</c:v>
                </c:pt>
                <c:pt idx="135">
                  <c:v>0.057</c:v>
                </c:pt>
                <c:pt idx="136">
                  <c:v>0.036</c:v>
                </c:pt>
                <c:pt idx="137">
                  <c:v>0.076</c:v>
                </c:pt>
                <c:pt idx="138">
                  <c:v>0.047</c:v>
                </c:pt>
                <c:pt idx="139">
                  <c:v>0.048</c:v>
                </c:pt>
                <c:pt idx="140">
                  <c:v>0.059</c:v>
                </c:pt>
                <c:pt idx="141">
                  <c:v>0.061</c:v>
                </c:pt>
                <c:pt idx="142">
                  <c:v>0.043</c:v>
                </c:pt>
                <c:pt idx="143">
                  <c:v>0.056</c:v>
                </c:pt>
                <c:pt idx="144">
                  <c:v>0.054</c:v>
                </c:pt>
                <c:pt idx="145">
                  <c:v>#N/A</c:v>
                </c:pt>
                <c:pt idx="146">
                  <c:v>0.029</c:v>
                </c:pt>
                <c:pt idx="147">
                  <c:v>0.032</c:v>
                </c:pt>
              </c:numCache>
            </c:numRef>
          </c:yVal>
          <c:smooth val="0"/>
          <c:extLst xmlns:c16r2="http://schemas.microsoft.com/office/drawing/2015/06/chart">
            <c:ext xmlns:c16="http://schemas.microsoft.com/office/drawing/2014/chart" uri="{C3380CC4-5D6E-409C-BE32-E72D297353CC}">
              <c16:uniqueId val="{00000003-62E5-4E93-BEAA-D4E47F1C2131}"/>
            </c:ext>
          </c:extLst>
        </c:ser>
        <c:dLbls>
          <c:showLegendKey val="0"/>
          <c:showVal val="0"/>
          <c:showCatName val="0"/>
          <c:showSerName val="0"/>
          <c:showPercent val="0"/>
          <c:showBubbleSize val="0"/>
        </c:dLbls>
        <c:axId val="-2131046712"/>
        <c:axId val="-2131040008"/>
      </c:scatterChart>
      <c:valAx>
        <c:axId val="-2131046712"/>
        <c:scaling>
          <c:orientation val="minMax"/>
        </c:scaling>
        <c:delete val="0"/>
        <c:axPos val="b"/>
        <c:title>
          <c:tx>
            <c:rich>
              <a:bodyPr rot="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r>
                  <a:rPr lang="en-US" sz="900" b="1"/>
                  <a:t>Reduction in average welfare losses due to more inclusive recovery</a:t>
                </a:r>
              </a:p>
            </c:rich>
          </c:tx>
          <c:layout/>
          <c:overlay val="0"/>
          <c:spPr>
            <a:noFill/>
            <a:ln>
              <a:noFill/>
            </a:ln>
            <a:effectLst/>
          </c:spPr>
        </c:title>
        <c:numFmt formatCode="0%" sourceLinked="0"/>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2131040008"/>
        <c:crosses val="autoZero"/>
        <c:crossBetween val="midCat"/>
      </c:valAx>
      <c:valAx>
        <c:axId val="-2131040008"/>
        <c:scaling>
          <c:orientation val="minMax"/>
          <c:max val="0.14"/>
          <c:min val="0.0"/>
        </c:scaling>
        <c:delete val="0"/>
        <c:axPos val="l"/>
        <c:title>
          <c:tx>
            <c:rich>
              <a:bodyPr rot="-540000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r>
                  <a:rPr lang="en-US" sz="900" b="1"/>
                  <a:t>Share of national income </a:t>
                </a:r>
              </a:p>
              <a:p>
                <a:pPr>
                  <a:defRPr sz="900" b="1" i="0" u="none" strike="noStrike" kern="1200" baseline="0">
                    <a:solidFill>
                      <a:sysClr val="windowText" lastClr="000000"/>
                    </a:solidFill>
                    <a:latin typeface="+mn-lt"/>
                    <a:ea typeface="+mn-ea"/>
                    <a:cs typeface="+mn-cs"/>
                  </a:defRPr>
                </a:pPr>
                <a:r>
                  <a:rPr lang="en-US" sz="900" b="1"/>
                  <a:t>earned by poorest 20%</a:t>
                </a:r>
              </a:p>
            </c:rich>
          </c:tx>
          <c:layout>
            <c:manualLayout>
              <c:xMode val="edge"/>
              <c:yMode val="edge"/>
              <c:x val="0.923861111111111"/>
              <c:y val="0.220906605424322"/>
            </c:manualLayout>
          </c:layout>
          <c:overlay val="0"/>
          <c:spPr>
            <a:noFill/>
            <a:ln>
              <a:noFill/>
            </a:ln>
            <a:effectLst/>
          </c:spPr>
        </c:title>
        <c:numFmt formatCode="0%" sourceLinked="0"/>
        <c:majorTickMark val="in"/>
        <c:minorTickMark val="none"/>
        <c:tickLblPos val="high"/>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2131046712"/>
        <c:crosses val="autoZero"/>
        <c:crossBetween val="midCat"/>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solidFill>
            <a:sysClr val="windowText" lastClr="000000"/>
          </a:solidFill>
        </a:defRPr>
      </a:pPr>
      <a:endParaRPr lang="en-US"/>
    </a:p>
  </c:txPr>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0691269841269841"/>
          <c:y val="0.0602143482064742"/>
          <c:w val="0.875148731408574"/>
          <c:h val="0.938481259729204"/>
        </c:manualLayout>
      </c:layout>
      <c:barChart>
        <c:barDir val="bar"/>
        <c:grouping val="clustered"/>
        <c:varyColors val="0"/>
        <c:ser>
          <c:idx val="1"/>
          <c:order val="0"/>
          <c:spPr>
            <a:solidFill>
              <a:schemeClr val="accent1">
                <a:lumMod val="50000"/>
              </a:schemeClr>
            </a:solidFill>
          </c:spPr>
          <c:invertIfNegative val="0"/>
          <c:dLbls>
            <c:numFmt formatCode="0.0%" sourceLinked="0"/>
            <c:spPr>
              <a:noFill/>
              <a:ln>
                <a:noFill/>
              </a:ln>
              <a:effectLst/>
            </c:spPr>
            <c:txPr>
              <a:bodyPr wrap="square" lIns="38100" tIns="19050" rIns="38100" bIns="19050" anchor="ctr">
                <a:spAutoFit/>
              </a:bodyPr>
              <a:lstStyle/>
              <a:p>
                <a:pPr>
                  <a:defRPr>
                    <a:solidFill>
                      <a:schemeClr val="bg1"/>
                    </a:solidFill>
                  </a:defRPr>
                </a:pPr>
                <a:endParaRPr lang="en-US"/>
              </a:p>
            </c:txPr>
            <c:dLblPos val="in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cat>
            <c:strRef>
              <c:f>stronger!$A$137:$A$146</c:f>
              <c:strCache>
                <c:ptCount val="10"/>
                <c:pt idx="0">
                  <c:v>Philippines</c:v>
                </c:pt>
                <c:pt idx="1">
                  <c:v>Chile</c:v>
                </c:pt>
                <c:pt idx="2">
                  <c:v>Vietnam</c:v>
                </c:pt>
                <c:pt idx="3">
                  <c:v>Haiti</c:v>
                </c:pt>
                <c:pt idx="4">
                  <c:v>Greece</c:v>
                </c:pt>
                <c:pt idx="5">
                  <c:v>Fiji</c:v>
                </c:pt>
                <c:pt idx="6">
                  <c:v>Trinidad &amp; Tobago</c:v>
                </c:pt>
                <c:pt idx="7">
                  <c:v>Peru</c:v>
                </c:pt>
                <c:pt idx="8">
                  <c:v>Guatemala</c:v>
                </c:pt>
                <c:pt idx="9">
                  <c:v>Tonga</c:v>
                </c:pt>
              </c:strCache>
            </c:strRef>
          </c:cat>
          <c:val>
            <c:numRef>
              <c:f>stronger!$D$137:$D$146</c:f>
              <c:numCache>
                <c:formatCode>General</c:formatCode>
                <c:ptCount val="10"/>
                <c:pt idx="0">
                  <c:v>-0.325800685383622</c:v>
                </c:pt>
                <c:pt idx="1">
                  <c:v>-0.336920500650642</c:v>
                </c:pt>
                <c:pt idx="2">
                  <c:v>-0.344565789470494</c:v>
                </c:pt>
                <c:pt idx="3">
                  <c:v>-0.350962671726114</c:v>
                </c:pt>
                <c:pt idx="4">
                  <c:v>-0.395875847982867</c:v>
                </c:pt>
                <c:pt idx="5">
                  <c:v>-0.404331338143723</c:v>
                </c:pt>
                <c:pt idx="6">
                  <c:v>-0.419133549200168</c:v>
                </c:pt>
                <c:pt idx="7">
                  <c:v>-0.420063673619493</c:v>
                </c:pt>
                <c:pt idx="8">
                  <c:v>-0.430795874683007</c:v>
                </c:pt>
                <c:pt idx="9">
                  <c:v>-0.440184418601616</c:v>
                </c:pt>
              </c:numCache>
            </c:numRef>
          </c:val>
          <c:extLst xmlns:c16r2="http://schemas.microsoft.com/office/drawing/2015/06/chart">
            <c:ext xmlns:c16="http://schemas.microsoft.com/office/drawing/2014/chart" uri="{C3380CC4-5D6E-409C-BE32-E72D297353CC}">
              <c16:uniqueId val="{00000000-BA25-42CE-8AAB-902E66AFF70C}"/>
            </c:ext>
          </c:extLst>
        </c:ser>
        <c:ser>
          <c:idx val="0"/>
          <c:order val="1"/>
          <c:spPr>
            <a:solidFill>
              <a:schemeClr val="accent1">
                <a:lumMod val="50000"/>
              </a:schemeClr>
            </a:solidFill>
            <a:ln>
              <a:noFill/>
            </a:ln>
            <a:effectLst/>
          </c:spPr>
          <c:invertIfNegative val="0"/>
          <c:dLbls>
            <c:spPr>
              <a:noFill/>
              <a:ln>
                <a:noFill/>
              </a:ln>
              <a:effectLst/>
            </c:spPr>
            <c:txPr>
              <a:bodyPr rot="0" spcFirstLastPara="1" vertOverflow="clip" horzOverflow="clip" vert="horz" wrap="square" lIns="36576" tIns="18288" rIns="36576" bIns="18288" anchor="ctr" anchorCtr="1">
                <a:spAutoFit/>
              </a:bodyPr>
              <a:lstStyle/>
              <a:p>
                <a:pPr>
                  <a:defRPr sz="800" b="0" i="0" u="none" strike="noStrike" kern="1200" baseline="0">
                    <a:solidFill>
                      <a:sysClr val="windowText" lastClr="000000"/>
                    </a:solidFill>
                    <a:latin typeface="+mn-lt"/>
                    <a:ea typeface="+mn-ea"/>
                    <a:cs typeface="+mn-cs"/>
                  </a:defRPr>
                </a:pPr>
                <a:endParaRPr lang="en-US"/>
              </a:p>
            </c:txPr>
            <c:showLegendKey val="0"/>
            <c:showVal val="0"/>
            <c:showCatName val="1"/>
            <c:showSerName val="0"/>
            <c:showPercent val="0"/>
            <c:showBubbleSize val="0"/>
            <c:showLeaderLines val="0"/>
            <c:extLst xmlns:c16r2="http://schemas.microsoft.com/office/drawing/2015/06/chart">
              <c:ext xmlns:c15="http://schemas.microsoft.com/office/drawing/2012/chart" uri="{CE6537A1-D6FC-4f65-9D91-7224C49458BB}">
                <c15:spPr xmlns:c15="http://schemas.microsoft.com/office/drawing/2012/chart">
                  <a:prstGeom prst="rect">
                    <a:avLst/>
                  </a:prstGeom>
                </c15:spPr>
                <c15:showLeaderLines val="1"/>
                <c15:leaderLines>
                  <c:spPr>
                    <a:ln w="9525" cap="flat" cmpd="sng" algn="ctr">
                      <a:solidFill>
                        <a:schemeClr val="tx1">
                          <a:lumMod val="35000"/>
                          <a:lumOff val="65000"/>
                        </a:schemeClr>
                      </a:solidFill>
                      <a:round/>
                    </a:ln>
                    <a:effectLst/>
                  </c:spPr>
                </c15:leaderLines>
              </c:ext>
            </c:extLst>
          </c:dLbls>
          <c:cat>
            <c:strRef>
              <c:f>stronger!$A$137:$A$146</c:f>
              <c:strCache>
                <c:ptCount val="10"/>
                <c:pt idx="0">
                  <c:v>Philippines</c:v>
                </c:pt>
                <c:pt idx="1">
                  <c:v>Chile</c:v>
                </c:pt>
                <c:pt idx="2">
                  <c:v>Vietnam</c:v>
                </c:pt>
                <c:pt idx="3">
                  <c:v>Haiti</c:v>
                </c:pt>
                <c:pt idx="4">
                  <c:v>Greece</c:v>
                </c:pt>
                <c:pt idx="5">
                  <c:v>Fiji</c:v>
                </c:pt>
                <c:pt idx="6">
                  <c:v>Trinidad &amp; Tobago</c:v>
                </c:pt>
                <c:pt idx="7">
                  <c:v>Peru</c:v>
                </c:pt>
                <c:pt idx="8">
                  <c:v>Guatemala</c:v>
                </c:pt>
                <c:pt idx="9">
                  <c:v>Tonga</c:v>
                </c:pt>
              </c:strCache>
            </c:strRef>
          </c:cat>
          <c:val>
            <c:numRef>
              <c:f>stronger!$D$137:$D$146</c:f>
              <c:numCache>
                <c:formatCode>General</c:formatCode>
                <c:ptCount val="10"/>
                <c:pt idx="0">
                  <c:v>-0.325800685383622</c:v>
                </c:pt>
                <c:pt idx="1">
                  <c:v>-0.336920500650642</c:v>
                </c:pt>
                <c:pt idx="2">
                  <c:v>-0.344565789470494</c:v>
                </c:pt>
                <c:pt idx="3">
                  <c:v>-0.350962671726114</c:v>
                </c:pt>
                <c:pt idx="4">
                  <c:v>-0.395875847982867</c:v>
                </c:pt>
                <c:pt idx="5">
                  <c:v>-0.404331338143723</c:v>
                </c:pt>
                <c:pt idx="6">
                  <c:v>-0.419133549200168</c:v>
                </c:pt>
                <c:pt idx="7">
                  <c:v>-0.420063673619493</c:v>
                </c:pt>
                <c:pt idx="8">
                  <c:v>-0.430795874683007</c:v>
                </c:pt>
                <c:pt idx="9">
                  <c:v>-0.440184418601616</c:v>
                </c:pt>
              </c:numCache>
            </c:numRef>
          </c:val>
          <c:extLst xmlns:c16r2="http://schemas.microsoft.com/office/drawing/2015/06/chart">
            <c:ext xmlns:c16="http://schemas.microsoft.com/office/drawing/2014/chart" uri="{C3380CC4-5D6E-409C-BE32-E72D297353CC}">
              <c16:uniqueId val="{00000001-BA25-42CE-8AAB-902E66AFF70C}"/>
            </c:ext>
          </c:extLst>
        </c:ser>
        <c:dLbls>
          <c:showLegendKey val="0"/>
          <c:showVal val="0"/>
          <c:showCatName val="0"/>
          <c:showSerName val="0"/>
          <c:showPercent val="0"/>
          <c:showBubbleSize val="0"/>
        </c:dLbls>
        <c:gapWidth val="100"/>
        <c:overlap val="100"/>
        <c:axId val="2130289256"/>
        <c:axId val="-2129689816"/>
      </c:barChart>
      <c:catAx>
        <c:axId val="2130289256"/>
        <c:scaling>
          <c:orientation val="minMax"/>
        </c:scaling>
        <c:delete val="1"/>
        <c:axPos val="l"/>
        <c:numFmt formatCode="General" sourceLinked="1"/>
        <c:majorTickMark val="out"/>
        <c:minorTickMark val="none"/>
        <c:tickLblPos val="nextTo"/>
        <c:crossAx val="-2129689816"/>
        <c:crosses val="autoZero"/>
        <c:auto val="1"/>
        <c:lblAlgn val="ctr"/>
        <c:lblOffset val="100"/>
        <c:noMultiLvlLbl val="0"/>
      </c:catAx>
      <c:valAx>
        <c:axId val="-2129689816"/>
        <c:scaling>
          <c:orientation val="minMax"/>
        </c:scaling>
        <c:delete val="0"/>
        <c:axPos val="t"/>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endParaRPr lang="en-US"/>
          </a:p>
        </c:txPr>
        <c:crossAx val="2130289256"/>
        <c:crosses val="max"/>
        <c:crossBetween val="between"/>
      </c:valAx>
    </c:plotArea>
    <c:plotVisOnly val="1"/>
    <c:dispBlanksAs val="gap"/>
    <c:showDLblsOverMax val="0"/>
  </c:chart>
  <c:spPr>
    <a:solidFill>
      <a:schemeClr val="bg1"/>
    </a:solidFill>
    <a:ln w="9525" cap="flat" cmpd="sng" algn="ctr">
      <a:noFill/>
      <a:round/>
    </a:ln>
    <a:effectLst/>
  </c:spPr>
  <c:txPr>
    <a:bodyPr/>
    <a:lstStyle/>
    <a:p>
      <a:pPr>
        <a:defRPr sz="800">
          <a:solidFill>
            <a:sysClr val="windowText" lastClr="000000"/>
          </a:solidFill>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0959376674774292"/>
          <c:y val="0.0509259259259259"/>
          <c:w val="0.846277592264318"/>
          <c:h val="0.800008019830855"/>
        </c:manualLayout>
      </c:layout>
      <c:scatterChart>
        <c:scatterStyle val="lineMarker"/>
        <c:varyColors val="0"/>
        <c:ser>
          <c:idx val="1"/>
          <c:order val="0"/>
          <c:spPr>
            <a:ln w="25400" cap="rnd">
              <a:noFill/>
              <a:round/>
            </a:ln>
            <a:effectLst/>
          </c:spPr>
          <c:marker>
            <c:symbol val="diamond"/>
            <c:size val="5"/>
            <c:spPr>
              <a:solidFill>
                <a:schemeClr val="bg2">
                  <a:lumMod val="90000"/>
                </a:schemeClr>
              </a:solidFill>
              <a:ln w="9525">
                <a:noFill/>
              </a:ln>
              <a:effectLst/>
            </c:spPr>
          </c:marker>
          <c:xVal>
            <c:numRef>
              <c:f>Sheet1!$D$3:$D$121</c:f>
              <c:numCache>
                <c:formatCode>General</c:formatCode>
                <c:ptCount val="119"/>
                <c:pt idx="0">
                  <c:v>10971.29252</c:v>
                </c:pt>
                <c:pt idx="1">
                  <c:v>6231.067992</c:v>
                </c:pt>
                <c:pt idx="2">
                  <c:v>19101.29739</c:v>
                </c:pt>
                <c:pt idx="3">
                  <c:v>8195.93365</c:v>
                </c:pt>
                <c:pt idx="4">
                  <c:v>43719.50216</c:v>
                </c:pt>
                <c:pt idx="5">
                  <c:v>44288.92875</c:v>
                </c:pt>
                <c:pt idx="6">
                  <c:v>16698.86365</c:v>
                </c:pt>
                <c:pt idx="7">
                  <c:v>3132.56754</c:v>
                </c:pt>
                <c:pt idx="8">
                  <c:v>17229.55519</c:v>
                </c:pt>
                <c:pt idx="9">
                  <c:v>41722.92186</c:v>
                </c:pt>
                <c:pt idx="10">
                  <c:v>1987.167146</c:v>
                </c:pt>
                <c:pt idx="11">
                  <c:v>7743.337995999989</c:v>
                </c:pt>
                <c:pt idx="12">
                  <c:v>6531.519397999999</c:v>
                </c:pt>
                <c:pt idx="13">
                  <c:v>10932.04871</c:v>
                </c:pt>
                <c:pt idx="14">
                  <c:v>15356.45762</c:v>
                </c:pt>
                <c:pt idx="15">
                  <c:v>14666.01817</c:v>
                </c:pt>
                <c:pt idx="16">
                  <c:v>17000.16724999999</c:v>
                </c:pt>
                <c:pt idx="17">
                  <c:v>1596.334538</c:v>
                </c:pt>
                <c:pt idx="18">
                  <c:v>748.4152713</c:v>
                </c:pt>
                <c:pt idx="19">
                  <c:v>3290.952454</c:v>
                </c:pt>
                <c:pt idx="20">
                  <c:v>3289.064546</c:v>
                </c:pt>
                <c:pt idx="21">
                  <c:v>43002.40931</c:v>
                </c:pt>
                <c:pt idx="22">
                  <c:v>626.4108725</c:v>
                </c:pt>
                <c:pt idx="23">
                  <c:v>2047.637179</c:v>
                </c:pt>
                <c:pt idx="24">
                  <c:v>22536.61769</c:v>
                </c:pt>
                <c:pt idx="25">
                  <c:v>13569.89153</c:v>
                </c:pt>
                <c:pt idx="26">
                  <c:v>12985.38313</c:v>
                </c:pt>
                <c:pt idx="27">
                  <c:v>1413.059277</c:v>
                </c:pt>
                <c:pt idx="28">
                  <c:v>750.497342</c:v>
                </c:pt>
                <c:pt idx="29">
                  <c:v>5542.892982</c:v>
                </c:pt>
                <c:pt idx="30">
                  <c:v>14914.20675</c:v>
                </c:pt>
                <c:pt idx="31">
                  <c:v>3241.612056</c:v>
                </c:pt>
                <c:pt idx="32">
                  <c:v>20759.04815</c:v>
                </c:pt>
                <c:pt idx="33">
                  <c:v>30549.10097</c:v>
                </c:pt>
                <c:pt idx="34">
                  <c:v>30605.42052</c:v>
                </c:pt>
                <c:pt idx="35">
                  <c:v>45458.69714999999</c:v>
                </c:pt>
                <c:pt idx="36">
                  <c:v>13371.52499</c:v>
                </c:pt>
                <c:pt idx="37">
                  <c:v>10749.12887</c:v>
                </c:pt>
                <c:pt idx="38">
                  <c:v>10095.61017</c:v>
                </c:pt>
                <c:pt idx="39">
                  <c:v>7845.157575</c:v>
                </c:pt>
                <c:pt idx="40">
                  <c:v>27549.58137</c:v>
                </c:pt>
                <c:pt idx="41">
                  <c:v>1533.107632</c:v>
                </c:pt>
                <c:pt idx="42">
                  <c:v>37765.75087</c:v>
                </c:pt>
                <c:pt idx="43">
                  <c:v>16836.60590999999</c:v>
                </c:pt>
                <c:pt idx="44">
                  <c:v>9025.133143</c:v>
                </c:pt>
                <c:pt idx="45">
                  <c:v>43937.94713</c:v>
                </c:pt>
                <c:pt idx="46">
                  <c:v>3929.681044</c:v>
                </c:pt>
                <c:pt idx="47">
                  <c:v>24170.30184</c:v>
                </c:pt>
                <c:pt idx="48">
                  <c:v>7292.719104</c:v>
                </c:pt>
                <c:pt idx="49">
                  <c:v>1753.063116</c:v>
                </c:pt>
                <c:pt idx="50">
                  <c:v>1651.228445</c:v>
                </c:pt>
                <c:pt idx="51">
                  <c:v>4311.176397</c:v>
                </c:pt>
                <c:pt idx="52">
                  <c:v>25034.45073</c:v>
                </c:pt>
                <c:pt idx="53">
                  <c:v>5754.064597000001</c:v>
                </c:pt>
                <c:pt idx="54">
                  <c:v>10367.6953</c:v>
                </c:pt>
                <c:pt idx="55">
                  <c:v>16500.90051</c:v>
                </c:pt>
                <c:pt idx="56">
                  <c:v>14928.8864</c:v>
                </c:pt>
                <c:pt idx="57">
                  <c:v>61543.2053</c:v>
                </c:pt>
                <c:pt idx="58">
                  <c:v>32024.35277</c:v>
                </c:pt>
                <c:pt idx="59">
                  <c:v>34317.57186</c:v>
                </c:pt>
                <c:pt idx="60">
                  <c:v>8095.261867</c:v>
                </c:pt>
                <c:pt idx="61">
                  <c:v>37818.09076</c:v>
                </c:pt>
                <c:pt idx="62">
                  <c:v>8491.050310999988</c:v>
                </c:pt>
                <c:pt idx="63">
                  <c:v>23522.29052</c:v>
                </c:pt>
                <c:pt idx="64">
                  <c:v>2835.643661999999</c:v>
                </c:pt>
                <c:pt idx="65">
                  <c:v>3237.602937</c:v>
                </c:pt>
                <c:pt idx="66">
                  <c:v>5755.05950499999</c:v>
                </c:pt>
                <c:pt idx="67">
                  <c:v>23034.53672</c:v>
                </c:pt>
                <c:pt idx="68">
                  <c:v>2708.148539</c:v>
                </c:pt>
                <c:pt idx="69">
                  <c:v>785.2468867</c:v>
                </c:pt>
                <c:pt idx="70">
                  <c:v>26970.96093</c:v>
                </c:pt>
                <c:pt idx="71">
                  <c:v>94088.59222999998</c:v>
                </c:pt>
                <c:pt idx="72">
                  <c:v>12759.8166</c:v>
                </c:pt>
                <c:pt idx="73">
                  <c:v>1377.168213</c:v>
                </c:pt>
                <c:pt idx="74">
                  <c:v>1088.701805</c:v>
                </c:pt>
                <c:pt idx="75">
                  <c:v>25001.61266999999</c:v>
                </c:pt>
                <c:pt idx="76">
                  <c:v>1919.228421</c:v>
                </c:pt>
                <c:pt idx="77">
                  <c:v>3601.61435</c:v>
                </c:pt>
                <c:pt idx="78">
                  <c:v>18864.10566</c:v>
                </c:pt>
                <c:pt idx="79">
                  <c:v>16671.91198</c:v>
                </c:pt>
                <c:pt idx="80">
                  <c:v>4746.784911</c:v>
                </c:pt>
                <c:pt idx="81">
                  <c:v>11411.94211</c:v>
                </c:pt>
                <c:pt idx="82">
                  <c:v>15289.7174</c:v>
                </c:pt>
                <c:pt idx="83">
                  <c:v>7296.934401</c:v>
                </c:pt>
                <c:pt idx="84">
                  <c:v>9964.222993999998</c:v>
                </c:pt>
                <c:pt idx="85">
                  <c:v>2314.274880999999</c:v>
                </c:pt>
                <c:pt idx="86">
                  <c:v>46494.36426</c:v>
                </c:pt>
                <c:pt idx="87">
                  <c:v>4960.912412000001</c:v>
                </c:pt>
                <c:pt idx="88">
                  <c:v>904.5797813</c:v>
                </c:pt>
                <c:pt idx="89">
                  <c:v>5670.639443</c:v>
                </c:pt>
                <c:pt idx="90">
                  <c:v>64008.28683</c:v>
                </c:pt>
                <c:pt idx="91">
                  <c:v>14982.40754</c:v>
                </c:pt>
                <c:pt idx="92">
                  <c:v>3866.513529</c:v>
                </c:pt>
                <c:pt idx="93">
                  <c:v>11767.52174</c:v>
                </c:pt>
                <c:pt idx="94">
                  <c:v>6874.582566</c:v>
                </c:pt>
                <c:pt idx="95">
                  <c:v>25299.97435</c:v>
                </c:pt>
                <c:pt idx="96">
                  <c:v>26607.83312</c:v>
                </c:pt>
                <c:pt idx="97">
                  <c:v>40919.62815</c:v>
                </c:pt>
                <c:pt idx="98">
                  <c:v>24516.54995</c:v>
                </c:pt>
                <c:pt idx="99">
                  <c:v>1715.88707399999</c:v>
                </c:pt>
                <c:pt idx="100">
                  <c:v>5558.791879</c:v>
                </c:pt>
                <c:pt idx="101">
                  <c:v>13277.80012</c:v>
                </c:pt>
                <c:pt idx="102">
                  <c:v>25524.95500000001</c:v>
                </c:pt>
                <c:pt idx="103">
                  <c:v>80892.06483999989</c:v>
                </c:pt>
                <c:pt idx="104">
                  <c:v>29037.74168</c:v>
                </c:pt>
                <c:pt idx="105">
                  <c:v>20544.62565</c:v>
                </c:pt>
                <c:pt idx="106">
                  <c:v>5331.426266</c:v>
                </c:pt>
                <c:pt idx="107">
                  <c:v>11196.39687</c:v>
                </c:pt>
                <c:pt idx="108">
                  <c:v>24169.85978999999</c:v>
                </c:pt>
                <c:pt idx="109">
                  <c:v>14766.79918</c:v>
                </c:pt>
                <c:pt idx="110">
                  <c:v>45679.278</c:v>
                </c:pt>
                <c:pt idx="111">
                  <c:v>57264.1574</c:v>
                </c:pt>
                <c:pt idx="112">
                  <c:v>2490.957101</c:v>
                </c:pt>
                <c:pt idx="113">
                  <c:v>15236.70646</c:v>
                </c:pt>
                <c:pt idx="114">
                  <c:v>1920.150472</c:v>
                </c:pt>
                <c:pt idx="115">
                  <c:v>5189.842453</c:v>
                </c:pt>
                <c:pt idx="116">
                  <c:v>23388.4813</c:v>
                </c:pt>
                <c:pt idx="117">
                  <c:v>14992.32314</c:v>
                </c:pt>
                <c:pt idx="118">
                  <c:v>7464.939834</c:v>
                </c:pt>
              </c:numCache>
            </c:numRef>
          </c:xVal>
          <c:yVal>
            <c:numRef>
              <c:f>Sheet1!$E$3:$E$121</c:f>
              <c:numCache>
                <c:formatCode>General</c:formatCode>
                <c:ptCount val="119"/>
                <c:pt idx="0">
                  <c:v>0.96226404283671</c:v>
                </c:pt>
                <c:pt idx="1">
                  <c:v>0.146967087354577</c:v>
                </c:pt>
                <c:pt idx="2">
                  <c:v>0.434043261801407</c:v>
                </c:pt>
                <c:pt idx="3">
                  <c:v>0.70357575579724</c:v>
                </c:pt>
                <c:pt idx="4">
                  <c:v>0.199741393567991</c:v>
                </c:pt>
                <c:pt idx="5">
                  <c:v>0.220135446742424</c:v>
                </c:pt>
                <c:pt idx="6">
                  <c:v>0.255982761664858</c:v>
                </c:pt>
                <c:pt idx="7">
                  <c:v>2.24411350245098</c:v>
                </c:pt>
                <c:pt idx="8">
                  <c:v>0.34527631820185</c:v>
                </c:pt>
                <c:pt idx="9">
                  <c:v>0.059003365165015</c:v>
                </c:pt>
                <c:pt idx="10">
                  <c:v>0.2545289832833</c:v>
                </c:pt>
                <c:pt idx="11">
                  <c:v>2.302814174063719</c:v>
                </c:pt>
                <c:pt idx="12">
                  <c:v>0.485971208230733</c:v>
                </c:pt>
                <c:pt idx="13">
                  <c:v>0.60477522717774</c:v>
                </c:pt>
                <c:pt idx="14">
                  <c:v>0.281832983266939</c:v>
                </c:pt>
                <c:pt idx="15">
                  <c:v>0.185318213543324</c:v>
                </c:pt>
                <c:pt idx="16">
                  <c:v>0.224758522943289</c:v>
                </c:pt>
                <c:pt idx="17">
                  <c:v>0.230210901364592</c:v>
                </c:pt>
                <c:pt idx="18">
                  <c:v>0.359201462545441</c:v>
                </c:pt>
                <c:pt idx="19">
                  <c:v>1.87573771345793</c:v>
                </c:pt>
                <c:pt idx="20">
                  <c:v>0.259385231282411</c:v>
                </c:pt>
                <c:pt idx="21">
                  <c:v>0.0921486965624204</c:v>
                </c:pt>
                <c:pt idx="22">
                  <c:v>0.542509579026531</c:v>
                </c:pt>
                <c:pt idx="23">
                  <c:v>0.240084294717656</c:v>
                </c:pt>
                <c:pt idx="24">
                  <c:v>0.960406902715837</c:v>
                </c:pt>
                <c:pt idx="25">
                  <c:v>0.316510605548394</c:v>
                </c:pt>
                <c:pt idx="26">
                  <c:v>1.34194245168485</c:v>
                </c:pt>
                <c:pt idx="27">
                  <c:v>0.246076692476984</c:v>
                </c:pt>
                <c:pt idx="28">
                  <c:v>0.841074670066734</c:v>
                </c:pt>
                <c:pt idx="29">
                  <c:v>0.573465531711806</c:v>
                </c:pt>
                <c:pt idx="30">
                  <c:v>0.385294274622811</c:v>
                </c:pt>
                <c:pt idx="31">
                  <c:v>0.192051468738452</c:v>
                </c:pt>
                <c:pt idx="32">
                  <c:v>0.563807256777294</c:v>
                </c:pt>
                <c:pt idx="33">
                  <c:v>0.182036531369671</c:v>
                </c:pt>
                <c:pt idx="34">
                  <c:v>0.164139655702152</c:v>
                </c:pt>
                <c:pt idx="35" formatCode="0.00E+00">
                  <c:v>0.00494835395576258</c:v>
                </c:pt>
                <c:pt idx="36">
                  <c:v>1.14119887061383</c:v>
                </c:pt>
                <c:pt idx="37">
                  <c:v>1.90304799497763</c:v>
                </c:pt>
                <c:pt idx="38">
                  <c:v>0.0796296120166935</c:v>
                </c:pt>
                <c:pt idx="39">
                  <c:v>2.66333198676769</c:v>
                </c:pt>
                <c:pt idx="40">
                  <c:v>0.228705858489406</c:v>
                </c:pt>
                <c:pt idx="41">
                  <c:v>0.297045957569089</c:v>
                </c:pt>
                <c:pt idx="42">
                  <c:v>0.163952274996033</c:v>
                </c:pt>
                <c:pt idx="43">
                  <c:v>0.646728628630626</c:v>
                </c:pt>
                <c:pt idx="44">
                  <c:v>0.928988775914711</c:v>
                </c:pt>
                <c:pt idx="45">
                  <c:v>0.0928452499991484</c:v>
                </c:pt>
                <c:pt idx="46">
                  <c:v>0.175643615597458</c:v>
                </c:pt>
                <c:pt idx="47">
                  <c:v>1.85348106390665</c:v>
                </c:pt>
                <c:pt idx="48">
                  <c:v>0.659314309824759</c:v>
                </c:pt>
                <c:pt idx="49">
                  <c:v>0.437870070821092</c:v>
                </c:pt>
                <c:pt idx="50">
                  <c:v>4.83319216465137</c:v>
                </c:pt>
                <c:pt idx="51">
                  <c:v>2.755472697416879</c:v>
                </c:pt>
                <c:pt idx="52">
                  <c:v>0.900390723802755</c:v>
                </c:pt>
                <c:pt idx="53">
                  <c:v>0.273069497627119</c:v>
                </c:pt>
                <c:pt idx="54">
                  <c:v>0.326923420889405</c:v>
                </c:pt>
                <c:pt idx="55">
                  <c:v>0.687501075807058</c:v>
                </c:pt>
                <c:pt idx="56">
                  <c:v>0.510380532302247</c:v>
                </c:pt>
                <c:pt idx="57">
                  <c:v>0.0669555068566943</c:v>
                </c:pt>
                <c:pt idx="58">
                  <c:v>0.116977468595172</c:v>
                </c:pt>
                <c:pt idx="59">
                  <c:v>0.567130234680533</c:v>
                </c:pt>
                <c:pt idx="60">
                  <c:v>1.39545403995292</c:v>
                </c:pt>
                <c:pt idx="61">
                  <c:v>0.63775586491824</c:v>
                </c:pt>
                <c:pt idx="62">
                  <c:v>0.201143577400184</c:v>
                </c:pt>
                <c:pt idx="63">
                  <c:v>0.278958120942176</c:v>
                </c:pt>
                <c:pt idx="64">
                  <c:v>0.215751907734809</c:v>
                </c:pt>
                <c:pt idx="65">
                  <c:v>0.879504710972536</c:v>
                </c:pt>
                <c:pt idx="66">
                  <c:v>3.50025727607314</c:v>
                </c:pt>
                <c:pt idx="67">
                  <c:v>0.628446506989</c:v>
                </c:pt>
                <c:pt idx="68">
                  <c:v>0.938248850097238</c:v>
                </c:pt>
                <c:pt idx="69">
                  <c:v>0.308148488881375</c:v>
                </c:pt>
                <c:pt idx="70">
                  <c:v>0.270712904213442</c:v>
                </c:pt>
                <c:pt idx="71">
                  <c:v>0.0366461371844581</c:v>
                </c:pt>
                <c:pt idx="72">
                  <c:v>0.326830778019227</c:v>
                </c:pt>
                <c:pt idx="73">
                  <c:v>3.51863855745963</c:v>
                </c:pt>
                <c:pt idx="74">
                  <c:v>0.984501637910323</c:v>
                </c:pt>
                <c:pt idx="75">
                  <c:v>0.30107749064163</c:v>
                </c:pt>
                <c:pt idx="76">
                  <c:v>0.252546831937096</c:v>
                </c:pt>
                <c:pt idx="77">
                  <c:v>0.542756602426483</c:v>
                </c:pt>
                <c:pt idx="78">
                  <c:v>0.590043158414008</c:v>
                </c:pt>
                <c:pt idx="79">
                  <c:v>0.141093821719957</c:v>
                </c:pt>
                <c:pt idx="80">
                  <c:v>0.879937036392103</c:v>
                </c:pt>
                <c:pt idx="81">
                  <c:v>0.382240834964211</c:v>
                </c:pt>
                <c:pt idx="82">
                  <c:v>0.231391756647303</c:v>
                </c:pt>
                <c:pt idx="83">
                  <c:v>0.288631516600025</c:v>
                </c:pt>
                <c:pt idx="84">
                  <c:v>0.603557489469711</c:v>
                </c:pt>
                <c:pt idx="85">
                  <c:v>1.0161016904272</c:v>
                </c:pt>
                <c:pt idx="86">
                  <c:v>0.0815283512171813</c:v>
                </c:pt>
                <c:pt idx="87">
                  <c:v>0.952248253343004</c:v>
                </c:pt>
                <c:pt idx="88">
                  <c:v>0.567248183728218</c:v>
                </c:pt>
                <c:pt idx="89">
                  <c:v>0.11519177965605</c:v>
                </c:pt>
                <c:pt idx="90" formatCode="0.00E+00">
                  <c:v>0.00154091567879542</c:v>
                </c:pt>
                <c:pt idx="91">
                  <c:v>0.588797238141986</c:v>
                </c:pt>
                <c:pt idx="92">
                  <c:v>0.213932331095159</c:v>
                </c:pt>
                <c:pt idx="93">
                  <c:v>0.185683607707707</c:v>
                </c:pt>
                <c:pt idx="94">
                  <c:v>2.09028573390232</c:v>
                </c:pt>
                <c:pt idx="95">
                  <c:v>4.33616752089229</c:v>
                </c:pt>
                <c:pt idx="96">
                  <c:v>0.0821033817540714</c:v>
                </c:pt>
                <c:pt idx="97">
                  <c:v>0.0439767181393295</c:v>
                </c:pt>
                <c:pt idx="98">
                  <c:v>0.402865970820689</c:v>
                </c:pt>
                <c:pt idx="99">
                  <c:v>0.184252567807451</c:v>
                </c:pt>
                <c:pt idx="100">
                  <c:v>0.349919989109184</c:v>
                </c:pt>
                <c:pt idx="101">
                  <c:v>0.167594838755784</c:v>
                </c:pt>
                <c:pt idx="102">
                  <c:v>1.35061235204524</c:v>
                </c:pt>
                <c:pt idx="103">
                  <c:v>0.533587951853976</c:v>
                </c:pt>
                <c:pt idx="104">
                  <c:v>0.318600138684241</c:v>
                </c:pt>
                <c:pt idx="105">
                  <c:v>0.534286560897908</c:v>
                </c:pt>
                <c:pt idx="106">
                  <c:v>0.233275248045736</c:v>
                </c:pt>
                <c:pt idx="107">
                  <c:v>0.0577135770875019</c:v>
                </c:pt>
                <c:pt idx="108">
                  <c:v>0.178989663493809</c:v>
                </c:pt>
                <c:pt idx="109">
                  <c:v>0.165147118625668</c:v>
                </c:pt>
                <c:pt idx="110">
                  <c:v>0.526186275652021</c:v>
                </c:pt>
                <c:pt idx="111" formatCode="0.00E+00">
                  <c:v>0.00853698980962345</c:v>
                </c:pt>
                <c:pt idx="112">
                  <c:v>1.21226092857537</c:v>
                </c:pt>
                <c:pt idx="113">
                  <c:v>0.274816900196523</c:v>
                </c:pt>
                <c:pt idx="114">
                  <c:v>0.581966340663166</c:v>
                </c:pt>
                <c:pt idx="115">
                  <c:v>0.317836191986897</c:v>
                </c:pt>
                <c:pt idx="116">
                  <c:v>0.239572554842816</c:v>
                </c:pt>
                <c:pt idx="117">
                  <c:v>0.290605198208074</c:v>
                </c:pt>
                <c:pt idx="118">
                  <c:v>0.175546084521805</c:v>
                </c:pt>
              </c:numCache>
            </c:numRef>
          </c:yVal>
          <c:smooth val="0"/>
          <c:extLst xmlns:c16r2="http://schemas.microsoft.com/office/drawing/2015/06/chart">
            <c:ext xmlns:c16="http://schemas.microsoft.com/office/drawing/2014/chart" uri="{C3380CC4-5D6E-409C-BE32-E72D297353CC}">
              <c16:uniqueId val="{00000000-FBCF-408C-94E8-47B81F7F023F}"/>
            </c:ext>
          </c:extLst>
        </c:ser>
        <c:ser>
          <c:idx val="2"/>
          <c:order val="1"/>
          <c:spPr>
            <a:ln w="25400" cap="rnd">
              <a:noFill/>
              <a:round/>
            </a:ln>
            <a:effectLst/>
          </c:spPr>
          <c:marker>
            <c:symbol val="diamond"/>
            <c:size val="5"/>
            <c:spPr>
              <a:solidFill>
                <a:srgbClr val="92D050"/>
              </a:solidFill>
              <a:ln w="9525">
                <a:noFill/>
              </a:ln>
              <a:effectLst/>
            </c:spPr>
          </c:marker>
          <c:xVal>
            <c:numRef>
              <c:f>Sheet1!$R$3:$R$154</c:f>
              <c:numCache>
                <c:formatCode>General</c:formatCode>
                <c:ptCount val="152"/>
                <c:pt idx="0">
                  <c:v>11359.1704</c:v>
                </c:pt>
                <c:pt idx="1">
                  <c:v>13921.18002</c:v>
                </c:pt>
                <c:pt idx="2">
                  <c:v>5984.64042199999</c:v>
                </c:pt>
                <c:pt idx="3">
                  <c:v>21013.01762999999</c:v>
                </c:pt>
                <c:pt idx="4">
                  <c:v>18489.43489</c:v>
                </c:pt>
                <c:pt idx="5">
                  <c:v>8190.239289</c:v>
                </c:pt>
                <c:pt idx="6">
                  <c:v>44260.57597</c:v>
                </c:pt>
                <c:pt idx="7">
                  <c:v>44438.72482</c:v>
                </c:pt>
                <c:pt idx="8">
                  <c:v>16001.3234</c:v>
                </c:pt>
                <c:pt idx="9">
                  <c:v>3319.353556</c:v>
                </c:pt>
                <c:pt idx="10">
                  <c:v>16752.0987699999</c:v>
                </c:pt>
                <c:pt idx="11">
                  <c:v>42094.57905</c:v>
                </c:pt>
                <c:pt idx="12">
                  <c:v>7846.01583199999</c:v>
                </c:pt>
                <c:pt idx="13">
                  <c:v>2009.961384</c:v>
                </c:pt>
                <c:pt idx="14">
                  <c:v>8253.293783</c:v>
                </c:pt>
                <c:pt idx="15">
                  <c:v>6707.956184</c:v>
                </c:pt>
                <c:pt idx="16">
                  <c:v>11327.48741</c:v>
                </c:pt>
                <c:pt idx="17">
                  <c:v>15723.23706</c:v>
                </c:pt>
                <c:pt idx="18">
                  <c:v>14023.6916199999</c:v>
                </c:pt>
                <c:pt idx="19">
                  <c:v>17794.52661</c:v>
                </c:pt>
                <c:pt idx="20">
                  <c:v>1642.185834</c:v>
                </c:pt>
                <c:pt idx="21">
                  <c:v>721.1765615</c:v>
                </c:pt>
                <c:pt idx="22">
                  <c:v>3346.817793</c:v>
                </c:pt>
                <c:pt idx="23">
                  <c:v>43113.68397</c:v>
                </c:pt>
                <c:pt idx="24">
                  <c:v>647.8804448</c:v>
                </c:pt>
                <c:pt idx="25">
                  <c:v>1845.914679</c:v>
                </c:pt>
                <c:pt idx="26">
                  <c:v>22706.72053999999</c:v>
                </c:pt>
                <c:pt idx="27">
                  <c:v>14399.4476599999</c:v>
                </c:pt>
                <c:pt idx="28">
                  <c:v>13124.32484</c:v>
                </c:pt>
                <c:pt idx="29">
                  <c:v>1411.152339</c:v>
                </c:pt>
                <c:pt idx="30">
                  <c:v>743.8943424</c:v>
                </c:pt>
                <c:pt idx="31">
                  <c:v>5301.395941</c:v>
                </c:pt>
                <c:pt idx="32">
                  <c:v>15401.4924999999</c:v>
                </c:pt>
                <c:pt idx="33">
                  <c:v>3424.764209999999</c:v>
                </c:pt>
                <c:pt idx="34">
                  <c:v>21527.9676699999</c:v>
                </c:pt>
                <c:pt idx="35">
                  <c:v>31331.393</c:v>
                </c:pt>
                <c:pt idx="36">
                  <c:v>31338.87520999999</c:v>
                </c:pt>
                <c:pt idx="37">
                  <c:v>45991.22478</c:v>
                </c:pt>
                <c:pt idx="38">
                  <c:v>10151.3425199999</c:v>
                </c:pt>
                <c:pt idx="39">
                  <c:v>14098.8758699999</c:v>
                </c:pt>
                <c:pt idx="40">
                  <c:v>10424.2641499999</c:v>
                </c:pt>
                <c:pt idx="41">
                  <c:v>10319.25693</c:v>
                </c:pt>
                <c:pt idx="42">
                  <c:v>7989.997256</c:v>
                </c:pt>
                <c:pt idx="43">
                  <c:v>28109.8170399999</c:v>
                </c:pt>
                <c:pt idx="44">
                  <c:v>1608.293476</c:v>
                </c:pt>
                <c:pt idx="45">
                  <c:v>8447.264216</c:v>
                </c:pt>
                <c:pt idx="46">
                  <c:v>38061.09426000001</c:v>
                </c:pt>
                <c:pt idx="47">
                  <c:v>16786.00072</c:v>
                </c:pt>
                <c:pt idx="48">
                  <c:v>9276.76624299999</c:v>
                </c:pt>
                <c:pt idx="49">
                  <c:v>44356.8577299999</c:v>
                </c:pt>
                <c:pt idx="50">
                  <c:v>3980.20210599999</c:v>
                </c:pt>
                <c:pt idx="51">
                  <c:v>24223.99229</c:v>
                </c:pt>
                <c:pt idx="52">
                  <c:v>7366.76847999999</c:v>
                </c:pt>
                <c:pt idx="53">
                  <c:v>1823.338788</c:v>
                </c:pt>
                <c:pt idx="54">
                  <c:v>1491.681953</c:v>
                </c:pt>
                <c:pt idx="55">
                  <c:v>7266.33528499999</c:v>
                </c:pt>
                <c:pt idx="56">
                  <c:v>1653.961848</c:v>
                </c:pt>
                <c:pt idx="57">
                  <c:v>4392.26594699999</c:v>
                </c:pt>
                <c:pt idx="58">
                  <c:v>25664.13599999999</c:v>
                </c:pt>
                <c:pt idx="59">
                  <c:v>6092.648097</c:v>
                </c:pt>
                <c:pt idx="60">
                  <c:v>10764.548</c:v>
                </c:pt>
                <c:pt idx="61">
                  <c:v>18497.67701</c:v>
                </c:pt>
                <c:pt idx="62">
                  <c:v>16086.91806</c:v>
                </c:pt>
                <c:pt idx="63">
                  <c:v>63301.15414000001</c:v>
                </c:pt>
                <c:pt idx="64">
                  <c:v>32688.4081</c:v>
                </c:pt>
                <c:pt idx="65">
                  <c:v>34699.86736</c:v>
                </c:pt>
                <c:pt idx="66">
                  <c:v>8179.62034</c:v>
                </c:pt>
                <c:pt idx="67">
                  <c:v>38252.3011399999</c:v>
                </c:pt>
                <c:pt idx="68">
                  <c:v>8389.604574</c:v>
                </c:pt>
                <c:pt idx="69">
                  <c:v>23446.56506</c:v>
                </c:pt>
                <c:pt idx="70">
                  <c:v>2925.60091699999</c:v>
                </c:pt>
                <c:pt idx="71">
                  <c:v>1955.15532299999</c:v>
                </c:pt>
                <c:pt idx="72">
                  <c:v>34985.84933</c:v>
                </c:pt>
                <c:pt idx="73">
                  <c:v>3293.700997</c:v>
                </c:pt>
                <c:pt idx="74">
                  <c:v>6073.223695000001</c:v>
                </c:pt>
                <c:pt idx="75">
                  <c:v>23728.51364</c:v>
                </c:pt>
                <c:pt idx="76">
                  <c:v>13267.8857</c:v>
                </c:pt>
                <c:pt idx="77">
                  <c:v>2736.354895</c:v>
                </c:pt>
                <c:pt idx="78">
                  <c:v>753.557379</c:v>
                </c:pt>
                <c:pt idx="79">
                  <c:v>27943.8151199999</c:v>
                </c:pt>
                <c:pt idx="80">
                  <c:v>94920.95872</c:v>
                </c:pt>
                <c:pt idx="81">
                  <c:v>13054.8908099999</c:v>
                </c:pt>
                <c:pt idx="82">
                  <c:v>1396.669615</c:v>
                </c:pt>
                <c:pt idx="83">
                  <c:v>1083.801421</c:v>
                </c:pt>
                <c:pt idx="84">
                  <c:v>25668.88436</c:v>
                </c:pt>
                <c:pt idx="85">
                  <c:v>14231.5341299999</c:v>
                </c:pt>
                <c:pt idx="86">
                  <c:v>1971.08447999999</c:v>
                </c:pt>
                <c:pt idx="87">
                  <c:v>3572.280549999999</c:v>
                </c:pt>
                <c:pt idx="88">
                  <c:v>19567.4896599999</c:v>
                </c:pt>
                <c:pt idx="89">
                  <c:v>16832.46304</c:v>
                </c:pt>
                <c:pt idx="90">
                  <c:v>4944.399693</c:v>
                </c:pt>
                <c:pt idx="91">
                  <c:v>11361.00642</c:v>
                </c:pt>
                <c:pt idx="92">
                  <c:v>15737.02113</c:v>
                </c:pt>
                <c:pt idx="93">
                  <c:v>7285.90832099999</c:v>
                </c:pt>
                <c:pt idx="94">
                  <c:v>5305.04713699999</c:v>
                </c:pt>
                <c:pt idx="95">
                  <c:v>9852.035110999997</c:v>
                </c:pt>
                <c:pt idx="96">
                  <c:v>2297.652539</c:v>
                </c:pt>
                <c:pt idx="97">
                  <c:v>47269.63295</c:v>
                </c:pt>
                <c:pt idx="98">
                  <c:v>5136.84157399999</c:v>
                </c:pt>
                <c:pt idx="99">
                  <c:v>914.4670357999998</c:v>
                </c:pt>
                <c:pt idx="100">
                  <c:v>5434.734794999989</c:v>
                </c:pt>
                <c:pt idx="101">
                  <c:v>64139.54705</c:v>
                </c:pt>
                <c:pt idx="102">
                  <c:v>4854.632259</c:v>
                </c:pt>
                <c:pt idx="103">
                  <c:v>21334.93967999989</c:v>
                </c:pt>
                <c:pt idx="104">
                  <c:v>3878.28772899999</c:v>
                </c:pt>
                <c:pt idx="105">
                  <c:v>8871.379539999996</c:v>
                </c:pt>
                <c:pt idx="106">
                  <c:v>12071.59238</c:v>
                </c:pt>
                <c:pt idx="107">
                  <c:v>7236.46707099999</c:v>
                </c:pt>
                <c:pt idx="108">
                  <c:v>26035.8379</c:v>
                </c:pt>
                <c:pt idx="109">
                  <c:v>27102.6636999999</c:v>
                </c:pt>
                <c:pt idx="110">
                  <c:v>21614.68624</c:v>
                </c:pt>
                <c:pt idx="111">
                  <c:v>24416.62388</c:v>
                </c:pt>
                <c:pt idx="112">
                  <c:v>1773.75048399999</c:v>
                </c:pt>
                <c:pt idx="113">
                  <c:v>2379.451264</c:v>
                </c:pt>
                <c:pt idx="114">
                  <c:v>13720.8908899999</c:v>
                </c:pt>
                <c:pt idx="115">
                  <c:v>26319.15863</c:v>
                </c:pt>
                <c:pt idx="116">
                  <c:v>1368.829098</c:v>
                </c:pt>
                <c:pt idx="117">
                  <c:v>29212.3782</c:v>
                </c:pt>
                <c:pt idx="118">
                  <c:v>29930.03704</c:v>
                </c:pt>
                <c:pt idx="119">
                  <c:v>2072.710578</c:v>
                </c:pt>
                <c:pt idx="120">
                  <c:v>12236.83195</c:v>
                </c:pt>
                <c:pt idx="121">
                  <c:v>33320.03511</c:v>
                </c:pt>
                <c:pt idx="122">
                  <c:v>11639.30965</c:v>
                </c:pt>
                <c:pt idx="123">
                  <c:v>12010.5015099999</c:v>
                </c:pt>
                <c:pt idx="124">
                  <c:v>10623.38552</c:v>
                </c:pt>
                <c:pt idx="125">
                  <c:v>4386.352577000001</c:v>
                </c:pt>
                <c:pt idx="126">
                  <c:v>7723.641059</c:v>
                </c:pt>
                <c:pt idx="127">
                  <c:v>46568.17715</c:v>
                </c:pt>
                <c:pt idx="128">
                  <c:v>57427.89254</c:v>
                </c:pt>
                <c:pt idx="129">
                  <c:v>2762.58545299999</c:v>
                </c:pt>
                <c:pt idx="130">
                  <c:v>2583.58967299999</c:v>
                </c:pt>
                <c:pt idx="131">
                  <c:v>15683.03242</c:v>
                </c:pt>
                <c:pt idx="132">
                  <c:v>1984.660767</c:v>
                </c:pt>
                <c:pt idx="133">
                  <c:v>1382.10974699999</c:v>
                </c:pt>
                <c:pt idx="134">
                  <c:v>5327.2672</c:v>
                </c:pt>
                <c:pt idx="135">
                  <c:v>30464.7591699999</c:v>
                </c:pt>
                <c:pt idx="136">
                  <c:v>10752.01683</c:v>
                </c:pt>
                <c:pt idx="137">
                  <c:v>23756.48429</c:v>
                </c:pt>
                <c:pt idx="138">
                  <c:v>1687.08273599999</c:v>
                </c:pt>
                <c:pt idx="139">
                  <c:v>7668.05577599999</c:v>
                </c:pt>
                <c:pt idx="140">
                  <c:v>39254.7721699999</c:v>
                </c:pt>
                <c:pt idx="141">
                  <c:v>53445.37059</c:v>
                </c:pt>
                <c:pt idx="142">
                  <c:v>20046.92683</c:v>
                </c:pt>
                <c:pt idx="143">
                  <c:v>6038.928299</c:v>
                </c:pt>
                <c:pt idx="144">
                  <c:v>2856.47531</c:v>
                </c:pt>
                <c:pt idx="145">
                  <c:v>5837.62870399999</c:v>
                </c:pt>
                <c:pt idx="146">
                  <c:v>2325.06996</c:v>
                </c:pt>
                <c:pt idx="147">
                  <c:v>3646.962322</c:v>
                </c:pt>
                <c:pt idx="148">
                  <c:v>1879.62812</c:v>
                </c:pt>
              </c:numCache>
            </c:numRef>
          </c:xVal>
          <c:yVal>
            <c:numRef>
              <c:f>Sheet1!$S$3:$S$154</c:f>
              <c:numCache>
                <c:formatCode>General</c:formatCode>
                <c:ptCount val="152"/>
                <c:pt idx="0">
                  <c:v>0.962646898787671</c:v>
                </c:pt>
                <c:pt idx="1">
                  <c:v>0.415856769067378</c:v>
                </c:pt>
                <c:pt idx="2">
                  <c:v>0.146803698987927</c:v>
                </c:pt>
                <c:pt idx="3">
                  <c:v>9.86110616681022</c:v>
                </c:pt>
                <c:pt idx="4">
                  <c:v>0.434318473861454</c:v>
                </c:pt>
                <c:pt idx="5">
                  <c:v>0.7033573431661</c:v>
                </c:pt>
                <c:pt idx="6">
                  <c:v>0.199834968789336</c:v>
                </c:pt>
                <c:pt idx="7">
                  <c:v>0.220945888185758</c:v>
                </c:pt>
                <c:pt idx="8">
                  <c:v>0.255020086761331</c:v>
                </c:pt>
                <c:pt idx="9">
                  <c:v>2.23793255454357</c:v>
                </c:pt>
                <c:pt idx="10">
                  <c:v>0.344901193232765</c:v>
                </c:pt>
                <c:pt idx="11">
                  <c:v>0.058997898500836</c:v>
                </c:pt>
                <c:pt idx="12">
                  <c:v>1.38271978633966</c:v>
                </c:pt>
                <c:pt idx="13">
                  <c:v>0.244877929356114</c:v>
                </c:pt>
                <c:pt idx="14">
                  <c:v>2.30291701701337</c:v>
                </c:pt>
                <c:pt idx="15">
                  <c:v>0.487081901057213</c:v>
                </c:pt>
                <c:pt idx="16">
                  <c:v>0.604189143055375</c:v>
                </c:pt>
                <c:pt idx="17">
                  <c:v>0.281818375016036</c:v>
                </c:pt>
                <c:pt idx="18">
                  <c:v>0.185436649518424</c:v>
                </c:pt>
                <c:pt idx="19">
                  <c:v>0.224367938358165</c:v>
                </c:pt>
                <c:pt idx="20">
                  <c:v>0.227661590140049</c:v>
                </c:pt>
                <c:pt idx="21">
                  <c:v>0.354119061243472</c:v>
                </c:pt>
                <c:pt idx="22">
                  <c:v>0.256138175325342</c:v>
                </c:pt>
                <c:pt idx="23">
                  <c:v>0.0920354974760223</c:v>
                </c:pt>
                <c:pt idx="24">
                  <c:v>0.542453808709856</c:v>
                </c:pt>
                <c:pt idx="25">
                  <c:v>0.239984705103134</c:v>
                </c:pt>
                <c:pt idx="26">
                  <c:v>0.961882641498445</c:v>
                </c:pt>
                <c:pt idx="27">
                  <c:v>0.315883851556652</c:v>
                </c:pt>
                <c:pt idx="28">
                  <c:v>1.34496442252573</c:v>
                </c:pt>
                <c:pt idx="29">
                  <c:v>0.246829369521743</c:v>
                </c:pt>
                <c:pt idx="30">
                  <c:v>0.841252992355093</c:v>
                </c:pt>
                <c:pt idx="31">
                  <c:v>0.56332502871111</c:v>
                </c:pt>
                <c:pt idx="32">
                  <c:v>0.385998312269354</c:v>
                </c:pt>
                <c:pt idx="33">
                  <c:v>0.192066756131929</c:v>
                </c:pt>
                <c:pt idx="34">
                  <c:v>0.564049136528561</c:v>
                </c:pt>
                <c:pt idx="35">
                  <c:v>0.180358243872695</c:v>
                </c:pt>
                <c:pt idx="36">
                  <c:v>0.164335648739247</c:v>
                </c:pt>
                <c:pt idx="37" formatCode="0.00E+00">
                  <c:v>0.00495384929216004</c:v>
                </c:pt>
                <c:pt idx="38">
                  <c:v>2.20811246642435</c:v>
                </c:pt>
                <c:pt idx="39">
                  <c:v>1.14147177964989</c:v>
                </c:pt>
                <c:pt idx="40">
                  <c:v>1.90297674091481</c:v>
                </c:pt>
                <c:pt idx="41">
                  <c:v>0.0795467852947584</c:v>
                </c:pt>
                <c:pt idx="42">
                  <c:v>2.67278196412726</c:v>
                </c:pt>
                <c:pt idx="43">
                  <c:v>0.228023885521753</c:v>
                </c:pt>
                <c:pt idx="44">
                  <c:v>0.297016576831967</c:v>
                </c:pt>
                <c:pt idx="45">
                  <c:v>2.72432105238283</c:v>
                </c:pt>
                <c:pt idx="46">
                  <c:v>0.164335212609485</c:v>
                </c:pt>
                <c:pt idx="47">
                  <c:v>0.646387203473207</c:v>
                </c:pt>
                <c:pt idx="48">
                  <c:v>0.928722050153844</c:v>
                </c:pt>
                <c:pt idx="49">
                  <c:v>0.0927851438871269</c:v>
                </c:pt>
                <c:pt idx="50">
                  <c:v>0.175669968851972</c:v>
                </c:pt>
                <c:pt idx="51">
                  <c:v>1.86259298815587</c:v>
                </c:pt>
                <c:pt idx="52">
                  <c:v>0.673064970903418</c:v>
                </c:pt>
                <c:pt idx="53">
                  <c:v>0.437922663686563</c:v>
                </c:pt>
                <c:pt idx="54">
                  <c:v>0.115486050834872</c:v>
                </c:pt>
                <c:pt idx="55">
                  <c:v>0.996147550381253</c:v>
                </c:pt>
                <c:pt idx="56">
                  <c:v>5.40232540937758</c:v>
                </c:pt>
                <c:pt idx="57">
                  <c:v>2.76510270915821</c:v>
                </c:pt>
                <c:pt idx="58">
                  <c:v>0.900028183198571</c:v>
                </c:pt>
                <c:pt idx="59">
                  <c:v>0.273131551132986</c:v>
                </c:pt>
                <c:pt idx="60">
                  <c:v>0.325275040486011</c:v>
                </c:pt>
                <c:pt idx="61">
                  <c:v>0.680629052313839</c:v>
                </c:pt>
                <c:pt idx="62">
                  <c:v>0.510380532302247</c:v>
                </c:pt>
                <c:pt idx="63">
                  <c:v>0.0669581255244835</c:v>
                </c:pt>
                <c:pt idx="64">
                  <c:v>0.116996024534373</c:v>
                </c:pt>
                <c:pt idx="65">
                  <c:v>0.566918124017078</c:v>
                </c:pt>
                <c:pt idx="66">
                  <c:v>1.39564954002543</c:v>
                </c:pt>
                <c:pt idx="67">
                  <c:v>0.637337091040581</c:v>
                </c:pt>
                <c:pt idx="68">
                  <c:v>0.201148784446058</c:v>
                </c:pt>
                <c:pt idx="69">
                  <c:v>0.27926082491499</c:v>
                </c:pt>
                <c:pt idx="70">
                  <c:v>0.215799743231994</c:v>
                </c:pt>
                <c:pt idx="71" formatCode="0.00E+00">
                  <c:v>0.00509221317018207</c:v>
                </c:pt>
                <c:pt idx="72">
                  <c:v>0.571581917907194</c:v>
                </c:pt>
                <c:pt idx="73">
                  <c:v>0.876763969494105</c:v>
                </c:pt>
                <c:pt idx="74">
                  <c:v>3.50193929268463</c:v>
                </c:pt>
                <c:pt idx="75">
                  <c:v>0.629914508228704</c:v>
                </c:pt>
                <c:pt idx="76">
                  <c:v>0.329018887537534</c:v>
                </c:pt>
                <c:pt idx="77">
                  <c:v>0.938244804556776</c:v>
                </c:pt>
                <c:pt idx="78">
                  <c:v>0.308337007096334</c:v>
                </c:pt>
                <c:pt idx="79">
                  <c:v>0.270300985625023</c:v>
                </c:pt>
                <c:pt idx="80">
                  <c:v>0.0366907210122763</c:v>
                </c:pt>
                <c:pt idx="81">
                  <c:v>0.327407463280375</c:v>
                </c:pt>
                <c:pt idx="82">
                  <c:v>3.50472095005447</c:v>
                </c:pt>
                <c:pt idx="83">
                  <c:v>0.984215567211071</c:v>
                </c:pt>
                <c:pt idx="84">
                  <c:v>0.301179399993316</c:v>
                </c:pt>
                <c:pt idx="85" formatCode="0.00E+00">
                  <c:v>0.00162354925865563</c:v>
                </c:pt>
                <c:pt idx="86">
                  <c:v>0.252484066629111</c:v>
                </c:pt>
                <c:pt idx="87">
                  <c:v>0.569421935636898</c:v>
                </c:pt>
                <c:pt idx="88">
                  <c:v>0.590038608433441</c:v>
                </c:pt>
                <c:pt idx="89">
                  <c:v>0.14110002396015</c:v>
                </c:pt>
                <c:pt idx="90">
                  <c:v>0.881150211817903</c:v>
                </c:pt>
                <c:pt idx="91">
                  <c:v>0.38535829923174</c:v>
                </c:pt>
                <c:pt idx="92">
                  <c:v>0.233843573277463</c:v>
                </c:pt>
                <c:pt idx="93">
                  <c:v>0.286710151279733</c:v>
                </c:pt>
                <c:pt idx="94">
                  <c:v>1.29923888707181</c:v>
                </c:pt>
                <c:pt idx="95">
                  <c:v>0.60364365966747</c:v>
                </c:pt>
                <c:pt idx="96">
                  <c:v>1.00484869621474</c:v>
                </c:pt>
                <c:pt idx="97">
                  <c:v>0.0814802956643772</c:v>
                </c:pt>
                <c:pt idx="98">
                  <c:v>0.9559508542784</c:v>
                </c:pt>
                <c:pt idx="99">
                  <c:v>0.552222480741709</c:v>
                </c:pt>
                <c:pt idx="100">
                  <c:v>0.115191771870048</c:v>
                </c:pt>
                <c:pt idx="101" formatCode="0.00E+00">
                  <c:v>0.00153562144154409</c:v>
                </c:pt>
                <c:pt idx="102">
                  <c:v>0.587044647345813</c:v>
                </c:pt>
                <c:pt idx="103">
                  <c:v>0.21401685765106</c:v>
                </c:pt>
                <c:pt idx="104">
                  <c:v>0.971791380015325</c:v>
                </c:pt>
                <c:pt idx="105">
                  <c:v>0.18550265609679</c:v>
                </c:pt>
                <c:pt idx="106">
                  <c:v>2.09501290435173</c:v>
                </c:pt>
                <c:pt idx="107">
                  <c:v>4.34603960435217</c:v>
                </c:pt>
                <c:pt idx="108">
                  <c:v>0.0820629970431394</c:v>
                </c:pt>
                <c:pt idx="109">
                  <c:v>0.0439795007897746</c:v>
                </c:pt>
                <c:pt idx="110">
                  <c:v>0.402059223102214</c:v>
                </c:pt>
                <c:pt idx="111">
                  <c:v>0.19858115896532</c:v>
                </c:pt>
                <c:pt idx="112">
                  <c:v>0.349799553054977</c:v>
                </c:pt>
                <c:pt idx="113">
                  <c:v>0.167574817309934</c:v>
                </c:pt>
                <c:pt idx="114">
                  <c:v>1.35246862168181</c:v>
                </c:pt>
                <c:pt idx="115">
                  <c:v>0.0</c:v>
                </c:pt>
                <c:pt idx="116">
                  <c:v>0.533586376195793</c:v>
                </c:pt>
                <c:pt idx="117">
                  <c:v>0.318428927486654</c:v>
                </c:pt>
                <c:pt idx="118">
                  <c:v>0.534196375123202</c:v>
                </c:pt>
                <c:pt idx="119">
                  <c:v>3.505696193862949</c:v>
                </c:pt>
                <c:pt idx="120">
                  <c:v>0.233278778598398</c:v>
                </c:pt>
                <c:pt idx="121">
                  <c:v>0.0577091053476933</c:v>
                </c:pt>
                <c:pt idx="122">
                  <c:v>0.179025881227318</c:v>
                </c:pt>
                <c:pt idx="123">
                  <c:v>1.3361893391689</c:v>
                </c:pt>
                <c:pt idx="124">
                  <c:v>1.36514240788103</c:v>
                </c:pt>
                <c:pt idx="125">
                  <c:v>0.165153186186412</c:v>
                </c:pt>
                <c:pt idx="126">
                  <c:v>0.526186275652021</c:v>
                </c:pt>
                <c:pt idx="127" formatCode="0.00E+00">
                  <c:v>0.00854190203351638</c:v>
                </c:pt>
                <c:pt idx="128">
                  <c:v>0.130091899598741</c:v>
                </c:pt>
                <c:pt idx="129">
                  <c:v>1.19313339038516</c:v>
                </c:pt>
                <c:pt idx="130">
                  <c:v>0.274852113449647</c:v>
                </c:pt>
                <c:pt idx="131">
                  <c:v>0.579740206502215</c:v>
                </c:pt>
                <c:pt idx="132">
                  <c:v>0.911492612199969</c:v>
                </c:pt>
                <c:pt idx="133">
                  <c:v>0.317900862682412</c:v>
                </c:pt>
                <c:pt idx="134">
                  <c:v>4.066226154580822</c:v>
                </c:pt>
                <c:pt idx="135">
                  <c:v>0.809909055909006</c:v>
                </c:pt>
                <c:pt idx="136">
                  <c:v>0.239269675074066</c:v>
                </c:pt>
                <c:pt idx="137">
                  <c:v>0.289501859129288</c:v>
                </c:pt>
                <c:pt idx="138">
                  <c:v>0.176446263051453</c:v>
                </c:pt>
                <c:pt idx="139">
                  <c:v>0.589449725422353</c:v>
                </c:pt>
                <c:pt idx="140">
                  <c:v>0.0559074751994898</c:v>
                </c:pt>
                <c:pt idx="141">
                  <c:v>0.241999552894892</c:v>
                </c:pt>
                <c:pt idx="142">
                  <c:v>0.0568984636887335</c:v>
                </c:pt>
                <c:pt idx="143">
                  <c:v>0.242162269096029</c:v>
                </c:pt>
                <c:pt idx="144">
                  <c:v>7.034944602800779</c:v>
                </c:pt>
                <c:pt idx="145">
                  <c:v>1.49397309433118</c:v>
                </c:pt>
                <c:pt idx="146">
                  <c:v>0.49944720154142</c:v>
                </c:pt>
                <c:pt idx="147">
                  <c:v>0.190090001259726</c:v>
                </c:pt>
                <c:pt idx="148" formatCode="0.00E+00">
                  <c:v>0.00278845075915313</c:v>
                </c:pt>
                <c:pt idx="149">
                  <c:v>0.0</c:v>
                </c:pt>
                <c:pt idx="150" formatCode="0.00E+00">
                  <c:v>0.0</c:v>
                </c:pt>
              </c:numCache>
            </c:numRef>
          </c:yVal>
          <c:smooth val="0"/>
          <c:extLst xmlns:c16r2="http://schemas.microsoft.com/office/drawing/2015/06/chart">
            <c:ext xmlns:c16="http://schemas.microsoft.com/office/drawing/2014/chart" uri="{C3380CC4-5D6E-409C-BE32-E72D297353CC}">
              <c16:uniqueId val="{00000001-FBCF-408C-94E8-47B81F7F023F}"/>
            </c:ext>
          </c:extLst>
        </c:ser>
        <c:dLbls>
          <c:showLegendKey val="0"/>
          <c:showVal val="0"/>
          <c:showCatName val="0"/>
          <c:showSerName val="0"/>
          <c:showPercent val="0"/>
          <c:showBubbleSize val="0"/>
        </c:dLbls>
        <c:axId val="-2130078520"/>
        <c:axId val="-2130070168"/>
      </c:scatterChart>
      <c:valAx>
        <c:axId val="-2130078520"/>
        <c:scaling>
          <c:orientation val="minMax"/>
          <c:max val="100000.0"/>
        </c:scaling>
        <c:delete val="0"/>
        <c:axPos val="b"/>
        <c:title>
          <c:tx>
            <c:rich>
              <a:bodyPr rot="0" spcFirstLastPara="1" vertOverflow="ellipsis" vert="horz" wrap="square" anchor="ctr" anchorCtr="1"/>
              <a:lstStyle/>
              <a:p>
                <a:pPr>
                  <a:defRPr sz="1000" b="1" i="0" u="none" strike="noStrike" kern="1200" baseline="0">
                    <a:solidFill>
                      <a:sysClr val="windowText" lastClr="000000"/>
                    </a:solidFill>
                    <a:latin typeface="+mn-lt"/>
                    <a:ea typeface="+mn-ea"/>
                    <a:cs typeface="+mn-cs"/>
                  </a:defRPr>
                </a:pPr>
                <a:r>
                  <a:rPr lang="en-US" b="1"/>
                  <a:t>GDP pc</a:t>
                </a:r>
                <a:r>
                  <a:rPr lang="en-US" b="1" baseline="0"/>
                  <a:t> (US$)</a:t>
                </a:r>
                <a:endParaRPr lang="en-US" b="1"/>
              </a:p>
            </c:rich>
          </c:tx>
          <c:layout/>
          <c:overlay val="0"/>
          <c:spPr>
            <a:noFill/>
            <a:ln>
              <a:noFill/>
            </a:ln>
            <a:effectLst/>
          </c:spPr>
        </c:title>
        <c:numFmt formatCode="#,##0" sourceLinked="0"/>
        <c:majorTickMark val="out"/>
        <c:minorTickMark val="out"/>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2130070168"/>
        <c:crosses val="autoZero"/>
        <c:crossBetween val="midCat"/>
      </c:valAx>
      <c:valAx>
        <c:axId val="-2130070168"/>
        <c:scaling>
          <c:orientation val="minMax"/>
          <c:max val="10.0"/>
        </c:scaling>
        <c:delete val="0"/>
        <c:axPos val="l"/>
        <c:title>
          <c:tx>
            <c:rich>
              <a:bodyPr rot="-5400000" spcFirstLastPara="1" vertOverflow="ellipsis" vert="horz" wrap="square" anchor="ctr" anchorCtr="1"/>
              <a:lstStyle/>
              <a:p>
                <a:pPr>
                  <a:defRPr sz="1000" b="1" i="0" u="none" strike="noStrike" kern="1200" baseline="0">
                    <a:solidFill>
                      <a:sysClr val="windowText" lastClr="000000"/>
                    </a:solidFill>
                    <a:latin typeface="+mn-lt"/>
                    <a:ea typeface="+mn-ea"/>
                    <a:cs typeface="+mn-cs"/>
                  </a:defRPr>
                </a:pPr>
                <a:r>
                  <a:rPr lang="en-US" b="1">
                    <a:solidFill>
                      <a:sysClr val="windowText" lastClr="000000"/>
                    </a:solidFill>
                  </a:rPr>
                  <a:t>Risk to assets (% of GDP)</a:t>
                </a:r>
              </a:p>
            </c:rich>
          </c:tx>
          <c:layout>
            <c:manualLayout>
              <c:xMode val="edge"/>
              <c:yMode val="edge"/>
              <c:x val="0.00456083443633773"/>
              <c:y val="0.222888749753299"/>
            </c:manualLayout>
          </c:layout>
          <c:overlay val="0"/>
          <c:spPr>
            <a:noFill/>
            <a:ln>
              <a:noFill/>
            </a:ln>
            <a:effectLst/>
          </c:sp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2130078520"/>
        <c:crosses val="autoZero"/>
        <c:crossBetween val="midCat"/>
      </c:valAx>
      <c:spPr>
        <a:noFill/>
        <a:ln>
          <a:solidFill>
            <a:schemeClr val="tx1">
              <a:lumMod val="25000"/>
              <a:lumOff val="75000"/>
            </a:schemeClr>
          </a:solidFill>
        </a:ln>
        <a:effectLst/>
      </c:spPr>
    </c:plotArea>
    <c:plotVisOnly val="1"/>
    <c:dispBlanksAs val="gap"/>
    <c:showDLblsOverMax val="0"/>
  </c:chart>
  <c:spPr>
    <a:solidFill>
      <a:schemeClr val="bg1"/>
    </a:solidFill>
    <a:ln w="9525" cap="flat" cmpd="sng" algn="ctr">
      <a:noFill/>
      <a:round/>
    </a:ln>
    <a:effectLst/>
  </c:spPr>
  <c:txPr>
    <a:bodyPr/>
    <a:lstStyle/>
    <a:p>
      <a:pPr>
        <a:defRPr>
          <a:solidFill>
            <a:sysClr val="windowText" lastClr="000000"/>
          </a:solidFill>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0959376674774292"/>
          <c:y val="0.0509259259259259"/>
          <c:w val="0.846277592264318"/>
          <c:h val="0.800008019830855"/>
        </c:manualLayout>
      </c:layout>
      <c:scatterChart>
        <c:scatterStyle val="lineMarker"/>
        <c:varyColors val="0"/>
        <c:ser>
          <c:idx val="1"/>
          <c:order val="0"/>
          <c:spPr>
            <a:ln w="25400" cap="rnd">
              <a:noFill/>
              <a:round/>
            </a:ln>
            <a:effectLst/>
          </c:spPr>
          <c:marker>
            <c:symbol val="diamond"/>
            <c:size val="5"/>
            <c:spPr>
              <a:solidFill>
                <a:schemeClr val="bg2">
                  <a:lumMod val="90000"/>
                </a:schemeClr>
              </a:solidFill>
              <a:ln w="9525">
                <a:noFill/>
              </a:ln>
              <a:effectLst/>
            </c:spPr>
          </c:marker>
          <c:xVal>
            <c:numRef>
              <c:f>Sheet1!$D$3:$D$121</c:f>
              <c:numCache>
                <c:formatCode>General</c:formatCode>
                <c:ptCount val="119"/>
                <c:pt idx="0">
                  <c:v>10971.29252</c:v>
                </c:pt>
                <c:pt idx="1">
                  <c:v>6231.067992</c:v>
                </c:pt>
                <c:pt idx="2">
                  <c:v>19101.29739</c:v>
                </c:pt>
                <c:pt idx="3">
                  <c:v>8195.93365</c:v>
                </c:pt>
                <c:pt idx="4">
                  <c:v>43719.50216</c:v>
                </c:pt>
                <c:pt idx="5">
                  <c:v>44288.92875</c:v>
                </c:pt>
                <c:pt idx="6">
                  <c:v>16698.86365</c:v>
                </c:pt>
                <c:pt idx="7">
                  <c:v>3132.56754</c:v>
                </c:pt>
                <c:pt idx="8">
                  <c:v>17229.55519</c:v>
                </c:pt>
                <c:pt idx="9">
                  <c:v>41722.92186</c:v>
                </c:pt>
                <c:pt idx="10">
                  <c:v>1987.167146</c:v>
                </c:pt>
                <c:pt idx="11">
                  <c:v>7743.337995999989</c:v>
                </c:pt>
                <c:pt idx="12">
                  <c:v>6531.519397999999</c:v>
                </c:pt>
                <c:pt idx="13">
                  <c:v>10932.04871</c:v>
                </c:pt>
                <c:pt idx="14">
                  <c:v>15356.45762</c:v>
                </c:pt>
                <c:pt idx="15">
                  <c:v>14666.01817</c:v>
                </c:pt>
                <c:pt idx="16">
                  <c:v>17000.16724999999</c:v>
                </c:pt>
                <c:pt idx="17">
                  <c:v>1596.334538</c:v>
                </c:pt>
                <c:pt idx="18">
                  <c:v>748.4152713</c:v>
                </c:pt>
                <c:pt idx="19">
                  <c:v>3290.952454</c:v>
                </c:pt>
                <c:pt idx="20">
                  <c:v>3289.064546</c:v>
                </c:pt>
                <c:pt idx="21">
                  <c:v>43002.40931</c:v>
                </c:pt>
                <c:pt idx="22">
                  <c:v>626.4108725</c:v>
                </c:pt>
                <c:pt idx="23">
                  <c:v>2047.637179</c:v>
                </c:pt>
                <c:pt idx="24">
                  <c:v>22536.61769</c:v>
                </c:pt>
                <c:pt idx="25">
                  <c:v>13569.89153</c:v>
                </c:pt>
                <c:pt idx="26">
                  <c:v>12985.38313</c:v>
                </c:pt>
                <c:pt idx="27">
                  <c:v>1413.059277</c:v>
                </c:pt>
                <c:pt idx="28">
                  <c:v>750.497342</c:v>
                </c:pt>
                <c:pt idx="29">
                  <c:v>5542.892982</c:v>
                </c:pt>
                <c:pt idx="30">
                  <c:v>14914.20675</c:v>
                </c:pt>
                <c:pt idx="31">
                  <c:v>3241.612056</c:v>
                </c:pt>
                <c:pt idx="32">
                  <c:v>20759.04815</c:v>
                </c:pt>
                <c:pt idx="33">
                  <c:v>30549.10097</c:v>
                </c:pt>
                <c:pt idx="34">
                  <c:v>30605.42052</c:v>
                </c:pt>
                <c:pt idx="35">
                  <c:v>45458.69714999999</c:v>
                </c:pt>
                <c:pt idx="36">
                  <c:v>13371.52499</c:v>
                </c:pt>
                <c:pt idx="37">
                  <c:v>10749.12887</c:v>
                </c:pt>
                <c:pt idx="38">
                  <c:v>10095.61017</c:v>
                </c:pt>
                <c:pt idx="39">
                  <c:v>7845.157575</c:v>
                </c:pt>
                <c:pt idx="40">
                  <c:v>27549.58137</c:v>
                </c:pt>
                <c:pt idx="41">
                  <c:v>1533.107632</c:v>
                </c:pt>
                <c:pt idx="42">
                  <c:v>37765.75087</c:v>
                </c:pt>
                <c:pt idx="43">
                  <c:v>16836.60590999999</c:v>
                </c:pt>
                <c:pt idx="44">
                  <c:v>9025.133143</c:v>
                </c:pt>
                <c:pt idx="45">
                  <c:v>43937.94713</c:v>
                </c:pt>
                <c:pt idx="46">
                  <c:v>3929.681044</c:v>
                </c:pt>
                <c:pt idx="47">
                  <c:v>24170.30184</c:v>
                </c:pt>
                <c:pt idx="48">
                  <c:v>7292.719104</c:v>
                </c:pt>
                <c:pt idx="49">
                  <c:v>1753.063116</c:v>
                </c:pt>
                <c:pt idx="50">
                  <c:v>1651.228445</c:v>
                </c:pt>
                <c:pt idx="51">
                  <c:v>4311.176397</c:v>
                </c:pt>
                <c:pt idx="52">
                  <c:v>25034.45073</c:v>
                </c:pt>
                <c:pt idx="53">
                  <c:v>5754.064597000001</c:v>
                </c:pt>
                <c:pt idx="54">
                  <c:v>10367.6953</c:v>
                </c:pt>
                <c:pt idx="55">
                  <c:v>16500.90051</c:v>
                </c:pt>
                <c:pt idx="56">
                  <c:v>14928.8864</c:v>
                </c:pt>
                <c:pt idx="57">
                  <c:v>61543.2053</c:v>
                </c:pt>
                <c:pt idx="58">
                  <c:v>32024.35277</c:v>
                </c:pt>
                <c:pt idx="59">
                  <c:v>34317.57186</c:v>
                </c:pt>
                <c:pt idx="60">
                  <c:v>8095.261867</c:v>
                </c:pt>
                <c:pt idx="61">
                  <c:v>37818.09076</c:v>
                </c:pt>
                <c:pt idx="62">
                  <c:v>8491.050310999988</c:v>
                </c:pt>
                <c:pt idx="63">
                  <c:v>23522.29052</c:v>
                </c:pt>
                <c:pt idx="64">
                  <c:v>2835.643661999999</c:v>
                </c:pt>
                <c:pt idx="65">
                  <c:v>3237.602937</c:v>
                </c:pt>
                <c:pt idx="66">
                  <c:v>5755.05950499999</c:v>
                </c:pt>
                <c:pt idx="67">
                  <c:v>23034.53672</c:v>
                </c:pt>
                <c:pt idx="68">
                  <c:v>2708.148539</c:v>
                </c:pt>
                <c:pt idx="69">
                  <c:v>785.2468867</c:v>
                </c:pt>
                <c:pt idx="70">
                  <c:v>26970.96093</c:v>
                </c:pt>
                <c:pt idx="71">
                  <c:v>94088.59222999998</c:v>
                </c:pt>
                <c:pt idx="72">
                  <c:v>12759.8166</c:v>
                </c:pt>
                <c:pt idx="73">
                  <c:v>1377.168213</c:v>
                </c:pt>
                <c:pt idx="74">
                  <c:v>1088.701805</c:v>
                </c:pt>
                <c:pt idx="75">
                  <c:v>25001.61266999999</c:v>
                </c:pt>
                <c:pt idx="76">
                  <c:v>1919.228421</c:v>
                </c:pt>
                <c:pt idx="77">
                  <c:v>3601.61435</c:v>
                </c:pt>
                <c:pt idx="78">
                  <c:v>18864.10566</c:v>
                </c:pt>
                <c:pt idx="79">
                  <c:v>16671.91198</c:v>
                </c:pt>
                <c:pt idx="80">
                  <c:v>4746.784911</c:v>
                </c:pt>
                <c:pt idx="81">
                  <c:v>11411.94211</c:v>
                </c:pt>
                <c:pt idx="82">
                  <c:v>15289.7174</c:v>
                </c:pt>
                <c:pt idx="83">
                  <c:v>7296.934401</c:v>
                </c:pt>
                <c:pt idx="84">
                  <c:v>9964.222993999998</c:v>
                </c:pt>
                <c:pt idx="85">
                  <c:v>2314.274880999999</c:v>
                </c:pt>
                <c:pt idx="86">
                  <c:v>46494.36426</c:v>
                </c:pt>
                <c:pt idx="87">
                  <c:v>4960.912412000001</c:v>
                </c:pt>
                <c:pt idx="88">
                  <c:v>904.5797813</c:v>
                </c:pt>
                <c:pt idx="89">
                  <c:v>5670.639443</c:v>
                </c:pt>
                <c:pt idx="90">
                  <c:v>64008.28683</c:v>
                </c:pt>
                <c:pt idx="91">
                  <c:v>14982.40754</c:v>
                </c:pt>
                <c:pt idx="92">
                  <c:v>3866.513529</c:v>
                </c:pt>
                <c:pt idx="93">
                  <c:v>11767.52174</c:v>
                </c:pt>
                <c:pt idx="94">
                  <c:v>6874.582566</c:v>
                </c:pt>
                <c:pt idx="95">
                  <c:v>25299.97435</c:v>
                </c:pt>
                <c:pt idx="96">
                  <c:v>26607.83312</c:v>
                </c:pt>
                <c:pt idx="97">
                  <c:v>40919.62815</c:v>
                </c:pt>
                <c:pt idx="98">
                  <c:v>24516.54995</c:v>
                </c:pt>
                <c:pt idx="99">
                  <c:v>1715.88707399999</c:v>
                </c:pt>
                <c:pt idx="100">
                  <c:v>5558.791879</c:v>
                </c:pt>
                <c:pt idx="101">
                  <c:v>13277.80012</c:v>
                </c:pt>
                <c:pt idx="102">
                  <c:v>25524.95500000001</c:v>
                </c:pt>
                <c:pt idx="103">
                  <c:v>80892.06483999989</c:v>
                </c:pt>
                <c:pt idx="104">
                  <c:v>29037.74168</c:v>
                </c:pt>
                <c:pt idx="105">
                  <c:v>20544.62565</c:v>
                </c:pt>
                <c:pt idx="106">
                  <c:v>5331.426266</c:v>
                </c:pt>
                <c:pt idx="107">
                  <c:v>11196.39687</c:v>
                </c:pt>
                <c:pt idx="108">
                  <c:v>24169.85978999999</c:v>
                </c:pt>
                <c:pt idx="109">
                  <c:v>14766.79918</c:v>
                </c:pt>
                <c:pt idx="110">
                  <c:v>45679.278</c:v>
                </c:pt>
                <c:pt idx="111">
                  <c:v>57264.1574</c:v>
                </c:pt>
                <c:pt idx="112">
                  <c:v>2490.957101</c:v>
                </c:pt>
                <c:pt idx="113">
                  <c:v>15236.70646</c:v>
                </c:pt>
                <c:pt idx="114">
                  <c:v>1920.150472</c:v>
                </c:pt>
                <c:pt idx="115">
                  <c:v>5189.842453</c:v>
                </c:pt>
                <c:pt idx="116">
                  <c:v>23388.4813</c:v>
                </c:pt>
                <c:pt idx="117">
                  <c:v>14992.32314</c:v>
                </c:pt>
                <c:pt idx="118">
                  <c:v>7464.939834</c:v>
                </c:pt>
              </c:numCache>
            </c:numRef>
          </c:xVal>
          <c:yVal>
            <c:numRef>
              <c:f>Sheet1!$F$3:$F$121</c:f>
              <c:numCache>
                <c:formatCode>General</c:formatCode>
                <c:ptCount val="119"/>
                <c:pt idx="0">
                  <c:v>1.40510996152376</c:v>
                </c:pt>
                <c:pt idx="1">
                  <c:v>0.472920817839565</c:v>
                </c:pt>
                <c:pt idx="2">
                  <c:v>0.709385252149001</c:v>
                </c:pt>
                <c:pt idx="3">
                  <c:v>0.975367311368679</c:v>
                </c:pt>
                <c:pt idx="4">
                  <c:v>0.259086270669846</c:v>
                </c:pt>
                <c:pt idx="5">
                  <c:v>0.269780100745522</c:v>
                </c:pt>
                <c:pt idx="6">
                  <c:v>0.396274074274811</c:v>
                </c:pt>
                <c:pt idx="7">
                  <c:v>3.19914249645736</c:v>
                </c:pt>
                <c:pt idx="8">
                  <c:v>0.490231987223813</c:v>
                </c:pt>
                <c:pt idx="9">
                  <c:v>0.0760196723115641</c:v>
                </c:pt>
                <c:pt idx="10">
                  <c:v>0.494118986249867</c:v>
                </c:pt>
                <c:pt idx="11">
                  <c:v>3.11320525018068</c:v>
                </c:pt>
                <c:pt idx="12">
                  <c:v>0.922154140663609</c:v>
                </c:pt>
                <c:pt idx="13">
                  <c:v>0.959752824711998</c:v>
                </c:pt>
                <c:pt idx="14">
                  <c:v>0.443651348149589</c:v>
                </c:pt>
                <c:pt idx="15">
                  <c:v>0.26927755568621</c:v>
                </c:pt>
                <c:pt idx="16">
                  <c:v>0.31054038586214</c:v>
                </c:pt>
                <c:pt idx="17">
                  <c:v>0.321610684463606</c:v>
                </c:pt>
                <c:pt idx="18">
                  <c:v>0.59792900647171</c:v>
                </c:pt>
                <c:pt idx="19">
                  <c:v>3.54409003608551</c:v>
                </c:pt>
                <c:pt idx="20">
                  <c:v>0.535505542503283</c:v>
                </c:pt>
                <c:pt idx="21">
                  <c:v>0.123954649749139</c:v>
                </c:pt>
                <c:pt idx="22">
                  <c:v>1.04690648224059</c:v>
                </c:pt>
                <c:pt idx="23">
                  <c:v>0.505687072377918</c:v>
                </c:pt>
                <c:pt idx="24">
                  <c:v>1.56144003738128</c:v>
                </c:pt>
                <c:pt idx="25">
                  <c:v>0.429836905021105</c:v>
                </c:pt>
                <c:pt idx="26">
                  <c:v>2.265212237742791</c:v>
                </c:pt>
                <c:pt idx="27">
                  <c:v>0.447437093696572</c:v>
                </c:pt>
                <c:pt idx="28">
                  <c:v>1.59642318727492</c:v>
                </c:pt>
                <c:pt idx="29">
                  <c:v>1.13392991357013</c:v>
                </c:pt>
                <c:pt idx="30">
                  <c:v>0.685634429103368</c:v>
                </c:pt>
                <c:pt idx="31">
                  <c:v>0.335808687887023</c:v>
                </c:pt>
                <c:pt idx="32">
                  <c:v>0.74242030491232</c:v>
                </c:pt>
                <c:pt idx="33">
                  <c:v>0.301536407875992</c:v>
                </c:pt>
                <c:pt idx="34">
                  <c:v>0.202683581263133</c:v>
                </c:pt>
                <c:pt idx="35" formatCode="0.00E+00">
                  <c:v>0.00588892541166063</c:v>
                </c:pt>
                <c:pt idx="36">
                  <c:v>1.63042893162001</c:v>
                </c:pt>
                <c:pt idx="37">
                  <c:v>2.67586840031653</c:v>
                </c:pt>
                <c:pt idx="38">
                  <c:v>0.133209320473071</c:v>
                </c:pt>
                <c:pt idx="39">
                  <c:v>3.75215415905781</c:v>
                </c:pt>
                <c:pt idx="40">
                  <c:v>0.380289514068491</c:v>
                </c:pt>
                <c:pt idx="41">
                  <c:v>0.432316320957683</c:v>
                </c:pt>
                <c:pt idx="42">
                  <c:v>0.202384676639677</c:v>
                </c:pt>
                <c:pt idx="43">
                  <c:v>1.4144777629184</c:v>
                </c:pt>
                <c:pt idx="44">
                  <c:v>1.33972158007597</c:v>
                </c:pt>
                <c:pt idx="45">
                  <c:v>0.113441626234342</c:v>
                </c:pt>
                <c:pt idx="46">
                  <c:v>0.269451232147326</c:v>
                </c:pt>
                <c:pt idx="47">
                  <c:v>2.84873206237617</c:v>
                </c:pt>
                <c:pt idx="48">
                  <c:v>2.68470467290573</c:v>
                </c:pt>
                <c:pt idx="49">
                  <c:v>0.674352377096694</c:v>
                </c:pt>
                <c:pt idx="50">
                  <c:v>19.5627703736894</c:v>
                </c:pt>
                <c:pt idx="51">
                  <c:v>5.402816915684801</c:v>
                </c:pt>
                <c:pt idx="52">
                  <c:v>1.10435206509132</c:v>
                </c:pt>
                <c:pt idx="53">
                  <c:v>0.408066954619145</c:v>
                </c:pt>
                <c:pt idx="54">
                  <c:v>0.452760142993178</c:v>
                </c:pt>
                <c:pt idx="55">
                  <c:v>1.1634002040534</c:v>
                </c:pt>
                <c:pt idx="56">
                  <c:v>0.898700850580618</c:v>
                </c:pt>
                <c:pt idx="57">
                  <c:v>0.0898931562942784</c:v>
                </c:pt>
                <c:pt idx="58">
                  <c:v>0.188088653238674</c:v>
                </c:pt>
                <c:pt idx="59">
                  <c:v>0.712768936756017</c:v>
                </c:pt>
                <c:pt idx="60">
                  <c:v>2.3896655266259</c:v>
                </c:pt>
                <c:pt idx="61">
                  <c:v>0.771916853102261</c:v>
                </c:pt>
                <c:pt idx="62">
                  <c:v>0.266605753912408</c:v>
                </c:pt>
                <c:pt idx="63">
                  <c:v>0.47482152284004</c:v>
                </c:pt>
                <c:pt idx="64">
                  <c:v>0.430815367016405</c:v>
                </c:pt>
                <c:pt idx="65">
                  <c:v>1.67379706230303</c:v>
                </c:pt>
                <c:pt idx="66">
                  <c:v>4.76144050475914</c:v>
                </c:pt>
                <c:pt idx="67">
                  <c:v>0.957606512018236</c:v>
                </c:pt>
                <c:pt idx="68">
                  <c:v>1.53231087973908</c:v>
                </c:pt>
                <c:pt idx="69">
                  <c:v>0.510155683300988</c:v>
                </c:pt>
                <c:pt idx="70">
                  <c:v>0.388768613433257</c:v>
                </c:pt>
                <c:pt idx="71">
                  <c:v>0.0484506940856388</c:v>
                </c:pt>
                <c:pt idx="72">
                  <c:v>0.506318721679269</c:v>
                </c:pt>
                <c:pt idx="73">
                  <c:v>5.510847917775389</c:v>
                </c:pt>
                <c:pt idx="74">
                  <c:v>1.56241089783208</c:v>
                </c:pt>
                <c:pt idx="75">
                  <c:v>0.442626601668427</c:v>
                </c:pt>
                <c:pt idx="76">
                  <c:v>0.613654779469978</c:v>
                </c:pt>
                <c:pt idx="77">
                  <c:v>1.38863768577409</c:v>
                </c:pt>
                <c:pt idx="78">
                  <c:v>0.743765201915101</c:v>
                </c:pt>
                <c:pt idx="79">
                  <c:v>0.225813327224367</c:v>
                </c:pt>
                <c:pt idx="80">
                  <c:v>1.13751522493363</c:v>
                </c:pt>
                <c:pt idx="81">
                  <c:v>0.576683205454772</c:v>
                </c:pt>
                <c:pt idx="82">
                  <c:v>0.376796272525624</c:v>
                </c:pt>
                <c:pt idx="83">
                  <c:v>0.467422784901011</c:v>
                </c:pt>
                <c:pt idx="84">
                  <c:v>0.966312482250316</c:v>
                </c:pt>
                <c:pt idx="85">
                  <c:v>1.54080255524834</c:v>
                </c:pt>
                <c:pt idx="86">
                  <c:v>0.0983771131758005</c:v>
                </c:pt>
                <c:pt idx="87">
                  <c:v>1.69970218436068</c:v>
                </c:pt>
                <c:pt idx="88">
                  <c:v>1.01901115143867</c:v>
                </c:pt>
                <c:pt idx="89">
                  <c:v>0.227305076038452</c:v>
                </c:pt>
                <c:pt idx="90" formatCode="0.00E+00">
                  <c:v>0.00211882978444605</c:v>
                </c:pt>
                <c:pt idx="91">
                  <c:v>0.865214397267022</c:v>
                </c:pt>
                <c:pt idx="92">
                  <c:v>0.38103412579905</c:v>
                </c:pt>
                <c:pt idx="93">
                  <c:v>0.315428518831395</c:v>
                </c:pt>
                <c:pt idx="94">
                  <c:v>4.00813275324367</c:v>
                </c:pt>
                <c:pt idx="95">
                  <c:v>5.53446271547211</c:v>
                </c:pt>
                <c:pt idx="96">
                  <c:v>0.124656095275732</c:v>
                </c:pt>
                <c:pt idx="97">
                  <c:v>0.0511161831963186</c:v>
                </c:pt>
                <c:pt idx="98">
                  <c:v>0.533482127779315</c:v>
                </c:pt>
                <c:pt idx="99">
                  <c:v>0.361561151719322</c:v>
                </c:pt>
                <c:pt idx="100">
                  <c:v>0.566373157710783</c:v>
                </c:pt>
                <c:pt idx="101">
                  <c:v>0.208626649656796</c:v>
                </c:pt>
                <c:pt idx="102">
                  <c:v>1.68724278609955</c:v>
                </c:pt>
                <c:pt idx="103">
                  <c:v>0.798164947467182</c:v>
                </c:pt>
                <c:pt idx="104">
                  <c:v>0.414312606360302</c:v>
                </c:pt>
                <c:pt idx="105">
                  <c:v>0.654530401971174</c:v>
                </c:pt>
                <c:pt idx="106">
                  <c:v>0.403337926602768</c:v>
                </c:pt>
                <c:pt idx="107">
                  <c:v>0.066696252848797</c:v>
                </c:pt>
                <c:pt idx="108">
                  <c:v>0.245348074544396</c:v>
                </c:pt>
                <c:pt idx="109">
                  <c:v>0.324114722392188</c:v>
                </c:pt>
                <c:pt idx="110">
                  <c:v>0.871631678806278</c:v>
                </c:pt>
                <c:pt idx="111">
                  <c:v>0.0111461747997882</c:v>
                </c:pt>
                <c:pt idx="112">
                  <c:v>2.08518758004145</c:v>
                </c:pt>
                <c:pt idx="113">
                  <c:v>0.440410274863048</c:v>
                </c:pt>
                <c:pt idx="114">
                  <c:v>1.03092397069036</c:v>
                </c:pt>
                <c:pt idx="115">
                  <c:v>0.526632404973986</c:v>
                </c:pt>
                <c:pt idx="116">
                  <c:v>0.495870068291776</c:v>
                </c:pt>
                <c:pt idx="117">
                  <c:v>0.518665487645935</c:v>
                </c:pt>
                <c:pt idx="118">
                  <c:v>0.381056186829029</c:v>
                </c:pt>
              </c:numCache>
            </c:numRef>
          </c:yVal>
          <c:smooth val="0"/>
          <c:extLst xmlns:c16r2="http://schemas.microsoft.com/office/drawing/2015/06/chart">
            <c:ext xmlns:c16="http://schemas.microsoft.com/office/drawing/2014/chart" uri="{C3380CC4-5D6E-409C-BE32-E72D297353CC}">
              <c16:uniqueId val="{00000000-1F12-4FD3-A649-D826CF6C17EF}"/>
            </c:ext>
          </c:extLst>
        </c:ser>
        <c:ser>
          <c:idx val="2"/>
          <c:order val="1"/>
          <c:spPr>
            <a:ln w="25400" cap="rnd">
              <a:noFill/>
              <a:round/>
            </a:ln>
            <a:effectLst/>
          </c:spPr>
          <c:marker>
            <c:symbol val="diamond"/>
            <c:size val="5"/>
            <c:spPr>
              <a:solidFill>
                <a:srgbClr val="00B0F0"/>
              </a:solidFill>
              <a:ln w="9525">
                <a:noFill/>
              </a:ln>
              <a:effectLst/>
            </c:spPr>
          </c:marker>
          <c:xVal>
            <c:numRef>
              <c:f>Sheet1!$R$3:$R$154</c:f>
              <c:numCache>
                <c:formatCode>General</c:formatCode>
                <c:ptCount val="152"/>
                <c:pt idx="0">
                  <c:v>11359.1704</c:v>
                </c:pt>
                <c:pt idx="1">
                  <c:v>13921.18002</c:v>
                </c:pt>
                <c:pt idx="2">
                  <c:v>5984.64042199999</c:v>
                </c:pt>
                <c:pt idx="3">
                  <c:v>21013.01762999999</c:v>
                </c:pt>
                <c:pt idx="4">
                  <c:v>18489.43489</c:v>
                </c:pt>
                <c:pt idx="5">
                  <c:v>8190.239289</c:v>
                </c:pt>
                <c:pt idx="6">
                  <c:v>44260.57597</c:v>
                </c:pt>
                <c:pt idx="7">
                  <c:v>44438.72482</c:v>
                </c:pt>
                <c:pt idx="8">
                  <c:v>16001.3234</c:v>
                </c:pt>
                <c:pt idx="9">
                  <c:v>3319.353556</c:v>
                </c:pt>
                <c:pt idx="10">
                  <c:v>16752.0987699999</c:v>
                </c:pt>
                <c:pt idx="11">
                  <c:v>42094.57905</c:v>
                </c:pt>
                <c:pt idx="12">
                  <c:v>7846.01583199999</c:v>
                </c:pt>
                <c:pt idx="13">
                  <c:v>2009.961384</c:v>
                </c:pt>
                <c:pt idx="14">
                  <c:v>8253.293783</c:v>
                </c:pt>
                <c:pt idx="15">
                  <c:v>6707.956184</c:v>
                </c:pt>
                <c:pt idx="16">
                  <c:v>11327.48741</c:v>
                </c:pt>
                <c:pt idx="17">
                  <c:v>15723.23706</c:v>
                </c:pt>
                <c:pt idx="18">
                  <c:v>14023.6916199999</c:v>
                </c:pt>
                <c:pt idx="19">
                  <c:v>17794.52661</c:v>
                </c:pt>
                <c:pt idx="20">
                  <c:v>1642.185834</c:v>
                </c:pt>
                <c:pt idx="21">
                  <c:v>721.1765615</c:v>
                </c:pt>
                <c:pt idx="22">
                  <c:v>3346.817793</c:v>
                </c:pt>
                <c:pt idx="23">
                  <c:v>43113.68397</c:v>
                </c:pt>
                <c:pt idx="24">
                  <c:v>647.8804448</c:v>
                </c:pt>
                <c:pt idx="25">
                  <c:v>1845.914679</c:v>
                </c:pt>
                <c:pt idx="26">
                  <c:v>22706.72053999999</c:v>
                </c:pt>
                <c:pt idx="27">
                  <c:v>14399.4476599999</c:v>
                </c:pt>
                <c:pt idx="28">
                  <c:v>13124.32484</c:v>
                </c:pt>
                <c:pt idx="29">
                  <c:v>1411.152339</c:v>
                </c:pt>
                <c:pt idx="30">
                  <c:v>743.8943424</c:v>
                </c:pt>
                <c:pt idx="31">
                  <c:v>5301.395941</c:v>
                </c:pt>
                <c:pt idx="32">
                  <c:v>15401.4924999999</c:v>
                </c:pt>
                <c:pt idx="33">
                  <c:v>3424.764209999999</c:v>
                </c:pt>
                <c:pt idx="34">
                  <c:v>21527.9676699999</c:v>
                </c:pt>
                <c:pt idx="35">
                  <c:v>31331.393</c:v>
                </c:pt>
                <c:pt idx="36">
                  <c:v>31338.87520999999</c:v>
                </c:pt>
                <c:pt idx="37">
                  <c:v>45991.22478</c:v>
                </c:pt>
                <c:pt idx="38">
                  <c:v>10151.3425199999</c:v>
                </c:pt>
                <c:pt idx="39">
                  <c:v>14098.8758699999</c:v>
                </c:pt>
                <c:pt idx="40">
                  <c:v>10424.2641499999</c:v>
                </c:pt>
                <c:pt idx="41">
                  <c:v>10319.25693</c:v>
                </c:pt>
                <c:pt idx="42">
                  <c:v>7989.997256</c:v>
                </c:pt>
                <c:pt idx="43">
                  <c:v>28109.8170399999</c:v>
                </c:pt>
                <c:pt idx="44">
                  <c:v>1608.293476</c:v>
                </c:pt>
                <c:pt idx="45">
                  <c:v>8447.264216</c:v>
                </c:pt>
                <c:pt idx="46">
                  <c:v>38061.09426000001</c:v>
                </c:pt>
                <c:pt idx="47">
                  <c:v>16786.00072</c:v>
                </c:pt>
                <c:pt idx="48">
                  <c:v>9276.76624299999</c:v>
                </c:pt>
                <c:pt idx="49">
                  <c:v>44356.8577299999</c:v>
                </c:pt>
                <c:pt idx="50">
                  <c:v>3980.20210599999</c:v>
                </c:pt>
                <c:pt idx="51">
                  <c:v>24223.99229</c:v>
                </c:pt>
                <c:pt idx="52">
                  <c:v>7366.76847999999</c:v>
                </c:pt>
                <c:pt idx="53">
                  <c:v>1823.338788</c:v>
                </c:pt>
                <c:pt idx="54">
                  <c:v>1491.681953</c:v>
                </c:pt>
                <c:pt idx="55">
                  <c:v>7266.33528499999</c:v>
                </c:pt>
                <c:pt idx="56">
                  <c:v>1653.961848</c:v>
                </c:pt>
                <c:pt idx="57">
                  <c:v>4392.26594699999</c:v>
                </c:pt>
                <c:pt idx="58">
                  <c:v>25664.13599999999</c:v>
                </c:pt>
                <c:pt idx="59">
                  <c:v>6092.648097</c:v>
                </c:pt>
                <c:pt idx="60">
                  <c:v>10764.548</c:v>
                </c:pt>
                <c:pt idx="61">
                  <c:v>18497.67701</c:v>
                </c:pt>
                <c:pt idx="62">
                  <c:v>16086.91806</c:v>
                </c:pt>
                <c:pt idx="63">
                  <c:v>63301.15414000001</c:v>
                </c:pt>
                <c:pt idx="64">
                  <c:v>32688.4081</c:v>
                </c:pt>
                <c:pt idx="65">
                  <c:v>34699.86736</c:v>
                </c:pt>
                <c:pt idx="66">
                  <c:v>8179.62034</c:v>
                </c:pt>
                <c:pt idx="67">
                  <c:v>38252.3011399999</c:v>
                </c:pt>
                <c:pt idx="68">
                  <c:v>8389.604574</c:v>
                </c:pt>
                <c:pt idx="69">
                  <c:v>23446.56506</c:v>
                </c:pt>
                <c:pt idx="70">
                  <c:v>2925.60091699999</c:v>
                </c:pt>
                <c:pt idx="71">
                  <c:v>1955.15532299999</c:v>
                </c:pt>
                <c:pt idx="72">
                  <c:v>34985.84933</c:v>
                </c:pt>
                <c:pt idx="73">
                  <c:v>3293.700997</c:v>
                </c:pt>
                <c:pt idx="74">
                  <c:v>6073.223695000001</c:v>
                </c:pt>
                <c:pt idx="75">
                  <c:v>23728.51364</c:v>
                </c:pt>
                <c:pt idx="76">
                  <c:v>13267.8857</c:v>
                </c:pt>
                <c:pt idx="77">
                  <c:v>2736.354895</c:v>
                </c:pt>
                <c:pt idx="78">
                  <c:v>753.557379</c:v>
                </c:pt>
                <c:pt idx="79">
                  <c:v>27943.8151199999</c:v>
                </c:pt>
                <c:pt idx="80">
                  <c:v>94920.95872</c:v>
                </c:pt>
                <c:pt idx="81">
                  <c:v>13054.8908099999</c:v>
                </c:pt>
                <c:pt idx="82">
                  <c:v>1396.669615</c:v>
                </c:pt>
                <c:pt idx="83">
                  <c:v>1083.801421</c:v>
                </c:pt>
                <c:pt idx="84">
                  <c:v>25668.88436</c:v>
                </c:pt>
                <c:pt idx="85">
                  <c:v>14231.5341299999</c:v>
                </c:pt>
                <c:pt idx="86">
                  <c:v>1971.08447999999</c:v>
                </c:pt>
                <c:pt idx="87">
                  <c:v>3572.280549999999</c:v>
                </c:pt>
                <c:pt idx="88">
                  <c:v>19567.4896599999</c:v>
                </c:pt>
                <c:pt idx="89">
                  <c:v>16832.46304</c:v>
                </c:pt>
                <c:pt idx="90">
                  <c:v>4944.399693</c:v>
                </c:pt>
                <c:pt idx="91">
                  <c:v>11361.00642</c:v>
                </c:pt>
                <c:pt idx="92">
                  <c:v>15737.02113</c:v>
                </c:pt>
                <c:pt idx="93">
                  <c:v>7285.90832099999</c:v>
                </c:pt>
                <c:pt idx="94">
                  <c:v>5305.04713699999</c:v>
                </c:pt>
                <c:pt idx="95">
                  <c:v>9852.035110999997</c:v>
                </c:pt>
                <c:pt idx="96">
                  <c:v>2297.652539</c:v>
                </c:pt>
                <c:pt idx="97">
                  <c:v>47269.63295</c:v>
                </c:pt>
                <c:pt idx="98">
                  <c:v>5136.84157399999</c:v>
                </c:pt>
                <c:pt idx="99">
                  <c:v>914.4670357999998</c:v>
                </c:pt>
                <c:pt idx="100">
                  <c:v>5434.734794999989</c:v>
                </c:pt>
                <c:pt idx="101">
                  <c:v>64139.54705</c:v>
                </c:pt>
                <c:pt idx="102">
                  <c:v>4854.632259</c:v>
                </c:pt>
                <c:pt idx="103">
                  <c:v>21334.93967999989</c:v>
                </c:pt>
                <c:pt idx="104">
                  <c:v>3878.28772899999</c:v>
                </c:pt>
                <c:pt idx="105">
                  <c:v>8871.379539999996</c:v>
                </c:pt>
                <c:pt idx="106">
                  <c:v>12071.59238</c:v>
                </c:pt>
                <c:pt idx="107">
                  <c:v>7236.46707099999</c:v>
                </c:pt>
                <c:pt idx="108">
                  <c:v>26035.8379</c:v>
                </c:pt>
                <c:pt idx="109">
                  <c:v>27102.6636999999</c:v>
                </c:pt>
                <c:pt idx="110">
                  <c:v>21614.68624</c:v>
                </c:pt>
                <c:pt idx="111">
                  <c:v>24416.62388</c:v>
                </c:pt>
                <c:pt idx="112">
                  <c:v>1773.75048399999</c:v>
                </c:pt>
                <c:pt idx="113">
                  <c:v>2379.451264</c:v>
                </c:pt>
                <c:pt idx="114">
                  <c:v>13720.8908899999</c:v>
                </c:pt>
                <c:pt idx="115">
                  <c:v>26319.15863</c:v>
                </c:pt>
                <c:pt idx="116">
                  <c:v>1368.829098</c:v>
                </c:pt>
                <c:pt idx="117">
                  <c:v>29212.3782</c:v>
                </c:pt>
                <c:pt idx="118">
                  <c:v>29930.03704</c:v>
                </c:pt>
                <c:pt idx="119">
                  <c:v>2072.710578</c:v>
                </c:pt>
                <c:pt idx="120">
                  <c:v>12236.83195</c:v>
                </c:pt>
                <c:pt idx="121">
                  <c:v>33320.03511</c:v>
                </c:pt>
                <c:pt idx="122">
                  <c:v>11639.30965</c:v>
                </c:pt>
                <c:pt idx="123">
                  <c:v>12010.5015099999</c:v>
                </c:pt>
                <c:pt idx="124">
                  <c:v>10623.38552</c:v>
                </c:pt>
                <c:pt idx="125">
                  <c:v>4386.352577000001</c:v>
                </c:pt>
                <c:pt idx="126">
                  <c:v>7723.641059</c:v>
                </c:pt>
                <c:pt idx="127">
                  <c:v>46568.17715</c:v>
                </c:pt>
                <c:pt idx="128">
                  <c:v>57427.89254</c:v>
                </c:pt>
                <c:pt idx="129">
                  <c:v>2762.58545299999</c:v>
                </c:pt>
                <c:pt idx="130">
                  <c:v>2583.58967299999</c:v>
                </c:pt>
                <c:pt idx="131">
                  <c:v>15683.03242</c:v>
                </c:pt>
                <c:pt idx="132">
                  <c:v>1984.660767</c:v>
                </c:pt>
                <c:pt idx="133">
                  <c:v>1382.10974699999</c:v>
                </c:pt>
                <c:pt idx="134">
                  <c:v>5327.2672</c:v>
                </c:pt>
                <c:pt idx="135">
                  <c:v>30464.7591699999</c:v>
                </c:pt>
                <c:pt idx="136">
                  <c:v>10752.01683</c:v>
                </c:pt>
                <c:pt idx="137">
                  <c:v>23756.48429</c:v>
                </c:pt>
                <c:pt idx="138">
                  <c:v>1687.08273599999</c:v>
                </c:pt>
                <c:pt idx="139">
                  <c:v>7668.05577599999</c:v>
                </c:pt>
                <c:pt idx="140">
                  <c:v>39254.7721699999</c:v>
                </c:pt>
                <c:pt idx="141">
                  <c:v>53445.37059</c:v>
                </c:pt>
                <c:pt idx="142">
                  <c:v>20046.92683</c:v>
                </c:pt>
                <c:pt idx="143">
                  <c:v>6038.928299</c:v>
                </c:pt>
                <c:pt idx="144">
                  <c:v>2856.47531</c:v>
                </c:pt>
                <c:pt idx="145">
                  <c:v>5837.62870399999</c:v>
                </c:pt>
                <c:pt idx="146">
                  <c:v>2325.06996</c:v>
                </c:pt>
                <c:pt idx="147">
                  <c:v>3646.962322</c:v>
                </c:pt>
                <c:pt idx="148">
                  <c:v>1879.62812</c:v>
                </c:pt>
              </c:numCache>
            </c:numRef>
          </c:xVal>
          <c:yVal>
            <c:numRef>
              <c:f>Sheet1!$T$3:$T$154</c:f>
              <c:numCache>
                <c:formatCode>General</c:formatCode>
                <c:ptCount val="152"/>
                <c:pt idx="0">
                  <c:v>1.40375773405098</c:v>
                </c:pt>
                <c:pt idx="1">
                  <c:v>0.741952101790966</c:v>
                </c:pt>
                <c:pt idx="2">
                  <c:v>0.473823026666389</c:v>
                </c:pt>
                <c:pt idx="3">
                  <c:v>23.0085543712197</c:v>
                </c:pt>
                <c:pt idx="4">
                  <c:v>0.704245099640644</c:v>
                </c:pt>
                <c:pt idx="5">
                  <c:v>0.978885797613374</c:v>
                </c:pt>
                <c:pt idx="6">
                  <c:v>0.258466596568917</c:v>
                </c:pt>
                <c:pt idx="7">
                  <c:v>0.270384732723381</c:v>
                </c:pt>
                <c:pt idx="8">
                  <c:v>0.412861851762668</c:v>
                </c:pt>
                <c:pt idx="9">
                  <c:v>3.19185135801848</c:v>
                </c:pt>
                <c:pt idx="10">
                  <c:v>0.489158485383469</c:v>
                </c:pt>
                <c:pt idx="11">
                  <c:v>0.0760400074915812</c:v>
                </c:pt>
                <c:pt idx="12">
                  <c:v>3.7820533872715</c:v>
                </c:pt>
                <c:pt idx="13">
                  <c:v>0.580598771313358</c:v>
                </c:pt>
                <c:pt idx="14">
                  <c:v>3.11611554549745</c:v>
                </c:pt>
                <c:pt idx="15">
                  <c:v>0.902044083570998</c:v>
                </c:pt>
                <c:pt idx="16">
                  <c:v>0.963753488932322</c:v>
                </c:pt>
                <c:pt idx="17">
                  <c:v>0.444730515038417</c:v>
                </c:pt>
                <c:pt idx="18">
                  <c:v>0.266817347708267</c:v>
                </c:pt>
                <c:pt idx="19">
                  <c:v>0.311078955503459</c:v>
                </c:pt>
                <c:pt idx="20">
                  <c:v>0.315002011045937</c:v>
                </c:pt>
                <c:pt idx="21">
                  <c:v>0.62626639359192</c:v>
                </c:pt>
                <c:pt idx="22">
                  <c:v>0.608667731696972</c:v>
                </c:pt>
                <c:pt idx="23">
                  <c:v>0.124786208579187</c:v>
                </c:pt>
                <c:pt idx="24">
                  <c:v>1.04909595593883</c:v>
                </c:pt>
                <c:pt idx="25">
                  <c:v>0.504970958459226</c:v>
                </c:pt>
                <c:pt idx="26">
                  <c:v>1.56505660498494</c:v>
                </c:pt>
                <c:pt idx="27">
                  <c:v>0.425289090173134</c:v>
                </c:pt>
                <c:pt idx="28">
                  <c:v>2.23808250842202</c:v>
                </c:pt>
                <c:pt idx="29">
                  <c:v>0.435415403336016</c:v>
                </c:pt>
                <c:pt idx="30">
                  <c:v>1.56485157345913</c:v>
                </c:pt>
                <c:pt idx="31">
                  <c:v>1.22389342850393</c:v>
                </c:pt>
                <c:pt idx="32">
                  <c:v>0.731238750746453</c:v>
                </c:pt>
                <c:pt idx="33">
                  <c:v>0.334403291620909</c:v>
                </c:pt>
                <c:pt idx="34">
                  <c:v>0.740181413299119</c:v>
                </c:pt>
                <c:pt idx="35">
                  <c:v>0.304673080541555</c:v>
                </c:pt>
                <c:pt idx="36">
                  <c:v>0.21060488074094</c:v>
                </c:pt>
                <c:pt idx="37" formatCode="0.00E+00">
                  <c:v>0.0058681560448142</c:v>
                </c:pt>
                <c:pt idx="38">
                  <c:v>6.67649953524209</c:v>
                </c:pt>
                <c:pt idx="39">
                  <c:v>1.62509262198349</c:v>
                </c:pt>
                <c:pt idx="40">
                  <c:v>2.674658595151949</c:v>
                </c:pt>
                <c:pt idx="41">
                  <c:v>0.133303255999732</c:v>
                </c:pt>
                <c:pt idx="42">
                  <c:v>3.84834625348644</c:v>
                </c:pt>
                <c:pt idx="43">
                  <c:v>0.382006929980105</c:v>
                </c:pt>
                <c:pt idx="44">
                  <c:v>0.432925345944288</c:v>
                </c:pt>
                <c:pt idx="45">
                  <c:v>4.04967200503564</c:v>
                </c:pt>
                <c:pt idx="46">
                  <c:v>0.202553627247107</c:v>
                </c:pt>
                <c:pt idx="47">
                  <c:v>1.42591247243144</c:v>
                </c:pt>
                <c:pt idx="48">
                  <c:v>1.32316693087514</c:v>
                </c:pt>
                <c:pt idx="49">
                  <c:v>0.113590847915023</c:v>
                </c:pt>
                <c:pt idx="50">
                  <c:v>0.268109639004683</c:v>
                </c:pt>
                <c:pt idx="51">
                  <c:v>2.75746654388936</c:v>
                </c:pt>
                <c:pt idx="52">
                  <c:v>2.573456022618</c:v>
                </c:pt>
                <c:pt idx="53">
                  <c:v>0.673897787951855</c:v>
                </c:pt>
                <c:pt idx="54">
                  <c:v>0.201760171268606</c:v>
                </c:pt>
                <c:pt idx="55">
                  <c:v>1.84723653788341</c:v>
                </c:pt>
                <c:pt idx="56">
                  <c:v>13.2970165754501</c:v>
                </c:pt>
                <c:pt idx="57">
                  <c:v>5.210156819437539</c:v>
                </c:pt>
                <c:pt idx="58">
                  <c:v>1.10553585672798</c:v>
                </c:pt>
                <c:pt idx="59">
                  <c:v>0.407114552882708</c:v>
                </c:pt>
                <c:pt idx="60">
                  <c:v>0.452967576795911</c:v>
                </c:pt>
                <c:pt idx="61">
                  <c:v>1.17697987706495</c:v>
                </c:pt>
                <c:pt idx="62">
                  <c:v>0.896600492754775</c:v>
                </c:pt>
                <c:pt idx="63">
                  <c:v>0.0896499449742645</c:v>
                </c:pt>
                <c:pt idx="64">
                  <c:v>0.187454213084958</c:v>
                </c:pt>
                <c:pt idx="65">
                  <c:v>0.712746460711816</c:v>
                </c:pt>
                <c:pt idx="66">
                  <c:v>2.36973236728767</c:v>
                </c:pt>
                <c:pt idx="67">
                  <c:v>0.772055201244369</c:v>
                </c:pt>
                <c:pt idx="68">
                  <c:v>0.266570003862348</c:v>
                </c:pt>
                <c:pt idx="69">
                  <c:v>0.473856967999935</c:v>
                </c:pt>
                <c:pt idx="70">
                  <c:v>0.431814342226237</c:v>
                </c:pt>
                <c:pt idx="71" formatCode="0.00E+00">
                  <c:v>0.00834105138218423</c:v>
                </c:pt>
                <c:pt idx="72">
                  <c:v>0.737108346973426</c:v>
                </c:pt>
                <c:pt idx="73">
                  <c:v>1.67533420643672</c:v>
                </c:pt>
                <c:pt idx="74">
                  <c:v>4.73232444389764</c:v>
                </c:pt>
                <c:pt idx="75">
                  <c:v>0.950554488516867</c:v>
                </c:pt>
                <c:pt idx="76">
                  <c:v>0.462137123235758</c:v>
                </c:pt>
                <c:pt idx="77">
                  <c:v>1.50317025732898</c:v>
                </c:pt>
                <c:pt idx="78">
                  <c:v>0.49753108297685</c:v>
                </c:pt>
                <c:pt idx="79">
                  <c:v>0.393551721612783</c:v>
                </c:pt>
                <c:pt idx="80">
                  <c:v>0.0477370369791947</c:v>
                </c:pt>
                <c:pt idx="81">
                  <c:v>0.483657167733372</c:v>
                </c:pt>
                <c:pt idx="82">
                  <c:v>5.635395271038179</c:v>
                </c:pt>
                <c:pt idx="83">
                  <c:v>1.56489095101312</c:v>
                </c:pt>
                <c:pt idx="84">
                  <c:v>0.442135529780055</c:v>
                </c:pt>
                <c:pt idx="85" formatCode="0.00E+00">
                  <c:v>0.0025569634435265</c:v>
                </c:pt>
                <c:pt idx="86">
                  <c:v>0.611665184370042</c:v>
                </c:pt>
                <c:pt idx="87">
                  <c:v>1.31901818364617</c:v>
                </c:pt>
                <c:pt idx="88">
                  <c:v>0.743883304171725</c:v>
                </c:pt>
                <c:pt idx="89">
                  <c:v>0.224227778884766</c:v>
                </c:pt>
                <c:pt idx="90">
                  <c:v>1.1322067196749</c:v>
                </c:pt>
                <c:pt idx="91">
                  <c:v>0.574365953137657</c:v>
                </c:pt>
                <c:pt idx="92">
                  <c:v>0.366274577581639</c:v>
                </c:pt>
                <c:pt idx="93">
                  <c:v>0.464054907441161</c:v>
                </c:pt>
                <c:pt idx="94">
                  <c:v>2.47973707118158</c:v>
                </c:pt>
                <c:pt idx="95">
                  <c:v>0.970070435482487</c:v>
                </c:pt>
                <c:pt idx="96">
                  <c:v>1.53793881998766</c:v>
                </c:pt>
                <c:pt idx="97">
                  <c:v>0.098344757434327</c:v>
                </c:pt>
                <c:pt idx="98">
                  <c:v>1.67075437808044</c:v>
                </c:pt>
                <c:pt idx="99">
                  <c:v>1.04813444321307</c:v>
                </c:pt>
                <c:pt idx="100">
                  <c:v>0.227442296776977</c:v>
                </c:pt>
                <c:pt idx="101" formatCode="0.00E+00">
                  <c:v>0.00211496816899537</c:v>
                </c:pt>
                <c:pt idx="102">
                  <c:v>0.866241146635008</c:v>
                </c:pt>
                <c:pt idx="103">
                  <c:v>0.379117981671018</c:v>
                </c:pt>
                <c:pt idx="104">
                  <c:v>1.64684922598209</c:v>
                </c:pt>
                <c:pt idx="105">
                  <c:v>0.318500825926195</c:v>
                </c:pt>
                <c:pt idx="106">
                  <c:v>3.973252449088809</c:v>
                </c:pt>
                <c:pt idx="107">
                  <c:v>5.51776226892493</c:v>
                </c:pt>
                <c:pt idx="108">
                  <c:v>0.124862232551735</c:v>
                </c:pt>
                <c:pt idx="109">
                  <c:v>0.0509379499563592</c:v>
                </c:pt>
                <c:pt idx="110">
                  <c:v>0.532610034713531</c:v>
                </c:pt>
                <c:pt idx="111">
                  <c:v>0.420960574091341</c:v>
                </c:pt>
                <c:pt idx="112">
                  <c:v>0.565379795123558</c:v>
                </c:pt>
                <c:pt idx="113">
                  <c:v>0.207953871227527</c:v>
                </c:pt>
                <c:pt idx="114">
                  <c:v>1.68625128566988</c:v>
                </c:pt>
                <c:pt idx="115">
                  <c:v>0.0</c:v>
                </c:pt>
                <c:pt idx="116">
                  <c:v>0.798263637668421</c:v>
                </c:pt>
                <c:pt idx="117">
                  <c:v>0.41439636170346</c:v>
                </c:pt>
                <c:pt idx="118">
                  <c:v>0.650105595651101</c:v>
                </c:pt>
                <c:pt idx="119">
                  <c:v>5.88037802231034</c:v>
                </c:pt>
                <c:pt idx="120">
                  <c:v>0.410639152057961</c:v>
                </c:pt>
                <c:pt idx="121">
                  <c:v>0.0663959245362333</c:v>
                </c:pt>
                <c:pt idx="122">
                  <c:v>0.249745883813459</c:v>
                </c:pt>
                <c:pt idx="123">
                  <c:v>2.80451402674118</c:v>
                </c:pt>
                <c:pt idx="124">
                  <c:v>2.15124070855548</c:v>
                </c:pt>
                <c:pt idx="125">
                  <c:v>0.324205736132406</c:v>
                </c:pt>
                <c:pt idx="126">
                  <c:v>0.843596746094372</c:v>
                </c:pt>
                <c:pt idx="127">
                  <c:v>0.0111357929307691</c:v>
                </c:pt>
                <c:pt idx="128">
                  <c:v>0.162329242858835</c:v>
                </c:pt>
                <c:pt idx="129">
                  <c:v>2.09225526443455</c:v>
                </c:pt>
                <c:pt idx="130">
                  <c:v>0.43213873413943</c:v>
                </c:pt>
                <c:pt idx="131">
                  <c:v>1.01487837280984</c:v>
                </c:pt>
                <c:pt idx="132">
                  <c:v>1.13336312689232</c:v>
                </c:pt>
                <c:pt idx="133">
                  <c:v>0.523583862096707</c:v>
                </c:pt>
                <c:pt idx="134">
                  <c:v>5.77131901175606</c:v>
                </c:pt>
                <c:pt idx="135">
                  <c:v>1.99904230810688</c:v>
                </c:pt>
                <c:pt idx="136">
                  <c:v>0.499652946911379</c:v>
                </c:pt>
                <c:pt idx="137">
                  <c:v>0.522720340971837</c:v>
                </c:pt>
                <c:pt idx="138">
                  <c:v>0.378124779034007</c:v>
                </c:pt>
                <c:pt idx="139">
                  <c:v>0.789760732497103</c:v>
                </c:pt>
                <c:pt idx="140">
                  <c:v>0.0732679750845875</c:v>
                </c:pt>
                <c:pt idx="141">
                  <c:v>0.364510673188127</c:v>
                </c:pt>
                <c:pt idx="142">
                  <c:v>0.0813308436344806</c:v>
                </c:pt>
                <c:pt idx="143">
                  <c:v>0.551806508943527</c:v>
                </c:pt>
                <c:pt idx="144">
                  <c:v>9.88803922003205</c:v>
                </c:pt>
                <c:pt idx="145">
                  <c:v>2.00898283081187</c:v>
                </c:pt>
                <c:pt idx="146">
                  <c:v>0.654732313143285</c:v>
                </c:pt>
                <c:pt idx="147">
                  <c:v>0.452245214167428</c:v>
                </c:pt>
                <c:pt idx="148">
                  <c:v>0.0505526757078587</c:v>
                </c:pt>
                <c:pt idx="149">
                  <c:v>0.0</c:v>
                </c:pt>
                <c:pt idx="150">
                  <c:v>0.0</c:v>
                </c:pt>
              </c:numCache>
            </c:numRef>
          </c:yVal>
          <c:smooth val="0"/>
          <c:extLst xmlns:c16r2="http://schemas.microsoft.com/office/drawing/2015/06/chart">
            <c:ext xmlns:c16="http://schemas.microsoft.com/office/drawing/2014/chart" uri="{C3380CC4-5D6E-409C-BE32-E72D297353CC}">
              <c16:uniqueId val="{00000001-1F12-4FD3-A649-D826CF6C17EF}"/>
            </c:ext>
          </c:extLst>
        </c:ser>
        <c:dLbls>
          <c:showLegendKey val="0"/>
          <c:showVal val="0"/>
          <c:showCatName val="0"/>
          <c:showSerName val="0"/>
          <c:showPercent val="0"/>
          <c:showBubbleSize val="0"/>
        </c:dLbls>
        <c:axId val="-2130034792"/>
        <c:axId val="-2130026440"/>
      </c:scatterChart>
      <c:valAx>
        <c:axId val="-2130034792"/>
        <c:scaling>
          <c:orientation val="minMax"/>
          <c:max val="100000.0"/>
        </c:scaling>
        <c:delete val="0"/>
        <c:axPos val="b"/>
        <c:title>
          <c:tx>
            <c:rich>
              <a:bodyPr rot="0" spcFirstLastPara="1" vertOverflow="ellipsis" vert="horz" wrap="square" anchor="ctr" anchorCtr="1"/>
              <a:lstStyle/>
              <a:p>
                <a:pPr>
                  <a:defRPr sz="1000" b="1" i="0" u="none" strike="noStrike" kern="1200" baseline="0">
                    <a:solidFill>
                      <a:sysClr val="windowText" lastClr="000000"/>
                    </a:solidFill>
                    <a:latin typeface="+mn-lt"/>
                    <a:ea typeface="+mn-ea"/>
                    <a:cs typeface="+mn-cs"/>
                  </a:defRPr>
                </a:pPr>
                <a:r>
                  <a:rPr lang="en-US" b="1"/>
                  <a:t>GDP pc</a:t>
                </a:r>
                <a:r>
                  <a:rPr lang="en-US" b="1" baseline="0"/>
                  <a:t> (US$)</a:t>
                </a:r>
                <a:endParaRPr lang="en-US" b="1"/>
              </a:p>
            </c:rich>
          </c:tx>
          <c:layout/>
          <c:overlay val="0"/>
          <c:spPr>
            <a:noFill/>
            <a:ln>
              <a:noFill/>
            </a:ln>
            <a:effectLst/>
          </c:spPr>
        </c:title>
        <c:numFmt formatCode="#,##0" sourceLinked="0"/>
        <c:majorTickMark val="out"/>
        <c:minorTickMark val="out"/>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2130026440"/>
        <c:crosses val="autoZero"/>
        <c:crossBetween val="midCat"/>
      </c:valAx>
      <c:valAx>
        <c:axId val="-2130026440"/>
        <c:scaling>
          <c:orientation val="minMax"/>
        </c:scaling>
        <c:delete val="0"/>
        <c:axPos val="l"/>
        <c:title>
          <c:tx>
            <c:rich>
              <a:bodyPr rot="-5400000" spcFirstLastPara="1" vertOverflow="ellipsis" vert="horz" wrap="square" anchor="ctr" anchorCtr="1"/>
              <a:lstStyle/>
              <a:p>
                <a:pPr>
                  <a:defRPr sz="1000" b="1" i="0" u="none" strike="noStrike" kern="1200" baseline="0">
                    <a:solidFill>
                      <a:sysClr val="windowText" lastClr="000000"/>
                    </a:solidFill>
                    <a:latin typeface="+mn-lt"/>
                    <a:ea typeface="+mn-ea"/>
                    <a:cs typeface="+mn-cs"/>
                  </a:defRPr>
                </a:pPr>
                <a:r>
                  <a:rPr lang="en-US" b="1">
                    <a:solidFill>
                      <a:sysClr val="windowText" lastClr="000000"/>
                    </a:solidFill>
                  </a:rPr>
                  <a:t>Risk to wellbeing (% of GDP)</a:t>
                </a:r>
              </a:p>
            </c:rich>
          </c:tx>
          <c:layout>
            <c:manualLayout>
              <c:xMode val="edge"/>
              <c:yMode val="edge"/>
              <c:x val="0.00220817004391332"/>
              <c:y val="0.175352016823308"/>
            </c:manualLayout>
          </c:layout>
          <c:overlay val="0"/>
          <c:spPr>
            <a:noFill/>
            <a:ln>
              <a:noFill/>
            </a:ln>
            <a:effectLst/>
          </c:sp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2130034792"/>
        <c:crosses val="autoZero"/>
        <c:crossBetween val="midCat"/>
      </c:valAx>
      <c:spPr>
        <a:noFill/>
        <a:ln>
          <a:solidFill>
            <a:schemeClr val="tx1">
              <a:lumMod val="25000"/>
              <a:lumOff val="75000"/>
            </a:schemeClr>
          </a:solidFill>
        </a:ln>
        <a:effectLst/>
      </c:spPr>
    </c:plotArea>
    <c:plotVisOnly val="1"/>
    <c:dispBlanksAs val="gap"/>
    <c:showDLblsOverMax val="0"/>
  </c:chart>
  <c:spPr>
    <a:solidFill>
      <a:schemeClr val="bg1"/>
    </a:solidFill>
    <a:ln w="9525" cap="flat" cmpd="sng" algn="ctr">
      <a:noFill/>
      <a:round/>
    </a:ln>
    <a:effectLst/>
  </c:spPr>
  <c:txPr>
    <a:bodyPr/>
    <a:lstStyle/>
    <a:p>
      <a:pPr>
        <a:defRPr>
          <a:solidFill>
            <a:sysClr val="windowText" lastClr="000000"/>
          </a:solidFill>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08775590551181"/>
          <c:y val="0.028633140741297"/>
          <c:w val="0.85295363079615"/>
          <c:h val="0.831263581167013"/>
        </c:manualLayout>
      </c:layout>
      <c:scatterChart>
        <c:scatterStyle val="lineMarker"/>
        <c:varyColors val="0"/>
        <c:ser>
          <c:idx val="2"/>
          <c:order val="0"/>
          <c:tx>
            <c:strRef>
              <c:f>Sheet1!$AG$2</c:f>
              <c:strCache>
                <c:ptCount val="1"/>
                <c:pt idx="0">
                  <c:v>resilience pos</c:v>
                </c:pt>
              </c:strCache>
            </c:strRef>
          </c:tx>
          <c:spPr>
            <a:ln w="25400">
              <a:noFill/>
            </a:ln>
          </c:spPr>
          <c:marker>
            <c:symbol val="diamond"/>
            <c:size val="5"/>
            <c:spPr>
              <a:solidFill>
                <a:srgbClr val="00B050"/>
              </a:solidFill>
              <a:ln>
                <a:noFill/>
              </a:ln>
            </c:spPr>
          </c:marker>
          <c:dLbls>
            <c:dLbl>
              <c:idx val="22"/>
              <c:tx>
                <c:rich>
                  <a:bodyPr wrap="square" lIns="38100" tIns="19050" rIns="38100" bIns="19050" anchor="ctr">
                    <a:spAutoFit/>
                  </a:bodyPr>
                  <a:lstStyle/>
                  <a:p>
                    <a:pPr>
                      <a:defRPr sz="800"/>
                    </a:pPr>
                    <a:r>
                      <a:rPr lang="en-US" sz="800"/>
                      <a:t>Cameroon</a:t>
                    </a:r>
                  </a:p>
                </c:rich>
              </c:tx>
              <c:spPr>
                <a:noFill/>
                <a:ln>
                  <a:noFill/>
                </a:ln>
                <a:effectLst/>
              </c:spPr>
              <c:dLblPos val="b"/>
              <c:showLegendKey val="0"/>
              <c:showVal val="1"/>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0-FBA0-443F-AC72-DBAE1B9C447E}"/>
                </c:ext>
              </c:extLst>
            </c:dLbl>
            <c:spPr>
              <a:noFill/>
              <a:ln>
                <a:noFill/>
              </a:ln>
              <a:effectLst/>
            </c:spPr>
            <c:showLegendKey val="0"/>
            <c:showVal val="0"/>
            <c:showCatName val="0"/>
            <c:showSerName val="0"/>
            <c:showPercent val="0"/>
            <c:showBubbleSize val="0"/>
            <c:extLst xmlns:c16r2="http://schemas.microsoft.com/office/drawing/2015/06/chart">
              <c:ext xmlns:c15="http://schemas.microsoft.com/office/drawing/2012/chart" uri="{CE6537A1-D6FC-4f65-9D91-7224C49458BB}">
                <c15:showLeaderLines val="1"/>
              </c:ext>
            </c:extLst>
          </c:dLbls>
          <c:xVal>
            <c:numRef>
              <c:f>Sheet1!$AO$3:$AO$153</c:f>
              <c:numCache>
                <c:formatCode>General</c:formatCode>
                <c:ptCount val="151"/>
                <c:pt idx="0">
                  <c:v>0.0353538910108287</c:v>
                </c:pt>
                <c:pt idx="1">
                  <c:v>#N/A</c:v>
                </c:pt>
                <c:pt idx="3">
                  <c:v>#N/A</c:v>
                </c:pt>
                <c:pt idx="6">
                  <c:v>0.0123760286203589</c:v>
                </c:pt>
                <c:pt idx="7">
                  <c:v>0.00338224640396171</c:v>
                </c:pt>
                <c:pt idx="9">
                  <c:v>0.0596271312956306</c:v>
                </c:pt>
                <c:pt idx="11">
                  <c:v>0.00890774599265088</c:v>
                </c:pt>
                <c:pt idx="12">
                  <c:v>#N/A</c:v>
                </c:pt>
                <c:pt idx="13">
                  <c:v>0.0114707200377648</c:v>
                </c:pt>
                <c:pt idx="14">
                  <c:v>0.0658573585788749</c:v>
                </c:pt>
                <c:pt idx="15">
                  <c:v>0.0270131305212132</c:v>
                </c:pt>
                <c:pt idx="16">
                  <c:v>0.0361724238969294</c:v>
                </c:pt>
                <c:pt idx="17">
                  <c:v>0.0238843780952721</c:v>
                </c:pt>
                <c:pt idx="19">
                  <c:v>0.0467265614695645</c:v>
                </c:pt>
                <c:pt idx="20">
                  <c:v>0.0287228615985756</c:v>
                </c:pt>
                <c:pt idx="22">
                  <c:v>0.0175591710628594</c:v>
                </c:pt>
                <c:pt idx="23">
                  <c:v>0.00258763780415023</c:v>
                </c:pt>
                <c:pt idx="24">
                  <c:v>0.0342739458118202</c:v>
                </c:pt>
                <c:pt idx="26">
                  <c:v>0.00754784290792126</c:v>
                </c:pt>
                <c:pt idx="27">
                  <c:v>0.0611321120854976</c:v>
                </c:pt>
                <c:pt idx="28">
                  <c:v>0.0106998544909395</c:v>
                </c:pt>
                <c:pt idx="32">
                  <c:v>0.0326725891740706</c:v>
                </c:pt>
                <c:pt idx="33">
                  <c:v>0.0565003309575549</c:v>
                </c:pt>
                <c:pt idx="34">
                  <c:v>0.0370402108248832</c:v>
                </c:pt>
                <c:pt idx="35">
                  <c:v>0.0256076940126072</c:v>
                </c:pt>
                <c:pt idx="36">
                  <c:v>0.0239648623524288</c:v>
                </c:pt>
                <c:pt idx="37">
                  <c:v>0.0117145378857387</c:v>
                </c:pt>
                <c:pt idx="38">
                  <c:v>#N/A</c:v>
                </c:pt>
                <c:pt idx="39">
                  <c:v>0.0543955069106897</c:v>
                </c:pt>
                <c:pt idx="41">
                  <c:v>0.0221528720140746</c:v>
                </c:pt>
                <c:pt idx="42">
                  <c:v>0.018462303607713</c:v>
                </c:pt>
                <c:pt idx="43">
                  <c:v>0.0203355420351311</c:v>
                </c:pt>
                <c:pt idx="44">
                  <c:v>0.0490414648200059</c:v>
                </c:pt>
                <c:pt idx="45">
                  <c:v>#N/A</c:v>
                </c:pt>
                <c:pt idx="46">
                  <c:v>0.00782040296290545</c:v>
                </c:pt>
                <c:pt idx="48">
                  <c:v>0.0278813726083542</c:v>
                </c:pt>
                <c:pt idx="49">
                  <c:v>0.0095341413826314</c:v>
                </c:pt>
                <c:pt idx="50">
                  <c:v>0.0128562754672235</c:v>
                </c:pt>
                <c:pt idx="51">
                  <c:v>0.00222133965705164</c:v>
                </c:pt>
                <c:pt idx="52">
                  <c:v>0.01015387744187</c:v>
                </c:pt>
                <c:pt idx="53">
                  <c:v>0.0400873598666315</c:v>
                </c:pt>
                <c:pt idx="54">
                  <c:v>#N/A</c:v>
                </c:pt>
                <c:pt idx="55">
                  <c:v>#N/A</c:v>
                </c:pt>
                <c:pt idx="56">
                  <c:v>0.00165537543171378</c:v>
                </c:pt>
                <c:pt idx="57">
                  <c:v>0.0188091468621946</c:v>
                </c:pt>
                <c:pt idx="58">
                  <c:v>0.0251527495766231</c:v>
                </c:pt>
                <c:pt idx="59">
                  <c:v>0.0588424919971403</c:v>
                </c:pt>
                <c:pt idx="60">
                  <c:v>0.0382778128134226</c:v>
                </c:pt>
                <c:pt idx="61">
                  <c:v>0.121010153281628</c:v>
                </c:pt>
                <c:pt idx="62">
                  <c:v>0.0775698621432412</c:v>
                </c:pt>
                <c:pt idx="63">
                  <c:v>0.0285644667259474</c:v>
                </c:pt>
                <c:pt idx="64">
                  <c:v>0.0207359485067308</c:v>
                </c:pt>
                <c:pt idx="65">
                  <c:v>0.0111399344207565</c:v>
                </c:pt>
                <c:pt idx="66">
                  <c:v>0.0104207219464875</c:v>
                </c:pt>
                <c:pt idx="67">
                  <c:v>0.0114815521163</c:v>
                </c:pt>
                <c:pt idx="70">
                  <c:v>0.0317237515437827</c:v>
                </c:pt>
                <c:pt idx="71">
                  <c:v>#N/A</c:v>
                </c:pt>
                <c:pt idx="72">
                  <c:v>#N/A</c:v>
                </c:pt>
                <c:pt idx="73">
                  <c:v>0.0173270351836229</c:v>
                </c:pt>
                <c:pt idx="74">
                  <c:v>0.0552842572215958</c:v>
                </c:pt>
                <c:pt idx="75">
                  <c:v>0.0301276699608007</c:v>
                </c:pt>
                <c:pt idx="76">
                  <c:v>#N/A</c:v>
                </c:pt>
                <c:pt idx="77">
                  <c:v>0.0104153651817103</c:v>
                </c:pt>
                <c:pt idx="79">
                  <c:v>0.0360704311768806</c:v>
                </c:pt>
                <c:pt idx="80">
                  <c:v>0.00884662497622857</c:v>
                </c:pt>
                <c:pt idx="81">
                  <c:v>0.0231252704682294</c:v>
                </c:pt>
                <c:pt idx="82">
                  <c:v>0.0141605083648559</c:v>
                </c:pt>
                <c:pt idx="84">
                  <c:v>0.0266891459685989</c:v>
                </c:pt>
                <c:pt idx="85">
                  <c:v>#N/A</c:v>
                </c:pt>
                <c:pt idx="86">
                  <c:v>0.0270192221168602</c:v>
                </c:pt>
                <c:pt idx="88">
                  <c:v>0.0372868988690715</c:v>
                </c:pt>
                <c:pt idx="89">
                  <c:v>0.00963003284761811</c:v>
                </c:pt>
                <c:pt idx="90">
                  <c:v>0.0416312905904071</c:v>
                </c:pt>
                <c:pt idx="92">
                  <c:v>0.0292551993145473</c:v>
                </c:pt>
                <c:pt idx="94">
                  <c:v>#N/A</c:v>
                </c:pt>
                <c:pt idx="97">
                  <c:v>0.0166744658699845</c:v>
                </c:pt>
                <c:pt idx="98">
                  <c:v>0.0354630655389992</c:v>
                </c:pt>
                <c:pt idx="99">
                  <c:v>0.0109302183228003</c:v>
                </c:pt>
                <c:pt idx="101">
                  <c:v>0.00205067541252453</c:v>
                </c:pt>
                <c:pt idx="102">
                  <c:v>0.0338463666962137</c:v>
                </c:pt>
                <c:pt idx="103">
                  <c:v>0.0319546470075242</c:v>
                </c:pt>
                <c:pt idx="104">
                  <c:v>#N/A</c:v>
                </c:pt>
                <c:pt idx="105">
                  <c:v>0.0268647972951609</c:v>
                </c:pt>
                <c:pt idx="106">
                  <c:v>0.02583981969342</c:v>
                </c:pt>
                <c:pt idx="107">
                  <c:v>0.0526409424173305</c:v>
                </c:pt>
                <c:pt idx="108">
                  <c:v>0.0290855452981911</c:v>
                </c:pt>
                <c:pt idx="109">
                  <c:v>0.0185971769203542</c:v>
                </c:pt>
                <c:pt idx="110">
                  <c:v>0.0520615762458022</c:v>
                </c:pt>
                <c:pt idx="112">
                  <c:v>0.0337221550746351</c:v>
                </c:pt>
                <c:pt idx="113">
                  <c:v>0.0373161248286653</c:v>
                </c:pt>
                <c:pt idx="114">
                  <c:v>0.033370796818404</c:v>
                </c:pt>
                <c:pt idx="115">
                  <c:v>#N/A</c:v>
                </c:pt>
                <c:pt idx="116">
                  <c:v>0.0401646109701891</c:v>
                </c:pt>
                <c:pt idx="117">
                  <c:v>0.0319157252897542</c:v>
                </c:pt>
                <c:pt idx="118">
                  <c:v>0.0307288138944557</c:v>
                </c:pt>
                <c:pt idx="119">
                  <c:v>#N/A</c:v>
                </c:pt>
                <c:pt idx="121">
                  <c:v>0.0318625922060539</c:v>
                </c:pt>
                <c:pt idx="122">
                  <c:v>0.039558510219199</c:v>
                </c:pt>
                <c:pt idx="123">
                  <c:v>#N/A</c:v>
                </c:pt>
                <c:pt idx="124">
                  <c:v>#N/A</c:v>
                </c:pt>
                <c:pt idx="125">
                  <c:v>0.0223710956601449</c:v>
                </c:pt>
                <c:pt idx="127">
                  <c:v>0.0194595709240414</c:v>
                </c:pt>
                <c:pt idx="128">
                  <c:v>#N/A</c:v>
                </c:pt>
                <c:pt idx="129">
                  <c:v>0.0462002640228573</c:v>
                </c:pt>
                <c:pt idx="130">
                  <c:v>0.0371875420748123</c:v>
                </c:pt>
                <c:pt idx="131">
                  <c:v>0.0292928108296774</c:v>
                </c:pt>
                <c:pt idx="132">
                  <c:v>#N/A</c:v>
                </c:pt>
                <c:pt idx="133">
                  <c:v>0.0242617969552401</c:v>
                </c:pt>
                <c:pt idx="134">
                  <c:v>#N/A</c:v>
                </c:pt>
                <c:pt idx="135">
                  <c:v>#N/A</c:v>
                </c:pt>
                <c:pt idx="136">
                  <c:v>0.000200715187601919</c:v>
                </c:pt>
                <c:pt idx="137">
                  <c:v>0.0157343687809307</c:v>
                </c:pt>
                <c:pt idx="138">
                  <c:v>0.0126851539392417</c:v>
                </c:pt>
                <c:pt idx="139">
                  <c:v>0.0272093207067622</c:v>
                </c:pt>
                <c:pt idx="140">
                  <c:v>0.010700672607835</c:v>
                </c:pt>
                <c:pt idx="141">
                  <c:v>0.00784617715298362</c:v>
                </c:pt>
                <c:pt idx="142">
                  <c:v>0.0108656192390217</c:v>
                </c:pt>
                <c:pt idx="143">
                  <c:v>0.0594172362927285</c:v>
                </c:pt>
                <c:pt idx="144">
                  <c:v>#N/A</c:v>
                </c:pt>
                <c:pt idx="145">
                  <c:v>#N/A</c:v>
                </c:pt>
                <c:pt idx="147">
                  <c:v>0.00544780268003821</c:v>
                </c:pt>
                <c:pt idx="148">
                  <c:v>#N/A</c:v>
                </c:pt>
              </c:numCache>
            </c:numRef>
          </c:xVal>
          <c:yVal>
            <c:numRef>
              <c:f>Sheet1!$AG$3:$AG$153</c:f>
              <c:numCache>
                <c:formatCode>General</c:formatCode>
                <c:ptCount val="151"/>
                <c:pt idx="0">
                  <c:v>0.00135582916145433</c:v>
                </c:pt>
                <c:pt idx="1">
                  <c:v>#N/A</c:v>
                </c:pt>
                <c:pt idx="3">
                  <c:v>#N/A</c:v>
                </c:pt>
                <c:pt idx="4">
                  <c:v>0.00814102465345365</c:v>
                </c:pt>
                <c:pt idx="6">
                  <c:v>0.00249376971638865</c:v>
                </c:pt>
                <c:pt idx="7">
                  <c:v>0.000855532282227023</c:v>
                </c:pt>
                <c:pt idx="10">
                  <c:v>0.00109842798511795</c:v>
                </c:pt>
                <c:pt idx="12">
                  <c:v>#N/A</c:v>
                </c:pt>
                <c:pt idx="15">
                  <c:v>0.0246256830843323</c:v>
                </c:pt>
                <c:pt idx="18">
                  <c:v>0.00974609625982184</c:v>
                </c:pt>
                <c:pt idx="20">
                  <c:v>0.00967708827377151</c:v>
                </c:pt>
                <c:pt idx="25">
                  <c:v>0.00100487090243867</c:v>
                </c:pt>
                <c:pt idx="27">
                  <c:v>0.00858719245066724</c:v>
                </c:pt>
                <c:pt idx="28">
                  <c:v>0.0144799823773396</c:v>
                </c:pt>
                <c:pt idx="29">
                  <c:v>0.0307556216104379</c:v>
                </c:pt>
                <c:pt idx="30">
                  <c:v>0.0203923499068108</c:v>
                </c:pt>
                <c:pt idx="33">
                  <c:v>0.0042841742651169</c:v>
                </c:pt>
                <c:pt idx="34">
                  <c:v>0.00345427778825617</c:v>
                </c:pt>
                <c:pt idx="37">
                  <c:v>0.00439655110945722</c:v>
                </c:pt>
                <c:pt idx="38">
                  <c:v>#N/A</c:v>
                </c:pt>
                <c:pt idx="39">
                  <c:v>0.0035064357243557</c:v>
                </c:pt>
                <c:pt idx="40">
                  <c:v>0.000366206900300849</c:v>
                </c:pt>
                <c:pt idx="45">
                  <c:v>#N/A</c:v>
                </c:pt>
                <c:pt idx="46">
                  <c:v>0.00203091537041658</c:v>
                </c:pt>
                <c:pt idx="48">
                  <c:v>0.0122819677094674</c:v>
                </c:pt>
                <c:pt idx="50">
                  <c:v>0.00515274627716483</c:v>
                </c:pt>
                <c:pt idx="51">
                  <c:v>0.0380895442344869</c:v>
                </c:pt>
                <c:pt idx="52">
                  <c:v>0.0649708620779178</c:v>
                </c:pt>
                <c:pt idx="53">
                  <c:v>0.000792690869694109</c:v>
                </c:pt>
                <c:pt idx="54">
                  <c:v>#N/A</c:v>
                </c:pt>
                <c:pt idx="55">
                  <c:v>#N/A</c:v>
                </c:pt>
                <c:pt idx="56">
                  <c:v>0.644457075793513</c:v>
                </c:pt>
                <c:pt idx="57">
                  <c:v>0.0406032632048748</c:v>
                </c:pt>
                <c:pt idx="59">
                  <c:v>0.00259048343360713</c:v>
                </c:pt>
                <c:pt idx="62">
                  <c:v>0.00239306249870003</c:v>
                </c:pt>
                <c:pt idx="63">
                  <c:v>0.00258866173307184</c:v>
                </c:pt>
                <c:pt idx="64">
                  <c:v>0.00355789283069049</c:v>
                </c:pt>
                <c:pt idx="66">
                  <c:v>0.00852121252415255</c:v>
                </c:pt>
                <c:pt idx="68">
                  <c:v>0.000171700769019926</c:v>
                </c:pt>
                <c:pt idx="69">
                  <c:v>0.00317894239987432</c:v>
                </c:pt>
                <c:pt idx="71">
                  <c:v>#N/A</c:v>
                </c:pt>
                <c:pt idx="72">
                  <c:v>#N/A</c:v>
                </c:pt>
                <c:pt idx="74">
                  <c:v>0.00664335576626049</c:v>
                </c:pt>
                <c:pt idx="75">
                  <c:v>0.00974820128992885</c:v>
                </c:pt>
                <c:pt idx="76">
                  <c:v>#N/A</c:v>
                </c:pt>
                <c:pt idx="77">
                  <c:v>0.0193884640469117</c:v>
                </c:pt>
                <c:pt idx="78">
                  <c:v>0.0260018470683847</c:v>
                </c:pt>
                <c:pt idx="80">
                  <c:v>0.0162389330930039</c:v>
                </c:pt>
                <c:pt idx="81">
                  <c:v>0.0487734610427481</c:v>
                </c:pt>
                <c:pt idx="84">
                  <c:v>0.00166628165214754</c:v>
                </c:pt>
                <c:pt idx="85">
                  <c:v>#N/A</c:v>
                </c:pt>
                <c:pt idx="86">
                  <c:v>0.00301071936356977</c:v>
                </c:pt>
                <c:pt idx="87">
                  <c:v>0.104505351321454</c:v>
                </c:pt>
                <c:pt idx="89">
                  <c:v>0.00724257510538756</c:v>
                </c:pt>
                <c:pt idx="90">
                  <c:v>0.00605502573779305</c:v>
                </c:pt>
                <c:pt idx="91">
                  <c:v>0.0123062185052872</c:v>
                </c:pt>
                <c:pt idx="92">
                  <c:v>0.0398374455158157</c:v>
                </c:pt>
                <c:pt idx="93">
                  <c:v>0.000588733784598028</c:v>
                </c:pt>
                <c:pt idx="94">
                  <c:v>#N/A</c:v>
                </c:pt>
                <c:pt idx="97">
                  <c:v>3.69397553065431E-6</c:v>
                </c:pt>
                <c:pt idx="98">
                  <c:v>0.0212973837424934</c:v>
                </c:pt>
                <c:pt idx="103">
                  <c:v>0.00550394507252108</c:v>
                </c:pt>
                <c:pt idx="104">
                  <c:v>#N/A</c:v>
                </c:pt>
                <c:pt idx="106">
                  <c:v>0.0110941835069481</c:v>
                </c:pt>
                <c:pt idx="107">
                  <c:v>0.00531629906667251</c:v>
                </c:pt>
                <c:pt idx="109">
                  <c:v>0.00361200103489498</c:v>
                </c:pt>
                <c:pt idx="112">
                  <c:v>0.00141112792549364</c:v>
                </c:pt>
                <c:pt idx="113">
                  <c:v>0.00311670216563289</c:v>
                </c:pt>
                <c:pt idx="114">
                  <c:v>0.00192651568294741</c:v>
                </c:pt>
                <c:pt idx="115">
                  <c:v>#N/A</c:v>
                </c:pt>
                <c:pt idx="118">
                  <c:v>0.00654651644161126</c:v>
                </c:pt>
                <c:pt idx="119">
                  <c:v>#N/A</c:v>
                </c:pt>
                <c:pt idx="121">
                  <c:v>0.0043677683852314</c:v>
                </c:pt>
                <c:pt idx="123">
                  <c:v>#N/A</c:v>
                </c:pt>
                <c:pt idx="124">
                  <c:v>#N/A</c:v>
                </c:pt>
                <c:pt idx="126">
                  <c:v>0.0332712352765551</c:v>
                </c:pt>
                <c:pt idx="127">
                  <c:v>0.00123408378925508</c:v>
                </c:pt>
                <c:pt idx="128">
                  <c:v>#N/A</c:v>
                </c:pt>
                <c:pt idx="130">
                  <c:v>0.0192714514294569</c:v>
                </c:pt>
                <c:pt idx="131">
                  <c:v>0.0118252999844241</c:v>
                </c:pt>
                <c:pt idx="132">
                  <c:v>#N/A</c:v>
                </c:pt>
                <c:pt idx="133">
                  <c:v>0.00602951151620767</c:v>
                </c:pt>
                <c:pt idx="134">
                  <c:v>#N/A</c:v>
                </c:pt>
                <c:pt idx="135">
                  <c:v>#N/A</c:v>
                </c:pt>
                <c:pt idx="138">
                  <c:v>0.0129173385524654</c:v>
                </c:pt>
                <c:pt idx="144">
                  <c:v>#N/A</c:v>
                </c:pt>
                <c:pt idx="145">
                  <c:v>#N/A</c:v>
                </c:pt>
                <c:pt idx="148">
                  <c:v>#N/A</c:v>
                </c:pt>
              </c:numCache>
            </c:numRef>
          </c:yVal>
          <c:smooth val="0"/>
          <c:extLst xmlns:c16r2="http://schemas.microsoft.com/office/drawing/2015/06/chart">
            <c:ext xmlns:c16="http://schemas.microsoft.com/office/drawing/2014/chart" uri="{C3380CC4-5D6E-409C-BE32-E72D297353CC}">
              <c16:uniqueId val="{00000001-FBA0-443F-AC72-DBAE1B9C447E}"/>
            </c:ext>
          </c:extLst>
        </c:ser>
        <c:ser>
          <c:idx val="3"/>
          <c:order val="1"/>
          <c:tx>
            <c:strRef>
              <c:f>Sheet1!$AG$2</c:f>
              <c:strCache>
                <c:ptCount val="1"/>
                <c:pt idx="0">
                  <c:v>resilience pos</c:v>
                </c:pt>
              </c:strCache>
            </c:strRef>
          </c:tx>
          <c:spPr>
            <a:ln w="25400" cap="rnd">
              <a:noFill/>
              <a:round/>
            </a:ln>
            <a:effectLst/>
          </c:spPr>
          <c:marker>
            <c:symbol val="diamond"/>
            <c:size val="5"/>
            <c:spPr>
              <a:ln>
                <a:noFill/>
              </a:ln>
            </c:spPr>
          </c:marker>
          <c:dLbls>
            <c:dLbl>
              <c:idx val="13"/>
              <c:tx>
                <c:rich>
                  <a:bodyPr wrap="square" lIns="38100" tIns="19050" rIns="38100" bIns="19050" anchor="ctr">
                    <a:spAutoFit/>
                  </a:bodyPr>
                  <a:lstStyle/>
                  <a:p>
                    <a:pPr>
                      <a:defRPr sz="800"/>
                    </a:pPr>
                    <a:r>
                      <a:rPr lang="en-US" sz="800"/>
                      <a:t>Benin</a:t>
                    </a:r>
                  </a:p>
                </c:rich>
              </c:tx>
              <c:spPr>
                <a:noFill/>
                <a:ln>
                  <a:noFill/>
                </a:ln>
                <a:effectLst/>
              </c:spPr>
              <c:dLblPos val="r"/>
              <c:showLegendKey val="0"/>
              <c:showVal val="1"/>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2-FBA0-443F-AC72-DBAE1B9C447E}"/>
                </c:ext>
              </c:extLst>
            </c:dLbl>
            <c:dLbl>
              <c:idx val="149"/>
              <c:tx>
                <c:rich>
                  <a:bodyPr wrap="square" lIns="38100" tIns="19050" rIns="38100" bIns="19050" anchor="ctr">
                    <a:spAutoFit/>
                  </a:bodyPr>
                  <a:lstStyle/>
                  <a:p>
                    <a:pPr>
                      <a:defRPr sz="800"/>
                    </a:pPr>
                    <a:r>
                      <a:rPr lang="en-US" sz="800"/>
                      <a:t>Zambia</a:t>
                    </a:r>
                  </a:p>
                </c:rich>
              </c:tx>
              <c:spPr>
                <a:noFill/>
                <a:ln>
                  <a:noFill/>
                </a:ln>
                <a:effectLst/>
              </c:spPr>
              <c:dLblPos val="b"/>
              <c:showLegendKey val="0"/>
              <c:showVal val="1"/>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3-FBA0-443F-AC72-DBAE1B9C447E}"/>
                </c:ext>
              </c:extLst>
            </c:dLbl>
            <c:spPr>
              <a:noFill/>
              <a:ln>
                <a:noFill/>
              </a:ln>
              <a:effectLst/>
            </c:spPr>
            <c:showLegendKey val="0"/>
            <c:showVal val="0"/>
            <c:showCatName val="0"/>
            <c:showSerName val="0"/>
            <c:showPercent val="0"/>
            <c:showBubbleSize val="0"/>
            <c:extLst xmlns:c16r2="http://schemas.microsoft.com/office/drawing/2015/06/chart">
              <c:ext xmlns:c15="http://schemas.microsoft.com/office/drawing/2012/chart" uri="{CE6537A1-D6FC-4f65-9D91-7224C49458BB}">
                <c15:showLeaderLines val="1"/>
              </c:ext>
            </c:extLst>
          </c:dLbls>
          <c:xVal>
            <c:numRef>
              <c:f>Sheet1!$AP$3:$AP$153</c:f>
              <c:numCache>
                <c:formatCode>General</c:formatCode>
                <c:ptCount val="151"/>
                <c:pt idx="2">
                  <c:v>-0.0395482075169756</c:v>
                </c:pt>
                <c:pt idx="4">
                  <c:v>-0.0320325100178917</c:v>
                </c:pt>
                <c:pt idx="5">
                  <c:v>-0.000694778806559744</c:v>
                </c:pt>
                <c:pt idx="8">
                  <c:v>-0.0417717195984115</c:v>
                </c:pt>
                <c:pt idx="10">
                  <c:v>-0.0277114768625669</c:v>
                </c:pt>
                <c:pt idx="18">
                  <c:v>-0.0437969285565125</c:v>
                </c:pt>
                <c:pt idx="21">
                  <c:v>-0.0363951817186816</c:v>
                </c:pt>
                <c:pt idx="25">
                  <c:v>-0.0985147672003665</c:v>
                </c:pt>
                <c:pt idx="29">
                  <c:v>-0.00134951026544238</c:v>
                </c:pt>
                <c:pt idx="30">
                  <c:v>-0.00879816520389485</c:v>
                </c:pt>
                <c:pt idx="31">
                  <c:v>-0.0435687720806154</c:v>
                </c:pt>
                <c:pt idx="40">
                  <c:v>-0.0302224230380912</c:v>
                </c:pt>
                <c:pt idx="47">
                  <c:v>-0.0030056645781524</c:v>
                </c:pt>
                <c:pt idx="68">
                  <c:v>-0.0119473720310629</c:v>
                </c:pt>
                <c:pt idx="69">
                  <c:v>-0.00321930638241253</c:v>
                </c:pt>
                <c:pt idx="78">
                  <c:v>-0.0403561074061372</c:v>
                </c:pt>
                <c:pt idx="83">
                  <c:v>-0.00450112599932727</c:v>
                </c:pt>
                <c:pt idx="87">
                  <c:v>-0.00814462547884947</c:v>
                </c:pt>
                <c:pt idx="91">
                  <c:v>-0.00446336736631065</c:v>
                </c:pt>
                <c:pt idx="93">
                  <c:v>-0.00151105647852467</c:v>
                </c:pt>
                <c:pt idx="95">
                  <c:v>-0.011259069881069</c:v>
                </c:pt>
                <c:pt idx="96">
                  <c:v>-0.00718252707854963</c:v>
                </c:pt>
                <c:pt idx="100">
                  <c:v>-0.0416010664002306</c:v>
                </c:pt>
                <c:pt idx="111">
                  <c:v>-0.00407586182410635</c:v>
                </c:pt>
                <c:pt idx="120">
                  <c:v>-0.0101719722941963</c:v>
                </c:pt>
                <c:pt idx="126">
                  <c:v>-0.00449243074471948</c:v>
                </c:pt>
                <c:pt idx="146">
                  <c:v>-0.119640433925992</c:v>
                </c:pt>
              </c:numCache>
            </c:numRef>
          </c:xVal>
          <c:yVal>
            <c:numRef>
              <c:f>Sheet1!$AG$3:$AG$153</c:f>
              <c:numCache>
                <c:formatCode>General</c:formatCode>
                <c:ptCount val="151"/>
                <c:pt idx="0">
                  <c:v>0.00135582916145433</c:v>
                </c:pt>
                <c:pt idx="1">
                  <c:v>#N/A</c:v>
                </c:pt>
                <c:pt idx="3">
                  <c:v>#N/A</c:v>
                </c:pt>
                <c:pt idx="4">
                  <c:v>0.00814102465345365</c:v>
                </c:pt>
                <c:pt idx="6">
                  <c:v>0.00249376971638865</c:v>
                </c:pt>
                <c:pt idx="7">
                  <c:v>0.000855532282227023</c:v>
                </c:pt>
                <c:pt idx="10">
                  <c:v>0.00109842798511795</c:v>
                </c:pt>
                <c:pt idx="12">
                  <c:v>#N/A</c:v>
                </c:pt>
                <c:pt idx="15">
                  <c:v>0.0246256830843323</c:v>
                </c:pt>
                <c:pt idx="18">
                  <c:v>0.00974609625982184</c:v>
                </c:pt>
                <c:pt idx="20">
                  <c:v>0.00967708827377151</c:v>
                </c:pt>
                <c:pt idx="25">
                  <c:v>0.00100487090243867</c:v>
                </c:pt>
                <c:pt idx="27">
                  <c:v>0.00858719245066724</c:v>
                </c:pt>
                <c:pt idx="28">
                  <c:v>0.0144799823773396</c:v>
                </c:pt>
                <c:pt idx="29">
                  <c:v>0.0307556216104379</c:v>
                </c:pt>
                <c:pt idx="30">
                  <c:v>0.0203923499068108</c:v>
                </c:pt>
                <c:pt idx="33">
                  <c:v>0.0042841742651169</c:v>
                </c:pt>
                <c:pt idx="34">
                  <c:v>0.00345427778825617</c:v>
                </c:pt>
                <c:pt idx="37">
                  <c:v>0.00439655110945722</c:v>
                </c:pt>
                <c:pt idx="38">
                  <c:v>#N/A</c:v>
                </c:pt>
                <c:pt idx="39">
                  <c:v>0.0035064357243557</c:v>
                </c:pt>
                <c:pt idx="40">
                  <c:v>0.000366206900300849</c:v>
                </c:pt>
                <c:pt idx="45">
                  <c:v>#N/A</c:v>
                </c:pt>
                <c:pt idx="46">
                  <c:v>0.00203091537041658</c:v>
                </c:pt>
                <c:pt idx="48">
                  <c:v>0.0122819677094674</c:v>
                </c:pt>
                <c:pt idx="50">
                  <c:v>0.00515274627716483</c:v>
                </c:pt>
                <c:pt idx="51">
                  <c:v>0.0380895442344869</c:v>
                </c:pt>
                <c:pt idx="52">
                  <c:v>0.0649708620779178</c:v>
                </c:pt>
                <c:pt idx="53">
                  <c:v>0.000792690869694109</c:v>
                </c:pt>
                <c:pt idx="54">
                  <c:v>#N/A</c:v>
                </c:pt>
                <c:pt idx="55">
                  <c:v>#N/A</c:v>
                </c:pt>
                <c:pt idx="56">
                  <c:v>0.644457075793513</c:v>
                </c:pt>
                <c:pt idx="57">
                  <c:v>0.0406032632048748</c:v>
                </c:pt>
                <c:pt idx="59">
                  <c:v>0.00259048343360713</c:v>
                </c:pt>
                <c:pt idx="62">
                  <c:v>0.00239306249870003</c:v>
                </c:pt>
                <c:pt idx="63">
                  <c:v>0.00258866173307184</c:v>
                </c:pt>
                <c:pt idx="64">
                  <c:v>0.00355789283069049</c:v>
                </c:pt>
                <c:pt idx="66">
                  <c:v>0.00852121252415255</c:v>
                </c:pt>
                <c:pt idx="68">
                  <c:v>0.000171700769019926</c:v>
                </c:pt>
                <c:pt idx="69">
                  <c:v>0.00317894239987432</c:v>
                </c:pt>
                <c:pt idx="71">
                  <c:v>#N/A</c:v>
                </c:pt>
                <c:pt idx="72">
                  <c:v>#N/A</c:v>
                </c:pt>
                <c:pt idx="74">
                  <c:v>0.00664335576626049</c:v>
                </c:pt>
                <c:pt idx="75">
                  <c:v>0.00974820128992885</c:v>
                </c:pt>
                <c:pt idx="76">
                  <c:v>#N/A</c:v>
                </c:pt>
                <c:pt idx="77">
                  <c:v>0.0193884640469117</c:v>
                </c:pt>
                <c:pt idx="78">
                  <c:v>0.0260018470683847</c:v>
                </c:pt>
                <c:pt idx="80">
                  <c:v>0.0162389330930039</c:v>
                </c:pt>
                <c:pt idx="81">
                  <c:v>0.0487734610427481</c:v>
                </c:pt>
                <c:pt idx="84">
                  <c:v>0.00166628165214754</c:v>
                </c:pt>
                <c:pt idx="85">
                  <c:v>#N/A</c:v>
                </c:pt>
                <c:pt idx="86">
                  <c:v>0.00301071936356977</c:v>
                </c:pt>
                <c:pt idx="87">
                  <c:v>0.104505351321454</c:v>
                </c:pt>
                <c:pt idx="89">
                  <c:v>0.00724257510538756</c:v>
                </c:pt>
                <c:pt idx="90">
                  <c:v>0.00605502573779305</c:v>
                </c:pt>
                <c:pt idx="91">
                  <c:v>0.0123062185052872</c:v>
                </c:pt>
                <c:pt idx="92">
                  <c:v>0.0398374455158157</c:v>
                </c:pt>
                <c:pt idx="93">
                  <c:v>0.000588733784598028</c:v>
                </c:pt>
                <c:pt idx="94">
                  <c:v>#N/A</c:v>
                </c:pt>
                <c:pt idx="97">
                  <c:v>3.69397553065431E-6</c:v>
                </c:pt>
                <c:pt idx="98">
                  <c:v>0.0212973837424934</c:v>
                </c:pt>
                <c:pt idx="103">
                  <c:v>0.00550394507252108</c:v>
                </c:pt>
                <c:pt idx="104">
                  <c:v>#N/A</c:v>
                </c:pt>
                <c:pt idx="106">
                  <c:v>0.0110941835069481</c:v>
                </c:pt>
                <c:pt idx="107">
                  <c:v>0.00531629906667251</c:v>
                </c:pt>
                <c:pt idx="109">
                  <c:v>0.00361200103489498</c:v>
                </c:pt>
                <c:pt idx="112">
                  <c:v>0.00141112792549364</c:v>
                </c:pt>
                <c:pt idx="113">
                  <c:v>0.00311670216563289</c:v>
                </c:pt>
                <c:pt idx="114">
                  <c:v>0.00192651568294741</c:v>
                </c:pt>
                <c:pt idx="115">
                  <c:v>#N/A</c:v>
                </c:pt>
                <c:pt idx="118">
                  <c:v>0.00654651644161126</c:v>
                </c:pt>
                <c:pt idx="119">
                  <c:v>#N/A</c:v>
                </c:pt>
                <c:pt idx="121">
                  <c:v>0.0043677683852314</c:v>
                </c:pt>
                <c:pt idx="123">
                  <c:v>#N/A</c:v>
                </c:pt>
                <c:pt idx="124">
                  <c:v>#N/A</c:v>
                </c:pt>
                <c:pt idx="126">
                  <c:v>0.0332712352765551</c:v>
                </c:pt>
                <c:pt idx="127">
                  <c:v>0.00123408378925508</c:v>
                </c:pt>
                <c:pt idx="128">
                  <c:v>#N/A</c:v>
                </c:pt>
                <c:pt idx="130">
                  <c:v>0.0192714514294569</c:v>
                </c:pt>
                <c:pt idx="131">
                  <c:v>0.0118252999844241</c:v>
                </c:pt>
                <c:pt idx="132">
                  <c:v>#N/A</c:v>
                </c:pt>
                <c:pt idx="133">
                  <c:v>0.00602951151620767</c:v>
                </c:pt>
                <c:pt idx="134">
                  <c:v>#N/A</c:v>
                </c:pt>
                <c:pt idx="135">
                  <c:v>#N/A</c:v>
                </c:pt>
                <c:pt idx="138">
                  <c:v>0.0129173385524654</c:v>
                </c:pt>
                <c:pt idx="144">
                  <c:v>#N/A</c:v>
                </c:pt>
                <c:pt idx="145">
                  <c:v>#N/A</c:v>
                </c:pt>
                <c:pt idx="148">
                  <c:v>#N/A</c:v>
                </c:pt>
              </c:numCache>
            </c:numRef>
          </c:yVal>
          <c:smooth val="0"/>
          <c:extLst xmlns:c16r2="http://schemas.microsoft.com/office/drawing/2015/06/chart">
            <c:ext xmlns:c16="http://schemas.microsoft.com/office/drawing/2014/chart" uri="{C3380CC4-5D6E-409C-BE32-E72D297353CC}">
              <c16:uniqueId val="{00000004-FBA0-443F-AC72-DBAE1B9C447E}"/>
            </c:ext>
          </c:extLst>
        </c:ser>
        <c:ser>
          <c:idx val="1"/>
          <c:order val="2"/>
          <c:tx>
            <c:strRef>
              <c:f>Sheet1!$AH$2</c:f>
              <c:strCache>
                <c:ptCount val="1"/>
                <c:pt idx="0">
                  <c:v>res neg</c:v>
                </c:pt>
              </c:strCache>
            </c:strRef>
          </c:tx>
          <c:spPr>
            <a:ln w="25400">
              <a:noFill/>
            </a:ln>
          </c:spPr>
          <c:marker>
            <c:symbol val="diamond"/>
            <c:size val="5"/>
            <c:spPr>
              <a:solidFill>
                <a:schemeClr val="accent4"/>
              </a:solidFill>
              <a:ln>
                <a:noFill/>
              </a:ln>
            </c:spPr>
          </c:marker>
          <c:xVal>
            <c:numRef>
              <c:f>Sheet1!$AO$3:$AO$153</c:f>
              <c:numCache>
                <c:formatCode>General</c:formatCode>
                <c:ptCount val="151"/>
                <c:pt idx="0">
                  <c:v>0.0353538910108287</c:v>
                </c:pt>
                <c:pt idx="1">
                  <c:v>#N/A</c:v>
                </c:pt>
                <c:pt idx="3">
                  <c:v>#N/A</c:v>
                </c:pt>
                <c:pt idx="6">
                  <c:v>0.0123760286203589</c:v>
                </c:pt>
                <c:pt idx="7">
                  <c:v>0.00338224640396171</c:v>
                </c:pt>
                <c:pt idx="9">
                  <c:v>0.0596271312956306</c:v>
                </c:pt>
                <c:pt idx="11">
                  <c:v>0.00890774599265088</c:v>
                </c:pt>
                <c:pt idx="12">
                  <c:v>#N/A</c:v>
                </c:pt>
                <c:pt idx="13">
                  <c:v>0.0114707200377648</c:v>
                </c:pt>
                <c:pt idx="14">
                  <c:v>0.0658573585788749</c:v>
                </c:pt>
                <c:pt idx="15">
                  <c:v>0.0270131305212132</c:v>
                </c:pt>
                <c:pt idx="16">
                  <c:v>0.0361724238969294</c:v>
                </c:pt>
                <c:pt idx="17">
                  <c:v>0.0238843780952721</c:v>
                </c:pt>
                <c:pt idx="19">
                  <c:v>0.0467265614695645</c:v>
                </c:pt>
                <c:pt idx="20">
                  <c:v>0.0287228615985756</c:v>
                </c:pt>
                <c:pt idx="22">
                  <c:v>0.0175591710628594</c:v>
                </c:pt>
                <c:pt idx="23">
                  <c:v>0.00258763780415023</c:v>
                </c:pt>
                <c:pt idx="24">
                  <c:v>0.0342739458118202</c:v>
                </c:pt>
                <c:pt idx="26">
                  <c:v>0.00754784290792126</c:v>
                </c:pt>
                <c:pt idx="27">
                  <c:v>0.0611321120854976</c:v>
                </c:pt>
                <c:pt idx="28">
                  <c:v>0.0106998544909395</c:v>
                </c:pt>
                <c:pt idx="32">
                  <c:v>0.0326725891740706</c:v>
                </c:pt>
                <c:pt idx="33">
                  <c:v>0.0565003309575549</c:v>
                </c:pt>
                <c:pt idx="34">
                  <c:v>0.0370402108248832</c:v>
                </c:pt>
                <c:pt idx="35">
                  <c:v>0.0256076940126072</c:v>
                </c:pt>
                <c:pt idx="36">
                  <c:v>0.0239648623524288</c:v>
                </c:pt>
                <c:pt idx="37">
                  <c:v>0.0117145378857387</c:v>
                </c:pt>
                <c:pt idx="38">
                  <c:v>#N/A</c:v>
                </c:pt>
                <c:pt idx="39">
                  <c:v>0.0543955069106897</c:v>
                </c:pt>
                <c:pt idx="41">
                  <c:v>0.0221528720140746</c:v>
                </c:pt>
                <c:pt idx="42">
                  <c:v>0.018462303607713</c:v>
                </c:pt>
                <c:pt idx="43">
                  <c:v>0.0203355420351311</c:v>
                </c:pt>
                <c:pt idx="44">
                  <c:v>0.0490414648200059</c:v>
                </c:pt>
                <c:pt idx="45">
                  <c:v>#N/A</c:v>
                </c:pt>
                <c:pt idx="46">
                  <c:v>0.00782040296290545</c:v>
                </c:pt>
                <c:pt idx="48">
                  <c:v>0.0278813726083542</c:v>
                </c:pt>
                <c:pt idx="49">
                  <c:v>0.0095341413826314</c:v>
                </c:pt>
                <c:pt idx="50">
                  <c:v>0.0128562754672235</c:v>
                </c:pt>
                <c:pt idx="51">
                  <c:v>0.00222133965705164</c:v>
                </c:pt>
                <c:pt idx="52">
                  <c:v>0.01015387744187</c:v>
                </c:pt>
                <c:pt idx="53">
                  <c:v>0.0400873598666315</c:v>
                </c:pt>
                <c:pt idx="54">
                  <c:v>#N/A</c:v>
                </c:pt>
                <c:pt idx="55">
                  <c:v>#N/A</c:v>
                </c:pt>
                <c:pt idx="56">
                  <c:v>0.00165537543171378</c:v>
                </c:pt>
                <c:pt idx="57">
                  <c:v>0.0188091468621946</c:v>
                </c:pt>
                <c:pt idx="58">
                  <c:v>0.0251527495766231</c:v>
                </c:pt>
                <c:pt idx="59">
                  <c:v>0.0588424919971403</c:v>
                </c:pt>
                <c:pt idx="60">
                  <c:v>0.0382778128134226</c:v>
                </c:pt>
                <c:pt idx="61">
                  <c:v>0.121010153281628</c:v>
                </c:pt>
                <c:pt idx="62">
                  <c:v>0.0775698621432412</c:v>
                </c:pt>
                <c:pt idx="63">
                  <c:v>0.0285644667259474</c:v>
                </c:pt>
                <c:pt idx="64">
                  <c:v>0.0207359485067308</c:v>
                </c:pt>
                <c:pt idx="65">
                  <c:v>0.0111399344207565</c:v>
                </c:pt>
                <c:pt idx="66">
                  <c:v>0.0104207219464875</c:v>
                </c:pt>
                <c:pt idx="67">
                  <c:v>0.0114815521163</c:v>
                </c:pt>
                <c:pt idx="70">
                  <c:v>0.0317237515437827</c:v>
                </c:pt>
                <c:pt idx="71">
                  <c:v>#N/A</c:v>
                </c:pt>
                <c:pt idx="72">
                  <c:v>#N/A</c:v>
                </c:pt>
                <c:pt idx="73">
                  <c:v>0.0173270351836229</c:v>
                </c:pt>
                <c:pt idx="74">
                  <c:v>0.0552842572215958</c:v>
                </c:pt>
                <c:pt idx="75">
                  <c:v>0.0301276699608007</c:v>
                </c:pt>
                <c:pt idx="76">
                  <c:v>#N/A</c:v>
                </c:pt>
                <c:pt idx="77">
                  <c:v>0.0104153651817103</c:v>
                </c:pt>
                <c:pt idx="79">
                  <c:v>0.0360704311768806</c:v>
                </c:pt>
                <c:pt idx="80">
                  <c:v>0.00884662497622857</c:v>
                </c:pt>
                <c:pt idx="81">
                  <c:v>0.0231252704682294</c:v>
                </c:pt>
                <c:pt idx="82">
                  <c:v>0.0141605083648559</c:v>
                </c:pt>
                <c:pt idx="84">
                  <c:v>0.0266891459685989</c:v>
                </c:pt>
                <c:pt idx="85">
                  <c:v>#N/A</c:v>
                </c:pt>
                <c:pt idx="86">
                  <c:v>0.0270192221168602</c:v>
                </c:pt>
                <c:pt idx="88">
                  <c:v>0.0372868988690715</c:v>
                </c:pt>
                <c:pt idx="89">
                  <c:v>0.00963003284761811</c:v>
                </c:pt>
                <c:pt idx="90">
                  <c:v>0.0416312905904071</c:v>
                </c:pt>
                <c:pt idx="92">
                  <c:v>0.0292551993145473</c:v>
                </c:pt>
                <c:pt idx="94">
                  <c:v>#N/A</c:v>
                </c:pt>
                <c:pt idx="97">
                  <c:v>0.0166744658699845</c:v>
                </c:pt>
                <c:pt idx="98">
                  <c:v>0.0354630655389992</c:v>
                </c:pt>
                <c:pt idx="99">
                  <c:v>0.0109302183228003</c:v>
                </c:pt>
                <c:pt idx="101">
                  <c:v>0.00205067541252453</c:v>
                </c:pt>
                <c:pt idx="102">
                  <c:v>0.0338463666962137</c:v>
                </c:pt>
                <c:pt idx="103">
                  <c:v>0.0319546470075242</c:v>
                </c:pt>
                <c:pt idx="104">
                  <c:v>#N/A</c:v>
                </c:pt>
                <c:pt idx="105">
                  <c:v>0.0268647972951609</c:v>
                </c:pt>
                <c:pt idx="106">
                  <c:v>0.02583981969342</c:v>
                </c:pt>
                <c:pt idx="107">
                  <c:v>0.0526409424173305</c:v>
                </c:pt>
                <c:pt idx="108">
                  <c:v>0.0290855452981911</c:v>
                </c:pt>
                <c:pt idx="109">
                  <c:v>0.0185971769203542</c:v>
                </c:pt>
                <c:pt idx="110">
                  <c:v>0.0520615762458022</c:v>
                </c:pt>
                <c:pt idx="112">
                  <c:v>0.0337221550746351</c:v>
                </c:pt>
                <c:pt idx="113">
                  <c:v>0.0373161248286653</c:v>
                </c:pt>
                <c:pt idx="114">
                  <c:v>0.033370796818404</c:v>
                </c:pt>
                <c:pt idx="115">
                  <c:v>#N/A</c:v>
                </c:pt>
                <c:pt idx="116">
                  <c:v>0.0401646109701891</c:v>
                </c:pt>
                <c:pt idx="117">
                  <c:v>0.0319157252897542</c:v>
                </c:pt>
                <c:pt idx="118">
                  <c:v>0.0307288138944557</c:v>
                </c:pt>
                <c:pt idx="119">
                  <c:v>#N/A</c:v>
                </c:pt>
                <c:pt idx="121">
                  <c:v>0.0318625922060539</c:v>
                </c:pt>
                <c:pt idx="122">
                  <c:v>0.039558510219199</c:v>
                </c:pt>
                <c:pt idx="123">
                  <c:v>#N/A</c:v>
                </c:pt>
                <c:pt idx="124">
                  <c:v>#N/A</c:v>
                </c:pt>
                <c:pt idx="125">
                  <c:v>0.0223710956601449</c:v>
                </c:pt>
                <c:pt idx="127">
                  <c:v>0.0194595709240414</c:v>
                </c:pt>
                <c:pt idx="128">
                  <c:v>#N/A</c:v>
                </c:pt>
                <c:pt idx="129">
                  <c:v>0.0462002640228573</c:v>
                </c:pt>
                <c:pt idx="130">
                  <c:v>0.0371875420748123</c:v>
                </c:pt>
                <c:pt idx="131">
                  <c:v>0.0292928108296774</c:v>
                </c:pt>
                <c:pt idx="132">
                  <c:v>#N/A</c:v>
                </c:pt>
                <c:pt idx="133">
                  <c:v>0.0242617969552401</c:v>
                </c:pt>
                <c:pt idx="134">
                  <c:v>#N/A</c:v>
                </c:pt>
                <c:pt idx="135">
                  <c:v>#N/A</c:v>
                </c:pt>
                <c:pt idx="136">
                  <c:v>0.000200715187601919</c:v>
                </c:pt>
                <c:pt idx="137">
                  <c:v>0.0157343687809307</c:v>
                </c:pt>
                <c:pt idx="138">
                  <c:v>0.0126851539392417</c:v>
                </c:pt>
                <c:pt idx="139">
                  <c:v>0.0272093207067622</c:v>
                </c:pt>
                <c:pt idx="140">
                  <c:v>0.010700672607835</c:v>
                </c:pt>
                <c:pt idx="141">
                  <c:v>0.00784617715298362</c:v>
                </c:pt>
                <c:pt idx="142">
                  <c:v>0.0108656192390217</c:v>
                </c:pt>
                <c:pt idx="143">
                  <c:v>0.0594172362927285</c:v>
                </c:pt>
                <c:pt idx="144">
                  <c:v>#N/A</c:v>
                </c:pt>
                <c:pt idx="145">
                  <c:v>#N/A</c:v>
                </c:pt>
                <c:pt idx="147">
                  <c:v>0.00544780268003821</c:v>
                </c:pt>
                <c:pt idx="148">
                  <c:v>#N/A</c:v>
                </c:pt>
              </c:numCache>
            </c:numRef>
          </c:xVal>
          <c:yVal>
            <c:numRef>
              <c:f>Sheet1!$AH$3:$AH$153</c:f>
              <c:numCache>
                <c:formatCode>General</c:formatCode>
                <c:ptCount val="151"/>
                <c:pt idx="2">
                  <c:v>-0.00302558334588512</c:v>
                </c:pt>
                <c:pt idx="5">
                  <c:v>-0.003937688336434</c:v>
                </c:pt>
                <c:pt idx="8">
                  <c:v>-0.0438605652795487</c:v>
                </c:pt>
                <c:pt idx="9">
                  <c:v>-0.000468772168426693</c:v>
                </c:pt>
                <c:pt idx="11">
                  <c:v>-0.00131497382682451</c:v>
                </c:pt>
                <c:pt idx="13">
                  <c:v>-0.181219535154148</c:v>
                </c:pt>
                <c:pt idx="14">
                  <c:v>-0.000916342330052412</c:v>
                </c:pt>
                <c:pt idx="16">
                  <c:v>-0.00510629488723803</c:v>
                </c:pt>
                <c:pt idx="17">
                  <c:v>-0.00248254529078884</c:v>
                </c:pt>
                <c:pt idx="19">
                  <c:v>-0.00356245901408613</c:v>
                </c:pt>
                <c:pt idx="21">
                  <c:v>-0.0587569488928421</c:v>
                </c:pt>
                <c:pt idx="22">
                  <c:v>-0.131230664315838</c:v>
                </c:pt>
                <c:pt idx="23">
                  <c:v>-0.0080548910791014</c:v>
                </c:pt>
                <c:pt idx="24">
                  <c:v>-0.00219057378876107</c:v>
                </c:pt>
                <c:pt idx="26">
                  <c:v>-0.000551372644752717</c:v>
                </c:pt>
                <c:pt idx="31">
                  <c:v>-0.0898803675255153</c:v>
                </c:pt>
                <c:pt idx="32">
                  <c:v>-0.0606275643238592</c:v>
                </c:pt>
                <c:pt idx="35">
                  <c:v>-0.0197073134233572</c:v>
                </c:pt>
                <c:pt idx="36">
                  <c:v>-0.0367427048746186</c:v>
                </c:pt>
                <c:pt idx="41">
                  <c:v>-0.00174905312279161</c:v>
                </c:pt>
                <c:pt idx="42">
                  <c:v>-0.0215536631517623</c:v>
                </c:pt>
                <c:pt idx="43">
                  <c:v>-0.00742380621329296</c:v>
                </c:pt>
                <c:pt idx="44">
                  <c:v>-0.00150180994902794</c:v>
                </c:pt>
                <c:pt idx="47">
                  <c:v>-0.00861205376349972</c:v>
                </c:pt>
                <c:pt idx="49">
                  <c:v>-0.00243698536665946</c:v>
                </c:pt>
                <c:pt idx="58">
                  <c:v>-0.00170886601669644</c:v>
                </c:pt>
                <c:pt idx="60">
                  <c:v>-0.00549519724402729</c:v>
                </c:pt>
                <c:pt idx="61">
                  <c:v>-0.0215303103094808</c:v>
                </c:pt>
                <c:pt idx="65">
                  <c:v>-0.000670260350065292</c:v>
                </c:pt>
                <c:pt idx="67">
                  <c:v>-0.00108351719010932</c:v>
                </c:pt>
                <c:pt idx="70">
                  <c:v>-0.00209016307160073</c:v>
                </c:pt>
                <c:pt idx="73">
                  <c:v>-0.00403080255203261</c:v>
                </c:pt>
                <c:pt idx="79">
                  <c:v>-0.0137525338507639</c:v>
                </c:pt>
                <c:pt idx="82">
                  <c:v>-0.0259726395352783</c:v>
                </c:pt>
                <c:pt idx="83">
                  <c:v>-0.00187534772408313</c:v>
                </c:pt>
                <c:pt idx="88">
                  <c:v>-0.000169401856209096</c:v>
                </c:pt>
                <c:pt idx="95">
                  <c:v>-0.00372990704006687</c:v>
                </c:pt>
                <c:pt idx="96">
                  <c:v>-0.00923022181981029</c:v>
                </c:pt>
                <c:pt idx="99">
                  <c:v>-0.0535368684684947</c:v>
                </c:pt>
                <c:pt idx="100">
                  <c:v>-0.000578140343647526</c:v>
                </c:pt>
                <c:pt idx="101">
                  <c:v>-0.00221640385140705</c:v>
                </c:pt>
                <c:pt idx="102">
                  <c:v>-0.00414169250493382</c:v>
                </c:pt>
                <c:pt idx="105">
                  <c:v>-0.0106918825862981</c:v>
                </c:pt>
                <c:pt idx="108">
                  <c:v>-0.00200010151463208</c:v>
                </c:pt>
                <c:pt idx="110">
                  <c:v>-0.000250298994638647</c:v>
                </c:pt>
                <c:pt idx="111">
                  <c:v>-0.074094987289601</c:v>
                </c:pt>
                <c:pt idx="116">
                  <c:v>-0.000122225617981986</c:v>
                </c:pt>
                <c:pt idx="117">
                  <c:v>-0.000391162849717046</c:v>
                </c:pt>
                <c:pt idx="120">
                  <c:v>-0.0178496768801987</c:v>
                </c:pt>
                <c:pt idx="122">
                  <c:v>-0.0173448605298263</c:v>
                </c:pt>
                <c:pt idx="125">
                  <c:v>-0.000251862277423307</c:v>
                </c:pt>
                <c:pt idx="129">
                  <c:v>-0.0190991088330272</c:v>
                </c:pt>
                <c:pt idx="136">
                  <c:v>-0.00877769629140097</c:v>
                </c:pt>
                <c:pt idx="137">
                  <c:v>-0.0113433613197274</c:v>
                </c:pt>
                <c:pt idx="139">
                  <c:v>-0.00443855624016147</c:v>
                </c:pt>
                <c:pt idx="140">
                  <c:v>-0.0367322864748118</c:v>
                </c:pt>
                <c:pt idx="141">
                  <c:v>-0.0316792849178552</c:v>
                </c:pt>
                <c:pt idx="142">
                  <c:v>-0.00290403875684855</c:v>
                </c:pt>
                <c:pt idx="143">
                  <c:v>-0.000883230948427836</c:v>
                </c:pt>
                <c:pt idx="146">
                  <c:v>-0.00831473078214084</c:v>
                </c:pt>
                <c:pt idx="147">
                  <c:v>-0.0745782903292916</c:v>
                </c:pt>
              </c:numCache>
            </c:numRef>
          </c:yVal>
          <c:smooth val="0"/>
          <c:extLst xmlns:c16r2="http://schemas.microsoft.com/office/drawing/2015/06/chart">
            <c:ext xmlns:c16="http://schemas.microsoft.com/office/drawing/2014/chart" uri="{C3380CC4-5D6E-409C-BE32-E72D297353CC}">
              <c16:uniqueId val="{00000005-FBA0-443F-AC72-DBAE1B9C447E}"/>
            </c:ext>
          </c:extLst>
        </c:ser>
        <c:ser>
          <c:idx val="0"/>
          <c:order val="3"/>
          <c:tx>
            <c:strRef>
              <c:f>Sheet1!$AH$2</c:f>
              <c:strCache>
                <c:ptCount val="1"/>
                <c:pt idx="0">
                  <c:v>res neg</c:v>
                </c:pt>
              </c:strCache>
            </c:strRef>
          </c:tx>
          <c:spPr>
            <a:ln w="25400" cap="rnd">
              <a:noFill/>
              <a:round/>
            </a:ln>
            <a:effectLst/>
          </c:spPr>
          <c:marker>
            <c:symbol val="diamond"/>
            <c:size val="5"/>
            <c:spPr>
              <a:solidFill>
                <a:srgbClr val="C00000"/>
              </a:solidFill>
              <a:ln w="9525">
                <a:noFill/>
              </a:ln>
              <a:effectLst/>
            </c:spPr>
          </c:marker>
          <c:dLbls>
            <c:dLbl>
              <c:idx val="53"/>
              <c:layout>
                <c:manualLayout>
                  <c:x val="-0.0489041527343329"/>
                  <c:y val="-0.0492743922249196"/>
                </c:manualLayout>
              </c:layout>
              <c:tx>
                <c:rich>
                  <a:bodyPr wrap="square" lIns="38100" tIns="19050" rIns="38100" bIns="19050" anchor="ctr">
                    <a:spAutoFit/>
                  </a:bodyPr>
                  <a:lstStyle/>
                  <a:p>
                    <a:pPr>
                      <a:defRPr sz="800"/>
                    </a:pPr>
                    <a:r>
                      <a:rPr lang="en-US" sz="800"/>
                      <a:t>Guatemala</a:t>
                    </a:r>
                  </a:p>
                </c:rich>
              </c:tx>
              <c:spPr>
                <a:noFill/>
                <a:ln>
                  <a:noFill/>
                </a:ln>
                <a:effectLst/>
              </c:spPr>
              <c:dLblPos val="r"/>
              <c:showLegendKey val="0"/>
              <c:showVal val="1"/>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6-FBA0-443F-AC72-DBAE1B9C447E}"/>
                </c:ext>
              </c:extLst>
            </c:dLbl>
            <c:dLbl>
              <c:idx val="81"/>
              <c:layout>
                <c:manualLayout>
                  <c:x val="-0.0260274835508576"/>
                  <c:y val="-0.0368340024260393"/>
                </c:manualLayout>
              </c:layout>
              <c:tx>
                <c:rich>
                  <a:bodyPr wrap="square" lIns="38100" tIns="19050" rIns="38100" bIns="19050" anchor="ctr">
                    <a:spAutoFit/>
                  </a:bodyPr>
                  <a:lstStyle/>
                  <a:p>
                    <a:pPr>
                      <a:defRPr sz="800"/>
                    </a:pPr>
                    <a:r>
                      <a:rPr lang="en-US" sz="800"/>
                      <a:t>Mongolia</a:t>
                    </a:r>
                  </a:p>
                </c:rich>
              </c:tx>
              <c:spPr>
                <a:noFill/>
                <a:ln>
                  <a:noFill/>
                </a:ln>
                <a:effectLst/>
              </c:spPr>
              <c:dLblPos val="r"/>
              <c:showLegendKey val="0"/>
              <c:showVal val="1"/>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7-FBA0-443F-AC72-DBAE1B9C447E}"/>
                </c:ext>
              </c:extLst>
            </c:dLbl>
            <c:dLbl>
              <c:idx val="92"/>
              <c:tx>
                <c:rich>
                  <a:bodyPr/>
                  <a:lstStyle/>
                  <a:p>
                    <a:r>
                      <a:rPr lang="en-US" sz="800"/>
                      <a:t>Mongolia</a:t>
                    </a:r>
                    <a:endParaRPr lang="en-US"/>
                  </a:p>
                </c:rich>
              </c:tx>
              <c:dLblPos val="t"/>
              <c:showLegendKey val="0"/>
              <c:showVal val="1"/>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8-FBA0-443F-AC72-DBAE1B9C447E}"/>
                </c:ext>
              </c:extLst>
            </c:dLbl>
            <c:spPr>
              <a:noFill/>
              <a:ln>
                <a:noFill/>
              </a:ln>
              <a:effectLst/>
            </c:spPr>
            <c:showLegendKey val="0"/>
            <c:showVal val="0"/>
            <c:showCatName val="0"/>
            <c:showSerName val="0"/>
            <c:showPercent val="0"/>
            <c:showBubbleSize val="0"/>
            <c:extLst xmlns:c16r2="http://schemas.microsoft.com/office/drawing/2015/06/chart">
              <c:ext xmlns:c15="http://schemas.microsoft.com/office/drawing/2012/chart" uri="{CE6537A1-D6FC-4f65-9D91-7224C49458BB}">
                <c15:showLeaderLines val="0"/>
              </c:ext>
            </c:extLst>
          </c:dLbls>
          <c:xVal>
            <c:numRef>
              <c:f>Sheet1!$AP$3:$AP$153</c:f>
              <c:numCache>
                <c:formatCode>General</c:formatCode>
                <c:ptCount val="151"/>
                <c:pt idx="2">
                  <c:v>-0.0395482075169756</c:v>
                </c:pt>
                <c:pt idx="4">
                  <c:v>-0.0320325100178917</c:v>
                </c:pt>
                <c:pt idx="5">
                  <c:v>-0.000694778806559744</c:v>
                </c:pt>
                <c:pt idx="8">
                  <c:v>-0.0417717195984115</c:v>
                </c:pt>
                <c:pt idx="10">
                  <c:v>-0.0277114768625669</c:v>
                </c:pt>
                <c:pt idx="18">
                  <c:v>-0.0437969285565125</c:v>
                </c:pt>
                <c:pt idx="21">
                  <c:v>-0.0363951817186816</c:v>
                </c:pt>
                <c:pt idx="25">
                  <c:v>-0.0985147672003665</c:v>
                </c:pt>
                <c:pt idx="29">
                  <c:v>-0.00134951026544238</c:v>
                </c:pt>
                <c:pt idx="30">
                  <c:v>-0.00879816520389485</c:v>
                </c:pt>
                <c:pt idx="31">
                  <c:v>-0.0435687720806154</c:v>
                </c:pt>
                <c:pt idx="40">
                  <c:v>-0.0302224230380912</c:v>
                </c:pt>
                <c:pt idx="47">
                  <c:v>-0.0030056645781524</c:v>
                </c:pt>
                <c:pt idx="68">
                  <c:v>-0.0119473720310629</c:v>
                </c:pt>
                <c:pt idx="69">
                  <c:v>-0.00321930638241253</c:v>
                </c:pt>
                <c:pt idx="78">
                  <c:v>-0.0403561074061372</c:v>
                </c:pt>
                <c:pt idx="83">
                  <c:v>-0.00450112599932727</c:v>
                </c:pt>
                <c:pt idx="87">
                  <c:v>-0.00814462547884947</c:v>
                </c:pt>
                <c:pt idx="91">
                  <c:v>-0.00446336736631065</c:v>
                </c:pt>
                <c:pt idx="93">
                  <c:v>-0.00151105647852467</c:v>
                </c:pt>
                <c:pt idx="95">
                  <c:v>-0.011259069881069</c:v>
                </c:pt>
                <c:pt idx="96">
                  <c:v>-0.00718252707854963</c:v>
                </c:pt>
                <c:pt idx="100">
                  <c:v>-0.0416010664002306</c:v>
                </c:pt>
                <c:pt idx="111">
                  <c:v>-0.00407586182410635</c:v>
                </c:pt>
                <c:pt idx="120">
                  <c:v>-0.0101719722941963</c:v>
                </c:pt>
                <c:pt idx="126">
                  <c:v>-0.00449243074471948</c:v>
                </c:pt>
                <c:pt idx="146">
                  <c:v>-0.119640433925992</c:v>
                </c:pt>
              </c:numCache>
            </c:numRef>
          </c:xVal>
          <c:yVal>
            <c:numRef>
              <c:f>Sheet1!$AH$3:$AH$153</c:f>
              <c:numCache>
                <c:formatCode>General</c:formatCode>
                <c:ptCount val="151"/>
                <c:pt idx="2">
                  <c:v>-0.00302558334588512</c:v>
                </c:pt>
                <c:pt idx="5">
                  <c:v>-0.003937688336434</c:v>
                </c:pt>
                <c:pt idx="8">
                  <c:v>-0.0438605652795487</c:v>
                </c:pt>
                <c:pt idx="9">
                  <c:v>-0.000468772168426693</c:v>
                </c:pt>
                <c:pt idx="11">
                  <c:v>-0.00131497382682451</c:v>
                </c:pt>
                <c:pt idx="13">
                  <c:v>-0.181219535154148</c:v>
                </c:pt>
                <c:pt idx="14">
                  <c:v>-0.000916342330052412</c:v>
                </c:pt>
                <c:pt idx="16">
                  <c:v>-0.00510629488723803</c:v>
                </c:pt>
                <c:pt idx="17">
                  <c:v>-0.00248254529078884</c:v>
                </c:pt>
                <c:pt idx="19">
                  <c:v>-0.00356245901408613</c:v>
                </c:pt>
                <c:pt idx="21">
                  <c:v>-0.0587569488928421</c:v>
                </c:pt>
                <c:pt idx="22">
                  <c:v>-0.131230664315838</c:v>
                </c:pt>
                <c:pt idx="23">
                  <c:v>-0.0080548910791014</c:v>
                </c:pt>
                <c:pt idx="24">
                  <c:v>-0.00219057378876107</c:v>
                </c:pt>
                <c:pt idx="26">
                  <c:v>-0.000551372644752717</c:v>
                </c:pt>
                <c:pt idx="31">
                  <c:v>-0.0898803675255153</c:v>
                </c:pt>
                <c:pt idx="32">
                  <c:v>-0.0606275643238592</c:v>
                </c:pt>
                <c:pt idx="35">
                  <c:v>-0.0197073134233572</c:v>
                </c:pt>
                <c:pt idx="36">
                  <c:v>-0.0367427048746186</c:v>
                </c:pt>
                <c:pt idx="41">
                  <c:v>-0.00174905312279161</c:v>
                </c:pt>
                <c:pt idx="42">
                  <c:v>-0.0215536631517623</c:v>
                </c:pt>
                <c:pt idx="43">
                  <c:v>-0.00742380621329296</c:v>
                </c:pt>
                <c:pt idx="44">
                  <c:v>-0.00150180994902794</c:v>
                </c:pt>
                <c:pt idx="47">
                  <c:v>-0.00861205376349972</c:v>
                </c:pt>
                <c:pt idx="49">
                  <c:v>-0.00243698536665946</c:v>
                </c:pt>
                <c:pt idx="58">
                  <c:v>-0.00170886601669644</c:v>
                </c:pt>
                <c:pt idx="60">
                  <c:v>-0.00549519724402729</c:v>
                </c:pt>
                <c:pt idx="61">
                  <c:v>-0.0215303103094808</c:v>
                </c:pt>
                <c:pt idx="65">
                  <c:v>-0.000670260350065292</c:v>
                </c:pt>
                <c:pt idx="67">
                  <c:v>-0.00108351719010932</c:v>
                </c:pt>
                <c:pt idx="70">
                  <c:v>-0.00209016307160073</c:v>
                </c:pt>
                <c:pt idx="73">
                  <c:v>-0.00403080255203261</c:v>
                </c:pt>
                <c:pt idx="79">
                  <c:v>-0.0137525338507639</c:v>
                </c:pt>
                <c:pt idx="82">
                  <c:v>-0.0259726395352783</c:v>
                </c:pt>
                <c:pt idx="83">
                  <c:v>-0.00187534772408313</c:v>
                </c:pt>
                <c:pt idx="88">
                  <c:v>-0.000169401856209096</c:v>
                </c:pt>
                <c:pt idx="95">
                  <c:v>-0.00372990704006687</c:v>
                </c:pt>
                <c:pt idx="96">
                  <c:v>-0.00923022181981029</c:v>
                </c:pt>
                <c:pt idx="99">
                  <c:v>-0.0535368684684947</c:v>
                </c:pt>
                <c:pt idx="100">
                  <c:v>-0.000578140343647526</c:v>
                </c:pt>
                <c:pt idx="101">
                  <c:v>-0.00221640385140705</c:v>
                </c:pt>
                <c:pt idx="102">
                  <c:v>-0.00414169250493382</c:v>
                </c:pt>
                <c:pt idx="105">
                  <c:v>-0.0106918825862981</c:v>
                </c:pt>
                <c:pt idx="108">
                  <c:v>-0.00200010151463208</c:v>
                </c:pt>
                <c:pt idx="110">
                  <c:v>-0.000250298994638647</c:v>
                </c:pt>
                <c:pt idx="111">
                  <c:v>-0.074094987289601</c:v>
                </c:pt>
                <c:pt idx="116">
                  <c:v>-0.000122225617981986</c:v>
                </c:pt>
                <c:pt idx="117">
                  <c:v>-0.000391162849717046</c:v>
                </c:pt>
                <c:pt idx="120">
                  <c:v>-0.0178496768801987</c:v>
                </c:pt>
                <c:pt idx="122">
                  <c:v>-0.0173448605298263</c:v>
                </c:pt>
                <c:pt idx="125">
                  <c:v>-0.000251862277423307</c:v>
                </c:pt>
                <c:pt idx="129">
                  <c:v>-0.0190991088330272</c:v>
                </c:pt>
                <c:pt idx="136">
                  <c:v>-0.00877769629140097</c:v>
                </c:pt>
                <c:pt idx="137">
                  <c:v>-0.0113433613197274</c:v>
                </c:pt>
                <c:pt idx="139">
                  <c:v>-0.00443855624016147</c:v>
                </c:pt>
                <c:pt idx="140">
                  <c:v>-0.0367322864748118</c:v>
                </c:pt>
                <c:pt idx="141">
                  <c:v>-0.0316792849178552</c:v>
                </c:pt>
                <c:pt idx="142">
                  <c:v>-0.00290403875684855</c:v>
                </c:pt>
                <c:pt idx="143">
                  <c:v>-0.000883230948427836</c:v>
                </c:pt>
                <c:pt idx="146">
                  <c:v>-0.00831473078214084</c:v>
                </c:pt>
                <c:pt idx="147">
                  <c:v>-0.0745782903292916</c:v>
                </c:pt>
              </c:numCache>
            </c:numRef>
          </c:yVal>
          <c:smooth val="0"/>
          <c:extLst xmlns:c16r2="http://schemas.microsoft.com/office/drawing/2015/06/chart">
            <c:ext xmlns:c16="http://schemas.microsoft.com/office/drawing/2014/chart" uri="{C3380CC4-5D6E-409C-BE32-E72D297353CC}">
              <c16:uniqueId val="{00000009-FBA0-443F-AC72-DBAE1B9C447E}"/>
            </c:ext>
          </c:extLst>
        </c:ser>
        <c:dLbls>
          <c:showLegendKey val="0"/>
          <c:showVal val="0"/>
          <c:showCatName val="0"/>
          <c:showSerName val="0"/>
          <c:showPercent val="0"/>
          <c:showBubbleSize val="0"/>
        </c:dLbls>
        <c:axId val="2063012552"/>
        <c:axId val="2124552408"/>
      </c:scatterChart>
      <c:valAx>
        <c:axId val="2063012552"/>
        <c:scaling>
          <c:orientation val="minMax"/>
        </c:scaling>
        <c:delete val="0"/>
        <c:axPos val="b"/>
        <c:title>
          <c:tx>
            <c:rich>
              <a:bodyPr/>
              <a:lstStyle/>
              <a:p>
                <a:pPr>
                  <a:defRPr/>
                </a:pPr>
                <a:r>
                  <a:rPr lang="en-US"/>
                  <a:t>Change in GDP</a:t>
                </a:r>
              </a:p>
            </c:rich>
          </c:tx>
          <c:layout>
            <c:manualLayout>
              <c:xMode val="edge"/>
              <c:yMode val="edge"/>
              <c:x val="0.454507217847769"/>
              <c:y val="0.927067658209391"/>
            </c:manualLayout>
          </c:layout>
          <c:overlay val="0"/>
        </c:title>
        <c:numFmt formatCode="0%" sourceLinked="0"/>
        <c:majorTickMark val="out"/>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4552408"/>
        <c:crossesAt val="0.0"/>
        <c:crossBetween val="midCat"/>
        <c:majorUnit val="0.05"/>
      </c:valAx>
      <c:valAx>
        <c:axId val="2124552408"/>
        <c:scaling>
          <c:orientation val="minMax"/>
          <c:max val="0.2"/>
          <c:min val="-0.2"/>
        </c:scaling>
        <c:delete val="0"/>
        <c:axPos val="l"/>
        <c:title>
          <c:tx>
            <c:rich>
              <a:bodyPr/>
              <a:lstStyle/>
              <a:p>
                <a:pPr>
                  <a:defRPr/>
                </a:pPr>
                <a:r>
                  <a:rPr lang="en-US"/>
                  <a:t>Change in resilience</a:t>
                </a:r>
              </a:p>
            </c:rich>
          </c:tx>
          <c:layout/>
          <c:overlay val="0"/>
        </c:title>
        <c:numFmt formatCode="0%" sourceLinked="0"/>
        <c:majorTickMark val="out"/>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63012552"/>
        <c:crosses val="autoZero"/>
        <c:crossBetween val="midCat"/>
        <c:majorUnit val="0.05"/>
      </c:valAx>
    </c:plotArea>
    <c:plotVisOnly val="1"/>
    <c:dispBlanksAs val="gap"/>
    <c:showDLblsOverMax val="0"/>
  </c:chart>
  <c:spPr>
    <a:ln>
      <a:noFill/>
    </a:ln>
  </c:spPr>
  <c:txPr>
    <a:bodyPr/>
    <a:lstStyle/>
    <a:p>
      <a:pPr>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stacked"/>
        <c:varyColors val="0"/>
        <c:ser>
          <c:idx val="1"/>
          <c:order val="1"/>
          <c:spPr>
            <a:solidFill>
              <a:schemeClr val="bg1">
                <a:lumMod val="75000"/>
              </a:schemeClr>
            </a:solidFill>
            <a:ln>
              <a:noFill/>
            </a:ln>
            <a:effectLst/>
          </c:spPr>
          <c:invertIfNegative val="0"/>
          <c:cat>
            <c:strRef>
              <c:f>Sheet2!$C$12:$O$12</c:f>
              <c:strCache>
                <c:ptCount val="13"/>
                <c:pt idx="0">
                  <c:v>risk</c:v>
                </c:pt>
                <c:pt idx="1">
                  <c:v>resilience</c:v>
                </c:pt>
                <c:pt idx="2">
                  <c:v>risk_to_assets</c:v>
                </c:pt>
                <c:pt idx="4">
                  <c:v>gdp_pc_pp</c:v>
                </c:pt>
                <c:pt idx="5">
                  <c:v>pop</c:v>
                </c:pt>
                <c:pt idx="6">
                  <c:v>urbanization_rate</c:v>
                </c:pt>
                <c:pt idx="7">
                  <c:v>borrow_abi</c:v>
                </c:pt>
                <c:pt idx="8">
                  <c:v>tau_tax</c:v>
                </c:pt>
                <c:pt idx="9">
                  <c:v>fa</c:v>
                </c:pt>
                <c:pt idx="10">
                  <c:v>social</c:v>
                </c:pt>
                <c:pt idx="11">
                  <c:v>help_needed</c:v>
                </c:pt>
                <c:pt idx="12">
                  <c:v>social</c:v>
                </c:pt>
              </c:strCache>
            </c:strRef>
          </c:cat>
          <c:val>
            <c:numRef>
              <c:f>Sheet2!$C$27:$M$27</c:f>
              <c:numCache>
                <c:formatCode>General</c:formatCode>
                <c:ptCount val="11"/>
                <c:pt idx="0">
                  <c:v>1.0</c:v>
                </c:pt>
                <c:pt idx="1">
                  <c:v>1.0</c:v>
                </c:pt>
                <c:pt idx="2">
                  <c:v>1.0</c:v>
                </c:pt>
                <c:pt idx="4">
                  <c:v>1.0</c:v>
                </c:pt>
                <c:pt idx="5">
                  <c:v>1.0</c:v>
                </c:pt>
                <c:pt idx="6">
                  <c:v>1.0</c:v>
                </c:pt>
                <c:pt idx="7">
                  <c:v>1.0</c:v>
                </c:pt>
                <c:pt idx="8">
                  <c:v>1.0</c:v>
                </c:pt>
                <c:pt idx="9">
                  <c:v>1.0</c:v>
                </c:pt>
                <c:pt idx="10">
                  <c:v>1.0</c:v>
                </c:pt>
              </c:numCache>
            </c:numRef>
          </c:val>
          <c:extLst xmlns:c16r2="http://schemas.microsoft.com/office/drawing/2015/06/chart">
            <c:ext xmlns:c16="http://schemas.microsoft.com/office/drawing/2014/chart" uri="{C3380CC4-5D6E-409C-BE32-E72D297353CC}">
              <c16:uniqueId val="{00000000-9358-4CE0-A3AC-8F3D55BA2E47}"/>
            </c:ext>
          </c:extLst>
        </c:ser>
        <c:ser>
          <c:idx val="2"/>
          <c:order val="2"/>
          <c:spPr>
            <a:solidFill>
              <a:schemeClr val="bg1">
                <a:lumMod val="75000"/>
              </a:schemeClr>
            </a:solidFill>
            <a:ln>
              <a:noFill/>
            </a:ln>
            <a:effectLst/>
          </c:spPr>
          <c:invertIfNegative val="0"/>
          <c:cat>
            <c:strRef>
              <c:f>Sheet2!$C$12:$O$12</c:f>
              <c:strCache>
                <c:ptCount val="13"/>
                <c:pt idx="0">
                  <c:v>risk</c:v>
                </c:pt>
                <c:pt idx="1">
                  <c:v>resilience</c:v>
                </c:pt>
                <c:pt idx="2">
                  <c:v>risk_to_assets</c:v>
                </c:pt>
                <c:pt idx="4">
                  <c:v>gdp_pc_pp</c:v>
                </c:pt>
                <c:pt idx="5">
                  <c:v>pop</c:v>
                </c:pt>
                <c:pt idx="6">
                  <c:v>urbanization_rate</c:v>
                </c:pt>
                <c:pt idx="7">
                  <c:v>borrow_abi</c:v>
                </c:pt>
                <c:pt idx="8">
                  <c:v>tau_tax</c:v>
                </c:pt>
                <c:pt idx="9">
                  <c:v>fa</c:v>
                </c:pt>
                <c:pt idx="10">
                  <c:v>social</c:v>
                </c:pt>
                <c:pt idx="11">
                  <c:v>help_needed</c:v>
                </c:pt>
                <c:pt idx="12">
                  <c:v>social</c:v>
                </c:pt>
              </c:strCache>
            </c:strRef>
          </c:cat>
          <c:val>
            <c:numRef>
              <c:f>Sheet2!$C$28:$M$28</c:f>
              <c:numCache>
                <c:formatCode>General</c:formatCode>
                <c:ptCount val="11"/>
                <c:pt idx="0">
                  <c:v>-1.0</c:v>
                </c:pt>
                <c:pt idx="1">
                  <c:v>-1.0</c:v>
                </c:pt>
                <c:pt idx="2">
                  <c:v>-1.0</c:v>
                </c:pt>
                <c:pt idx="4">
                  <c:v>-1.0</c:v>
                </c:pt>
                <c:pt idx="5">
                  <c:v>-1.0</c:v>
                </c:pt>
                <c:pt idx="6">
                  <c:v>-1.0</c:v>
                </c:pt>
                <c:pt idx="7">
                  <c:v>-1.0</c:v>
                </c:pt>
                <c:pt idx="8">
                  <c:v>-1.0</c:v>
                </c:pt>
                <c:pt idx="9">
                  <c:v>-1.0</c:v>
                </c:pt>
                <c:pt idx="10">
                  <c:v>-1.0</c:v>
                </c:pt>
              </c:numCache>
            </c:numRef>
          </c:val>
          <c:extLst xmlns:c16r2="http://schemas.microsoft.com/office/drawing/2015/06/chart">
            <c:ext xmlns:c16="http://schemas.microsoft.com/office/drawing/2014/chart" uri="{C3380CC4-5D6E-409C-BE32-E72D297353CC}">
              <c16:uniqueId val="{00000001-9358-4CE0-A3AC-8F3D55BA2E47}"/>
            </c:ext>
          </c:extLst>
        </c:ser>
        <c:dLbls>
          <c:showLegendKey val="0"/>
          <c:showVal val="0"/>
          <c:showCatName val="0"/>
          <c:showSerName val="0"/>
          <c:showPercent val="0"/>
          <c:showBubbleSize val="0"/>
        </c:dLbls>
        <c:gapWidth val="150"/>
        <c:overlap val="100"/>
        <c:axId val="-2133876456"/>
        <c:axId val="-2135919944"/>
      </c:barChart>
      <c:scatterChart>
        <c:scatterStyle val="smoothMarker"/>
        <c:varyColors val="0"/>
        <c:ser>
          <c:idx val="0"/>
          <c:order val="0"/>
          <c:spPr>
            <a:ln w="6350" cap="rnd">
              <a:solidFill>
                <a:schemeClr val="tx1">
                  <a:lumMod val="50000"/>
                  <a:lumOff val="50000"/>
                </a:schemeClr>
              </a:solidFill>
              <a:round/>
            </a:ln>
            <a:effectLst/>
          </c:spPr>
          <c:marker>
            <c:symbol val="diamond"/>
            <c:size val="5"/>
            <c:spPr>
              <a:solidFill>
                <a:schemeClr val="accent1"/>
              </a:solidFill>
              <a:ln w="9525">
                <a:solidFill>
                  <a:schemeClr val="accent1"/>
                </a:solidFill>
              </a:ln>
              <a:effectLst/>
            </c:spPr>
          </c:marker>
          <c:xVal>
            <c:strRef>
              <c:f>Sheet2!$C$12:$M$12</c:f>
              <c:strCache>
                <c:ptCount val="11"/>
                <c:pt idx="0">
                  <c:v>risk</c:v>
                </c:pt>
                <c:pt idx="1">
                  <c:v>resilience</c:v>
                </c:pt>
                <c:pt idx="2">
                  <c:v>risk_to_assets</c:v>
                </c:pt>
                <c:pt idx="4">
                  <c:v>gdp_pc_pp</c:v>
                </c:pt>
                <c:pt idx="5">
                  <c:v>pop</c:v>
                </c:pt>
                <c:pt idx="6">
                  <c:v>urbanization_rate</c:v>
                </c:pt>
                <c:pt idx="7">
                  <c:v>borrow_abi</c:v>
                </c:pt>
                <c:pt idx="8">
                  <c:v>tau_tax</c:v>
                </c:pt>
                <c:pt idx="9">
                  <c:v>fa</c:v>
                </c:pt>
                <c:pt idx="10">
                  <c:v>social</c:v>
                </c:pt>
              </c:strCache>
            </c:strRef>
          </c:xVal>
          <c:yVal>
            <c:numRef>
              <c:f>Sheet2!$C$26:$M$26</c:f>
              <c:numCache>
                <c:formatCode>0.0%</c:formatCode>
                <c:ptCount val="11"/>
                <c:pt idx="0">
                  <c:v>-0.089731624214423</c:v>
                </c:pt>
                <c:pt idx="1">
                  <c:v>0.10418102751525</c:v>
                </c:pt>
                <c:pt idx="2">
                  <c:v>0.00510107048955905</c:v>
                </c:pt>
                <c:pt idx="4">
                  <c:v>-0.00814462538722663</c:v>
                </c:pt>
                <c:pt idx="5">
                  <c:v>0.0573940569834919</c:v>
                </c:pt>
                <c:pt idx="6">
                  <c:v>0.00980637832239102</c:v>
                </c:pt>
                <c:pt idx="7">
                  <c:v>0.0</c:v>
                </c:pt>
                <c:pt idx="8">
                  <c:v>-0.00360708324072952</c:v>
                </c:pt>
                <c:pt idx="9">
                  <c:v>-0.0423454179463612</c:v>
                </c:pt>
                <c:pt idx="10">
                  <c:v>-1.00247739322467E-15</c:v>
                </c:pt>
              </c:numCache>
            </c:numRef>
          </c:yVal>
          <c:smooth val="0"/>
          <c:extLst xmlns:c16r2="http://schemas.microsoft.com/office/drawing/2015/06/chart">
            <c:ext xmlns:c16="http://schemas.microsoft.com/office/drawing/2014/chart" uri="{C3380CC4-5D6E-409C-BE32-E72D297353CC}">
              <c16:uniqueId val="{00000002-9358-4CE0-A3AC-8F3D55BA2E47}"/>
            </c:ext>
          </c:extLst>
        </c:ser>
        <c:dLbls>
          <c:showLegendKey val="0"/>
          <c:showVal val="0"/>
          <c:showCatName val="0"/>
          <c:showSerName val="0"/>
          <c:showPercent val="0"/>
          <c:showBubbleSize val="0"/>
        </c:dLbls>
        <c:axId val="-2133876456"/>
        <c:axId val="-2135919944"/>
      </c:scatterChart>
      <c:catAx>
        <c:axId val="-2133876456"/>
        <c:scaling>
          <c:orientation val="minMax"/>
        </c:scaling>
        <c:delete val="0"/>
        <c:axPos val="b"/>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5919944"/>
        <c:crosses val="autoZero"/>
        <c:auto val="1"/>
        <c:lblAlgn val="ctr"/>
        <c:lblOffset val="100"/>
        <c:noMultiLvlLbl val="0"/>
      </c:catAx>
      <c:valAx>
        <c:axId val="-2135919944"/>
        <c:scaling>
          <c:orientation val="minMax"/>
          <c:max val="0.2"/>
          <c:min val="-0.2"/>
        </c:scaling>
        <c:delete val="0"/>
        <c:axPos val="l"/>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3876456"/>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autoTitleDeleted val="1"/>
    <c:plotArea>
      <c:layout>
        <c:manualLayout>
          <c:layoutTarget val="inner"/>
          <c:xMode val="edge"/>
          <c:yMode val="edge"/>
          <c:x val="0.0235042735042735"/>
          <c:y val="0.00758293838862559"/>
          <c:w val="0.952991452991453"/>
          <c:h val="0.992416939365436"/>
        </c:manualLayout>
      </c:layout>
      <c:barChart>
        <c:barDir val="col"/>
        <c:grouping val="clustered"/>
        <c:varyColors val="0"/>
        <c:ser>
          <c:idx val="0"/>
          <c:order val="0"/>
          <c:spPr>
            <a:solidFill>
              <a:schemeClr val="accent1">
                <a:lumMod val="20000"/>
                <a:lumOff val="80000"/>
              </a:schemeClr>
            </a:solidFill>
            <a:ln>
              <a:noFill/>
            </a:ln>
            <a:effectLst/>
          </c:spPr>
          <c:invertIfNegative val="0"/>
          <c:dLbls>
            <c:numFmt formatCode="#0,,,\ &quot;bn&quot;" sourceLinked="0"/>
            <c:spPr>
              <a:noFill/>
              <a:ln>
                <a:noFill/>
              </a:ln>
              <a:effectLst/>
            </c:spPr>
            <c:txPr>
              <a:bodyPr rot="-5400000" spcFirstLastPara="1" vertOverflow="ellipsis" wrap="square" anchor="ctr" anchorCtr="1"/>
              <a:lstStyle/>
              <a:p>
                <a:pPr>
                  <a:defRPr sz="1100" b="0" i="0" u="none" strike="noStrike" kern="1200" baseline="0">
                    <a:solidFill>
                      <a:schemeClr val="tx1"/>
                    </a:solidFill>
                    <a:latin typeface="+mn-lt"/>
                    <a:ea typeface="+mn-ea"/>
                    <a:cs typeface="+mn-cs"/>
                  </a:defRPr>
                </a:pPr>
                <a:endParaRPr lang="en-US"/>
              </a:p>
            </c:txPr>
            <c:dLblPos val="inBase"/>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faster!$V$19:$V$20</c:f>
              <c:numCache>
                <c:formatCode>General</c:formatCode>
                <c:ptCount val="1"/>
                <c:pt idx="0">
                  <c:v>6.30755541548584E11</c:v>
                </c:pt>
              </c:numCache>
            </c:numRef>
          </c:val>
          <c:extLst xmlns:c16r2="http://schemas.microsoft.com/office/drawing/2015/06/chart">
            <c:ext xmlns:c16="http://schemas.microsoft.com/office/drawing/2014/chart" uri="{C3380CC4-5D6E-409C-BE32-E72D297353CC}">
              <c16:uniqueId val="{00000000-65F2-4ECA-B99D-189CFCDA9989}"/>
            </c:ext>
          </c:extLst>
        </c:ser>
        <c:ser>
          <c:idx val="1"/>
          <c:order val="1"/>
          <c:spPr>
            <a:solidFill>
              <a:schemeClr val="accent1">
                <a:lumMod val="40000"/>
                <a:lumOff val="60000"/>
              </a:schemeClr>
            </a:solidFill>
            <a:ln>
              <a:noFill/>
            </a:ln>
            <a:effectLst/>
          </c:spPr>
          <c:invertIfNegative val="0"/>
          <c:dLbls>
            <c:numFmt formatCode="#0,,,\ &quot;bn&quot;" sourceLinked="0"/>
            <c:spPr>
              <a:noFill/>
              <a:ln>
                <a:noFill/>
              </a:ln>
              <a:effectLst/>
            </c:spPr>
            <c:txPr>
              <a:bodyPr rot="-5400000" spcFirstLastPara="1" vertOverflow="ellipsis" wrap="square" anchor="ctr" anchorCtr="1"/>
              <a:lstStyle/>
              <a:p>
                <a:pPr>
                  <a:defRPr sz="1100" b="0" i="0" u="none" strike="noStrike" kern="1200" baseline="0">
                    <a:solidFill>
                      <a:schemeClr val="bg1">
                        <a:lumMod val="95000"/>
                      </a:schemeClr>
                    </a:solidFill>
                    <a:latin typeface="+mn-lt"/>
                    <a:ea typeface="+mn-ea"/>
                    <a:cs typeface="+mn-cs"/>
                  </a:defRPr>
                </a:pPr>
                <a:endParaRPr lang="en-US"/>
              </a:p>
            </c:txPr>
            <c:dLblPos val="inBase"/>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faster!$W$19</c:f>
              <c:numCache>
                <c:formatCode>General</c:formatCode>
                <c:ptCount val="1"/>
                <c:pt idx="0">
                  <c:v>5.95920110683925E11</c:v>
                </c:pt>
              </c:numCache>
            </c:numRef>
          </c:val>
          <c:extLst xmlns:c16r2="http://schemas.microsoft.com/office/drawing/2015/06/chart">
            <c:ext xmlns:c16="http://schemas.microsoft.com/office/drawing/2014/chart" uri="{C3380CC4-5D6E-409C-BE32-E72D297353CC}">
              <c16:uniqueId val="{00000001-65F2-4ECA-B99D-189CFCDA9989}"/>
            </c:ext>
          </c:extLst>
        </c:ser>
        <c:ser>
          <c:idx val="2"/>
          <c:order val="2"/>
          <c:spPr>
            <a:solidFill>
              <a:schemeClr val="accent1">
                <a:lumMod val="60000"/>
                <a:lumOff val="40000"/>
              </a:schemeClr>
            </a:solidFill>
            <a:ln>
              <a:noFill/>
            </a:ln>
            <a:effectLst/>
          </c:spPr>
          <c:invertIfNegative val="0"/>
          <c:dLbls>
            <c:numFmt formatCode="#0,,,\ &quot;bn&quot;" sourceLinked="0"/>
            <c:spPr>
              <a:noFill/>
              <a:ln>
                <a:noFill/>
              </a:ln>
              <a:effectLst/>
            </c:spPr>
            <c:txPr>
              <a:bodyPr rot="-5400000" spcFirstLastPara="1" vertOverflow="ellipsis" wrap="square" anchor="ctr" anchorCtr="1"/>
              <a:lstStyle/>
              <a:p>
                <a:pPr>
                  <a:defRPr sz="1100" b="0" i="0" u="none" strike="noStrike" kern="1200" baseline="0">
                    <a:solidFill>
                      <a:schemeClr val="bg1">
                        <a:lumMod val="95000"/>
                      </a:schemeClr>
                    </a:solidFill>
                    <a:latin typeface="+mn-lt"/>
                    <a:ea typeface="+mn-ea"/>
                    <a:cs typeface="+mn-cs"/>
                  </a:defRPr>
                </a:pPr>
                <a:endParaRPr lang="en-US"/>
              </a:p>
            </c:txPr>
            <c:dLblPos val="inBase"/>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faster!$X$19</c:f>
              <c:numCache>
                <c:formatCode>General</c:formatCode>
                <c:ptCount val="1"/>
                <c:pt idx="0">
                  <c:v>5.59996462743789E11</c:v>
                </c:pt>
              </c:numCache>
            </c:numRef>
          </c:val>
          <c:extLst xmlns:c16r2="http://schemas.microsoft.com/office/drawing/2015/06/chart">
            <c:ext xmlns:c16="http://schemas.microsoft.com/office/drawing/2014/chart" uri="{C3380CC4-5D6E-409C-BE32-E72D297353CC}">
              <c16:uniqueId val="{00000002-65F2-4ECA-B99D-189CFCDA9989}"/>
            </c:ext>
          </c:extLst>
        </c:ser>
        <c:ser>
          <c:idx val="3"/>
          <c:order val="3"/>
          <c:spPr>
            <a:solidFill>
              <a:schemeClr val="accent1">
                <a:lumMod val="75000"/>
              </a:schemeClr>
            </a:solidFill>
            <a:ln>
              <a:noFill/>
            </a:ln>
            <a:effectLst/>
          </c:spPr>
          <c:invertIfNegative val="0"/>
          <c:dLbls>
            <c:numFmt formatCode="#0,,,\ &quot;bn&quot;" sourceLinked="0"/>
            <c:spPr>
              <a:noFill/>
              <a:ln>
                <a:noFill/>
              </a:ln>
              <a:effectLst/>
            </c:spPr>
            <c:txPr>
              <a:bodyPr rot="-5400000" spcFirstLastPara="1" vertOverflow="ellipsis" wrap="square" anchor="ctr" anchorCtr="1"/>
              <a:lstStyle/>
              <a:p>
                <a:pPr>
                  <a:defRPr sz="1100" b="0" i="0" u="none" strike="noStrike" kern="1200" baseline="0">
                    <a:solidFill>
                      <a:schemeClr val="bg1">
                        <a:lumMod val="95000"/>
                      </a:schemeClr>
                    </a:solidFill>
                    <a:latin typeface="+mn-lt"/>
                    <a:ea typeface="+mn-ea"/>
                    <a:cs typeface="+mn-cs"/>
                  </a:defRPr>
                </a:pPr>
                <a:endParaRPr lang="en-US"/>
              </a:p>
            </c:txPr>
            <c:dLblPos val="inBase"/>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faster!$Y$19</c:f>
              <c:numCache>
                <c:formatCode>General</c:formatCode>
                <c:ptCount val="1"/>
                <c:pt idx="0">
                  <c:v>5.22931155178666E11</c:v>
                </c:pt>
              </c:numCache>
            </c:numRef>
          </c:val>
          <c:extLst xmlns:c16r2="http://schemas.microsoft.com/office/drawing/2015/06/chart">
            <c:ext xmlns:c16="http://schemas.microsoft.com/office/drawing/2014/chart" uri="{C3380CC4-5D6E-409C-BE32-E72D297353CC}">
              <c16:uniqueId val="{00000003-65F2-4ECA-B99D-189CFCDA9989}"/>
            </c:ext>
          </c:extLst>
        </c:ser>
        <c:ser>
          <c:idx val="4"/>
          <c:order val="4"/>
          <c:spPr>
            <a:solidFill>
              <a:schemeClr val="accent1">
                <a:lumMod val="50000"/>
              </a:schemeClr>
            </a:solidFill>
            <a:ln>
              <a:noFill/>
            </a:ln>
            <a:effectLst/>
          </c:spPr>
          <c:invertIfNegative val="0"/>
          <c:dLbls>
            <c:numFmt formatCode="#0,,,\ &quot;bn&quot;" sourceLinked="0"/>
            <c:spPr>
              <a:noFill/>
              <a:ln>
                <a:noFill/>
              </a:ln>
              <a:effectLst/>
            </c:spPr>
            <c:txPr>
              <a:bodyPr rot="-5400000" spcFirstLastPara="1" vertOverflow="ellipsis" wrap="square" anchor="ctr" anchorCtr="1"/>
              <a:lstStyle/>
              <a:p>
                <a:pPr>
                  <a:defRPr sz="1100" b="0" i="0" u="none" strike="noStrike" kern="1200" baseline="0">
                    <a:solidFill>
                      <a:schemeClr val="bg1">
                        <a:lumMod val="95000"/>
                      </a:schemeClr>
                    </a:solidFill>
                    <a:latin typeface="+mn-lt"/>
                    <a:ea typeface="+mn-ea"/>
                    <a:cs typeface="+mn-cs"/>
                  </a:defRPr>
                </a:pPr>
                <a:endParaRPr lang="en-US"/>
              </a:p>
            </c:txPr>
            <c:dLblPos val="inBase"/>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faster!$Z$19</c:f>
              <c:numCache>
                <c:formatCode>General</c:formatCode>
                <c:ptCount val="1"/>
                <c:pt idx="0">
                  <c:v>4.84667094424738E11</c:v>
                </c:pt>
              </c:numCache>
            </c:numRef>
          </c:val>
          <c:extLst xmlns:c16r2="http://schemas.microsoft.com/office/drawing/2015/06/chart">
            <c:ext xmlns:c16="http://schemas.microsoft.com/office/drawing/2014/chart" uri="{C3380CC4-5D6E-409C-BE32-E72D297353CC}">
              <c16:uniqueId val="{00000004-65F2-4ECA-B99D-189CFCDA9989}"/>
            </c:ext>
          </c:extLst>
        </c:ser>
        <c:dLbls>
          <c:showLegendKey val="0"/>
          <c:showVal val="0"/>
          <c:showCatName val="0"/>
          <c:showSerName val="0"/>
          <c:showPercent val="0"/>
          <c:showBubbleSize val="0"/>
        </c:dLbls>
        <c:gapWidth val="219"/>
        <c:axId val="-2132541816"/>
        <c:axId val="-2132544776"/>
      </c:barChart>
      <c:barChart>
        <c:barDir val="col"/>
        <c:grouping val="clustered"/>
        <c:varyColors val="0"/>
        <c:ser>
          <c:idx val="6"/>
          <c:order val="6"/>
          <c:tx>
            <c:v>5 yrs</c:v>
          </c:tx>
          <c:spPr>
            <a:solidFill>
              <a:schemeClr val="lt1">
                <a:alpha val="0"/>
              </a:schemeClr>
            </a:solidFill>
            <a:ln>
              <a:noFill/>
            </a:ln>
            <a:effectLst/>
          </c:spPr>
          <c:invertIfNegative val="0"/>
          <c:dLbls>
            <c:dLbl>
              <c:idx val="0"/>
              <c:layout/>
              <c:tx>
                <c:rich>
                  <a:bodyPr/>
                  <a:lstStyle/>
                  <a:p>
                    <a:fld id="{E80E3F03-AF61-4650-832E-21E6E4C9EDB7}" type="SERIESNAME">
                      <a:rPr lang="en-US"/>
                      <a:pPr/>
                      <a:t>[SERIES NAME]</a:t>
                    </a:fld>
                    <a:endParaRPr lang="en-US"/>
                  </a:p>
                </c:rich>
              </c:tx>
              <c:dLblPos val="inEnd"/>
              <c:showLegendKey val="0"/>
              <c:showVal val="1"/>
              <c:showCatName val="0"/>
              <c:showSerName val="0"/>
              <c:showPercent val="0"/>
              <c:showBubbleSize val="0"/>
              <c:extLst xmlns:c16r2="http://schemas.microsoft.com/office/drawing/2015/06/chart">
                <c:ext xmlns:c15="http://schemas.microsoft.com/office/drawing/2012/chart" uri="{CE6537A1-D6FC-4f65-9D91-7224C49458BB}">
                  <c15:dlblFieldTable/>
                  <c15:showDataLabelsRange val="0"/>
                </c:ext>
                <c:ext xmlns:c16="http://schemas.microsoft.com/office/drawing/2014/chart" uri="{C3380CC4-5D6E-409C-BE32-E72D297353CC}">
                  <c16:uniqueId val="{00000005-65F2-4ECA-B99D-189CFCDA9989}"/>
                </c:ext>
              </c:extLst>
            </c:dLbl>
            <c:spPr>
              <a:noFill/>
              <a:ln>
                <a:noFill/>
              </a:ln>
              <a:effectLst/>
            </c:spPr>
            <c:txPr>
              <a:bodyPr rot="0" spcFirstLastPara="1" vertOverflow="ellipsis" vert="horz" wrap="square" lIns="38100" tIns="19050" rIns="38100" bIns="19050" anchor="ctr" anchorCtr="1">
                <a:spAutoFit/>
              </a:bodyPr>
              <a:lstStyle/>
              <a:p>
                <a:pPr>
                  <a:defRPr sz="1100" b="0" i="0" u="none" strike="noStrike" kern="1200" baseline="0">
                    <a:solidFill>
                      <a:sysClr val="windowText" lastClr="000000"/>
                    </a:solidFill>
                    <a:latin typeface="+mn-lt"/>
                    <a:ea typeface="+mn-ea"/>
                    <a:cs typeface="+mn-cs"/>
                  </a:defRPr>
                </a:pPr>
                <a:endParaRPr lang="en-US"/>
              </a:p>
            </c:txPr>
            <c:dLblPos val="in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faster!$V$21</c:f>
              <c:numCache>
                <c:formatCode>General</c:formatCode>
                <c:ptCount val="1"/>
                <c:pt idx="0">
                  <c:v>5.67679987393726E11</c:v>
                </c:pt>
              </c:numCache>
            </c:numRef>
          </c:val>
          <c:extLst xmlns:c16r2="http://schemas.microsoft.com/office/drawing/2015/06/chart">
            <c:ext xmlns:c16="http://schemas.microsoft.com/office/drawing/2014/chart" uri="{C3380CC4-5D6E-409C-BE32-E72D297353CC}">
              <c16:uniqueId val="{00000006-65F2-4ECA-B99D-189CFCDA9989}"/>
            </c:ext>
          </c:extLst>
        </c:ser>
        <c:ser>
          <c:idx val="7"/>
          <c:order val="7"/>
          <c:tx>
            <c:v>4 yrs</c:v>
          </c:tx>
          <c:spPr>
            <a:solidFill>
              <a:schemeClr val="lt1">
                <a:alpha val="0"/>
              </a:schemeClr>
            </a:solidFill>
            <a:ln>
              <a:noFill/>
            </a:ln>
            <a:effectLst/>
          </c:spPr>
          <c:invertIfNegative val="0"/>
          <c:dLbls>
            <c:dLbl>
              <c:idx val="0"/>
              <c:layout/>
              <c:tx>
                <c:rich>
                  <a:bodyPr/>
                  <a:lstStyle/>
                  <a:p>
                    <a:fld id="{9C144B3D-D141-495B-B699-8DB1C6C14FE0}" type="SERIESNAME">
                      <a:rPr lang="en-US"/>
                      <a:pPr/>
                      <a:t>[SERIES NAME]</a:t>
                    </a:fld>
                    <a:endParaRPr lang="en-US"/>
                  </a:p>
                </c:rich>
              </c:tx>
              <c:dLblPos val="inEnd"/>
              <c:showLegendKey val="0"/>
              <c:showVal val="1"/>
              <c:showCatName val="0"/>
              <c:showSerName val="0"/>
              <c:showPercent val="0"/>
              <c:showBubbleSize val="0"/>
              <c:extLst xmlns:c16r2="http://schemas.microsoft.com/office/drawing/2015/06/chart">
                <c:ext xmlns:c15="http://schemas.microsoft.com/office/drawing/2012/chart" uri="{CE6537A1-D6FC-4f65-9D91-7224C49458BB}">
                  <c15:dlblFieldTable/>
                  <c15:showDataLabelsRange val="0"/>
                </c:ext>
                <c:ext xmlns:c16="http://schemas.microsoft.com/office/drawing/2014/chart" uri="{C3380CC4-5D6E-409C-BE32-E72D297353CC}">
                  <c16:uniqueId val="{00000007-65F2-4ECA-B99D-189CFCDA9989}"/>
                </c:ext>
              </c:extLst>
            </c:dLbl>
            <c:spPr>
              <a:noFill/>
              <a:ln>
                <a:noFill/>
              </a:ln>
              <a:effectLst/>
            </c:spPr>
            <c:txPr>
              <a:bodyPr rot="0" spcFirstLastPara="1" vertOverflow="ellipsis" vert="horz" wrap="square" lIns="38100" tIns="19050" rIns="38100" bIns="19050" anchor="ctr" anchorCtr="1">
                <a:spAutoFit/>
              </a:bodyPr>
              <a:lstStyle/>
              <a:p>
                <a:pPr>
                  <a:defRPr sz="1100" b="0" i="0" u="none" strike="noStrike" kern="1200" baseline="0">
                    <a:solidFill>
                      <a:schemeClr val="bg1">
                        <a:lumMod val="9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faster!$W$21</c:f>
              <c:numCache>
                <c:formatCode>General</c:formatCode>
                <c:ptCount val="1"/>
                <c:pt idx="0">
                  <c:v>5.36328099615533E11</c:v>
                </c:pt>
              </c:numCache>
            </c:numRef>
          </c:val>
          <c:extLst xmlns:c16r2="http://schemas.microsoft.com/office/drawing/2015/06/chart">
            <c:ext xmlns:c16="http://schemas.microsoft.com/office/drawing/2014/chart" uri="{C3380CC4-5D6E-409C-BE32-E72D297353CC}">
              <c16:uniqueId val="{00000008-65F2-4ECA-B99D-189CFCDA9989}"/>
            </c:ext>
          </c:extLst>
        </c:ser>
        <c:ser>
          <c:idx val="8"/>
          <c:order val="8"/>
          <c:tx>
            <c:v>3 yrs</c:v>
          </c:tx>
          <c:spPr>
            <a:solidFill>
              <a:schemeClr val="lt1">
                <a:alpha val="0"/>
              </a:schemeClr>
            </a:solidFill>
            <a:ln>
              <a:noFill/>
            </a:ln>
            <a:effectLst/>
          </c:spPr>
          <c:invertIfNegative val="0"/>
          <c:dLbls>
            <c:dLbl>
              <c:idx val="0"/>
              <c:layout/>
              <c:tx>
                <c:rich>
                  <a:bodyPr/>
                  <a:lstStyle/>
                  <a:p>
                    <a:fld id="{89C59F74-FDB1-463B-81D1-B70882F7A531}" type="SERIESNAME">
                      <a:rPr lang="en-US"/>
                      <a:pPr/>
                      <a:t>[SERIES NAME]</a:t>
                    </a:fld>
                    <a:endParaRPr lang="en-US"/>
                  </a:p>
                </c:rich>
              </c:tx>
              <c:dLblPos val="inEnd"/>
              <c:showLegendKey val="0"/>
              <c:showVal val="1"/>
              <c:showCatName val="0"/>
              <c:showSerName val="0"/>
              <c:showPercent val="0"/>
              <c:showBubbleSize val="0"/>
              <c:extLst xmlns:c16r2="http://schemas.microsoft.com/office/drawing/2015/06/chart">
                <c:ext xmlns:c15="http://schemas.microsoft.com/office/drawing/2012/chart" uri="{CE6537A1-D6FC-4f65-9D91-7224C49458BB}">
                  <c15:dlblFieldTable/>
                  <c15:showDataLabelsRange val="0"/>
                </c:ext>
                <c:ext xmlns:c16="http://schemas.microsoft.com/office/drawing/2014/chart" uri="{C3380CC4-5D6E-409C-BE32-E72D297353CC}">
                  <c16:uniqueId val="{00000009-65F2-4ECA-B99D-189CFCDA9989}"/>
                </c:ext>
              </c:extLst>
            </c:dLbl>
            <c:spPr>
              <a:noFill/>
              <a:ln>
                <a:noFill/>
              </a:ln>
              <a:effectLst/>
            </c:spPr>
            <c:txPr>
              <a:bodyPr rot="0" spcFirstLastPara="1" vertOverflow="ellipsis" vert="horz" wrap="square" lIns="38100" tIns="19050" rIns="38100" bIns="19050" anchor="ctr" anchorCtr="1">
                <a:spAutoFit/>
              </a:bodyPr>
              <a:lstStyle/>
              <a:p>
                <a:pPr>
                  <a:defRPr sz="1100" b="0" i="0" u="none" strike="noStrike" kern="1200" baseline="0">
                    <a:solidFill>
                      <a:schemeClr val="bg1">
                        <a:lumMod val="9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faster!$X$21</c:f>
              <c:numCache>
                <c:formatCode>General</c:formatCode>
                <c:ptCount val="1"/>
                <c:pt idx="0">
                  <c:v>5.0399681646941E11</c:v>
                </c:pt>
              </c:numCache>
            </c:numRef>
          </c:val>
          <c:extLst xmlns:c16r2="http://schemas.microsoft.com/office/drawing/2015/06/chart">
            <c:ext xmlns:c16="http://schemas.microsoft.com/office/drawing/2014/chart" uri="{C3380CC4-5D6E-409C-BE32-E72D297353CC}">
              <c16:uniqueId val="{0000000A-65F2-4ECA-B99D-189CFCDA9989}"/>
            </c:ext>
          </c:extLst>
        </c:ser>
        <c:ser>
          <c:idx val="9"/>
          <c:order val="9"/>
          <c:tx>
            <c:v>2 yrs</c:v>
          </c:tx>
          <c:spPr>
            <a:solidFill>
              <a:schemeClr val="lt1">
                <a:alpha val="0"/>
              </a:schemeClr>
            </a:solidFill>
            <a:ln>
              <a:noFill/>
            </a:ln>
            <a:effectLst/>
          </c:spPr>
          <c:invertIfNegative val="0"/>
          <c:dLbls>
            <c:dLbl>
              <c:idx val="0"/>
              <c:layout/>
              <c:tx>
                <c:rich>
                  <a:bodyPr/>
                  <a:lstStyle/>
                  <a:p>
                    <a:fld id="{351683BB-D9C0-4419-957A-0E1ECFE92A5A}" type="SERIESNAME">
                      <a:rPr lang="en-US"/>
                      <a:pPr/>
                      <a:t>[SERIES NAME]</a:t>
                    </a:fld>
                    <a:endParaRPr lang="en-US"/>
                  </a:p>
                </c:rich>
              </c:tx>
              <c:dLblPos val="inEnd"/>
              <c:showLegendKey val="0"/>
              <c:showVal val="1"/>
              <c:showCatName val="0"/>
              <c:showSerName val="0"/>
              <c:showPercent val="0"/>
              <c:showBubbleSize val="0"/>
              <c:extLst xmlns:c16r2="http://schemas.microsoft.com/office/drawing/2015/06/chart">
                <c:ext xmlns:c15="http://schemas.microsoft.com/office/drawing/2012/chart" uri="{CE6537A1-D6FC-4f65-9D91-7224C49458BB}">
                  <c15:dlblFieldTable/>
                  <c15:showDataLabelsRange val="0"/>
                </c:ext>
                <c:ext xmlns:c16="http://schemas.microsoft.com/office/drawing/2014/chart" uri="{C3380CC4-5D6E-409C-BE32-E72D297353CC}">
                  <c16:uniqueId val="{0000000B-65F2-4ECA-B99D-189CFCDA9989}"/>
                </c:ext>
              </c:extLst>
            </c:dLbl>
            <c:spPr>
              <a:noFill/>
              <a:ln>
                <a:noFill/>
              </a:ln>
              <a:effectLst/>
            </c:spPr>
            <c:txPr>
              <a:bodyPr rot="0" spcFirstLastPara="1" vertOverflow="ellipsis" vert="horz" wrap="square" lIns="38100" tIns="19050" rIns="38100" bIns="19050" anchor="ctr" anchorCtr="1">
                <a:spAutoFit/>
              </a:bodyPr>
              <a:lstStyle/>
              <a:p>
                <a:pPr>
                  <a:defRPr sz="1100" b="0" i="0" u="none" strike="noStrike" kern="1200" baseline="0">
                    <a:solidFill>
                      <a:schemeClr val="bg1">
                        <a:lumMod val="9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faster!$Y$21</c:f>
              <c:numCache>
                <c:formatCode>General</c:formatCode>
                <c:ptCount val="1"/>
                <c:pt idx="0">
                  <c:v>4.706380396608E11</c:v>
                </c:pt>
              </c:numCache>
            </c:numRef>
          </c:val>
          <c:extLst xmlns:c16r2="http://schemas.microsoft.com/office/drawing/2015/06/chart">
            <c:ext xmlns:c16="http://schemas.microsoft.com/office/drawing/2014/chart" uri="{C3380CC4-5D6E-409C-BE32-E72D297353CC}">
              <c16:uniqueId val="{0000000C-65F2-4ECA-B99D-189CFCDA9989}"/>
            </c:ext>
          </c:extLst>
        </c:ser>
        <c:ser>
          <c:idx val="10"/>
          <c:order val="10"/>
          <c:tx>
            <c:v>1 yr</c:v>
          </c:tx>
          <c:spPr>
            <a:solidFill>
              <a:schemeClr val="lt1">
                <a:alpha val="0"/>
              </a:schemeClr>
            </a:solidFill>
            <a:ln>
              <a:noFill/>
            </a:ln>
            <a:effectLst/>
          </c:spPr>
          <c:invertIfNegative val="0"/>
          <c:dLbls>
            <c:dLbl>
              <c:idx val="0"/>
              <c:layout/>
              <c:tx>
                <c:rich>
                  <a:bodyPr/>
                  <a:lstStyle/>
                  <a:p>
                    <a:fld id="{51639C67-BB4F-490E-99D8-9DFE6BF750DF}" type="SERIESNAME">
                      <a:rPr lang="en-US"/>
                      <a:pPr/>
                      <a:t>[SERIES NAME]</a:t>
                    </a:fld>
                    <a:endParaRPr lang="en-US"/>
                  </a:p>
                </c:rich>
              </c:tx>
              <c:dLblPos val="inEnd"/>
              <c:showLegendKey val="0"/>
              <c:showVal val="1"/>
              <c:showCatName val="0"/>
              <c:showSerName val="0"/>
              <c:showPercent val="0"/>
              <c:showBubbleSize val="0"/>
              <c:extLst xmlns:c16r2="http://schemas.microsoft.com/office/drawing/2015/06/chart">
                <c:ext xmlns:c15="http://schemas.microsoft.com/office/drawing/2012/chart" uri="{CE6537A1-D6FC-4f65-9D91-7224C49458BB}">
                  <c15:dlblFieldTable/>
                  <c15:showDataLabelsRange val="0"/>
                </c:ext>
                <c:ext xmlns:c16="http://schemas.microsoft.com/office/drawing/2014/chart" uri="{C3380CC4-5D6E-409C-BE32-E72D297353CC}">
                  <c16:uniqueId val="{0000000D-65F2-4ECA-B99D-189CFCDA9989}"/>
                </c:ext>
              </c:extLst>
            </c:dLbl>
            <c:spPr>
              <a:noFill/>
              <a:ln>
                <a:noFill/>
              </a:ln>
              <a:effectLst/>
            </c:spPr>
            <c:txPr>
              <a:bodyPr rot="0" spcFirstLastPara="1" vertOverflow="ellipsis" vert="horz" wrap="square" lIns="38100" tIns="19050" rIns="38100" bIns="19050" anchor="ctr" anchorCtr="1">
                <a:spAutoFit/>
              </a:bodyPr>
              <a:lstStyle/>
              <a:p>
                <a:pPr>
                  <a:defRPr sz="1100" b="0" i="0" u="none" strike="noStrike" kern="1200" baseline="0">
                    <a:solidFill>
                      <a:schemeClr val="bg1">
                        <a:lumMod val="9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faster!$Z$21</c:f>
              <c:numCache>
                <c:formatCode>General</c:formatCode>
                <c:ptCount val="1"/>
                <c:pt idx="0">
                  <c:v>4.36200384982264E11</c:v>
                </c:pt>
              </c:numCache>
            </c:numRef>
          </c:val>
          <c:extLst xmlns:c16r2="http://schemas.microsoft.com/office/drawing/2015/06/chart">
            <c:ext xmlns:c16="http://schemas.microsoft.com/office/drawing/2014/chart" uri="{C3380CC4-5D6E-409C-BE32-E72D297353CC}">
              <c16:uniqueId val="{0000000E-65F2-4ECA-B99D-189CFCDA9989}"/>
            </c:ext>
          </c:extLst>
        </c:ser>
        <c:dLbls>
          <c:showLegendKey val="0"/>
          <c:showVal val="0"/>
          <c:showCatName val="0"/>
          <c:showSerName val="0"/>
          <c:showPercent val="0"/>
          <c:showBubbleSize val="0"/>
        </c:dLbls>
        <c:gapWidth val="219"/>
        <c:axId val="-2132550872"/>
        <c:axId val="-2132547912"/>
      </c:barChart>
      <c:lineChart>
        <c:grouping val="standard"/>
        <c:varyColors val="0"/>
        <c:ser>
          <c:idx val="5"/>
          <c:order val="5"/>
          <c:spPr>
            <a:ln w="12700" cap="flat" cmpd="sng" algn="ctr">
              <a:solidFill>
                <a:schemeClr val="accent5"/>
              </a:solidFill>
              <a:prstDash val="solid"/>
              <a:miter lim="800000"/>
            </a:ln>
            <a:effectLst/>
          </c:spPr>
          <c:marker>
            <c:symbol val="none"/>
          </c:marker>
          <c:dLbls>
            <c:dLbl>
              <c:idx val="0"/>
              <c:layout>
                <c:manualLayout>
                  <c:x val="-0.109133185274918"/>
                  <c:y val="-0.00342127850132477"/>
                </c:manualLayout>
              </c:layout>
              <c:tx>
                <c:rich>
                  <a:bodyPr rot="0" spcFirstLastPara="1" vertOverflow="ellipsis" vert="horz" wrap="square" lIns="38100" tIns="19050" rIns="38100" bIns="19050" anchor="ctr" anchorCtr="1">
                    <a:spAutoFit/>
                  </a:bodyPr>
                  <a:lstStyle/>
                  <a:p>
                    <a:pPr>
                      <a:defRPr sz="1100" b="1" i="0" u="none" strike="noStrike" kern="1200" baseline="0">
                        <a:solidFill>
                          <a:schemeClr val="accent1">
                            <a:lumMod val="75000"/>
                          </a:schemeClr>
                        </a:solidFill>
                        <a:latin typeface="+mn-lt"/>
                        <a:ea typeface="+mn-ea"/>
                        <a:cs typeface="+mn-cs"/>
                      </a:defRPr>
                    </a:pPr>
                    <a:r>
                      <a:rPr lang="en-US" b="1">
                        <a:solidFill>
                          <a:schemeClr val="accent1">
                            <a:lumMod val="75000"/>
                          </a:schemeClr>
                        </a:solidFill>
                      </a:rPr>
                      <a:t>23.1% reduction in global well-being losses</a:t>
                    </a:r>
                    <a:endParaRPr lang="en-US"/>
                  </a:p>
                </c:rich>
              </c:tx>
              <c:spPr>
                <a:noFill/>
                <a:ln>
                  <a:noFill/>
                </a:ln>
                <a:effectLst/>
              </c:spPr>
              <c:dLblPos val="r"/>
              <c:showLegendKey val="0"/>
              <c:showVal val="0"/>
              <c:showCatName val="0"/>
              <c:showSerName val="0"/>
              <c:showPercent val="0"/>
              <c:showBubbleSize val="0"/>
              <c:extLst xmlns:c16r2="http://schemas.microsoft.com/office/drawing/2015/06/chart">
                <c:ext xmlns:c15="http://schemas.microsoft.com/office/drawing/2012/chart" uri="{CE6537A1-D6FC-4f65-9D91-7224C49458BB}">
                  <c15:layout>
                    <c:manualLayout>
                      <c:w val="0.43582794939094149"/>
                      <c:h val="0.11769138336380938"/>
                    </c:manualLayout>
                  </c15:layout>
                </c:ext>
                <c:ext xmlns:c16="http://schemas.microsoft.com/office/drawing/2014/chart" uri="{C3380CC4-5D6E-409C-BE32-E72D297353CC}">
                  <c16:uniqueId val="{0000000F-65F2-4ECA-B99D-189CFCDA9989}"/>
                </c:ext>
              </c:extLst>
            </c:dLbl>
            <c:spPr>
              <a:noFill/>
              <a:ln>
                <a:noFill/>
              </a:ln>
              <a:effectLst/>
            </c:spPr>
            <c:txPr>
              <a:bodyPr rot="0" spcFirstLastPara="1" vertOverflow="ellipsis" vert="horz" wrap="square" lIns="38100" tIns="19050" rIns="38100" bIns="19050" anchor="ctr" anchorCtr="1">
                <a:spAutoFit/>
              </a:bodyPr>
              <a:lstStyle/>
              <a:p>
                <a:pPr>
                  <a:defRPr sz="1100" b="0" i="0" u="none" strike="noStrike" kern="1200" baseline="0">
                    <a:solidFill>
                      <a:sysClr val="windowText" lastClr="000000"/>
                    </a:solidFill>
                    <a:latin typeface="+mn-lt"/>
                    <a:ea typeface="+mn-ea"/>
                    <a:cs typeface="+mn-cs"/>
                  </a:defRPr>
                </a:pPr>
                <a:endParaRPr lang="en-US"/>
              </a:p>
            </c:txPr>
            <c:dLblPos val="r"/>
            <c:showLegendKey val="0"/>
            <c:showVal val="0"/>
            <c:showCatName val="0"/>
            <c:showSerName val="0"/>
            <c:showPercent val="0"/>
            <c:showBubbleSize val="0"/>
            <c:extLst xmlns:c16r2="http://schemas.microsoft.com/office/drawing/2015/06/chart">
              <c:ext xmlns:c15="http://schemas.microsoft.com/office/drawing/2012/chart" uri="{CE6537A1-D6FC-4f65-9D91-7224C49458BB}">
                <c15:showDataLabelsRange val="1"/>
                <c15:showLeaderLines val="0"/>
              </c:ext>
            </c:extLst>
          </c:dLbls>
          <c:val>
            <c:numRef>
              <c:f>faster!$V$20</c:f>
              <c:numCache>
                <c:formatCode>General</c:formatCode>
                <c:ptCount val="1"/>
                <c:pt idx="0">
                  <c:v>6.30755541548584E11</c:v>
                </c:pt>
              </c:numCache>
            </c:numRef>
          </c:val>
          <c:smooth val="0"/>
          <c:extLst xmlns:c16r2="http://schemas.microsoft.com/office/drawing/2015/06/chart">
            <c:ext xmlns:c16="http://schemas.microsoft.com/office/drawing/2014/chart" uri="{C3380CC4-5D6E-409C-BE32-E72D297353CC}">
              <c16:uniqueId val="{00000010-65F2-4ECA-B99D-189CFCDA9989}"/>
            </c:ext>
          </c:extLst>
        </c:ser>
        <c:dLbls>
          <c:showLegendKey val="0"/>
          <c:showVal val="0"/>
          <c:showCatName val="0"/>
          <c:showSerName val="0"/>
          <c:showPercent val="0"/>
          <c:showBubbleSize val="0"/>
        </c:dLbls>
        <c:marker val="1"/>
        <c:smooth val="0"/>
        <c:axId val="-2132541816"/>
        <c:axId val="-2132544776"/>
      </c:lineChart>
      <c:catAx>
        <c:axId val="-2132541816"/>
        <c:scaling>
          <c:orientation val="minMax"/>
        </c:scaling>
        <c:delete val="1"/>
        <c:axPos val="b"/>
        <c:majorTickMark val="none"/>
        <c:minorTickMark val="none"/>
        <c:tickLblPos val="nextTo"/>
        <c:crossAx val="-2132544776"/>
        <c:crosses val="autoZero"/>
        <c:auto val="1"/>
        <c:lblAlgn val="ctr"/>
        <c:lblOffset val="100"/>
        <c:noMultiLvlLbl val="0"/>
      </c:catAx>
      <c:valAx>
        <c:axId val="-2132544776"/>
        <c:scaling>
          <c:orientation val="minMax"/>
        </c:scaling>
        <c:delete val="1"/>
        <c:axPos val="l"/>
        <c:numFmt formatCode="#0,,,\ &quot;bn&quot;" sourceLinked="0"/>
        <c:majorTickMark val="none"/>
        <c:minorTickMark val="none"/>
        <c:tickLblPos val="nextTo"/>
        <c:crossAx val="-2132541816"/>
        <c:crosses val="autoZero"/>
        <c:crossBetween val="between"/>
      </c:valAx>
      <c:valAx>
        <c:axId val="-2132547912"/>
        <c:scaling>
          <c:orientation val="minMax"/>
        </c:scaling>
        <c:delete val="1"/>
        <c:axPos val="r"/>
        <c:numFmt formatCode="General" sourceLinked="1"/>
        <c:majorTickMark val="out"/>
        <c:minorTickMark val="none"/>
        <c:tickLblPos val="nextTo"/>
        <c:crossAx val="-2132550872"/>
        <c:crosses val="max"/>
        <c:crossBetween val="between"/>
      </c:valAx>
      <c:catAx>
        <c:axId val="-2132550872"/>
        <c:scaling>
          <c:orientation val="minMax"/>
        </c:scaling>
        <c:delete val="1"/>
        <c:axPos val="b"/>
        <c:majorTickMark val="out"/>
        <c:minorTickMark val="none"/>
        <c:tickLblPos val="nextTo"/>
        <c:crossAx val="-2132547912"/>
        <c:crosses val="autoZero"/>
        <c:auto val="1"/>
        <c:lblAlgn val="ctr"/>
        <c:lblOffset val="100"/>
        <c:noMultiLvlLbl val="0"/>
      </c:cat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sz="1100">
          <a:solidFill>
            <a:schemeClr val="bg1">
              <a:lumMod val="95000"/>
            </a:schemeClr>
          </a:solidFill>
        </a:defRPr>
      </a:pPr>
      <a:endParaRPr lang="en-US"/>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autoTitleDeleted val="1"/>
    <c:plotArea>
      <c:layout>
        <c:manualLayout>
          <c:layoutTarget val="inner"/>
          <c:xMode val="edge"/>
          <c:yMode val="edge"/>
          <c:x val="0.124352808077448"/>
          <c:y val="0.0431372549019608"/>
          <c:w val="0.875647191922551"/>
          <c:h val="0.811764705882353"/>
        </c:manualLayout>
      </c:layout>
      <c:scatterChart>
        <c:scatterStyle val="lineMarker"/>
        <c:varyColors val="0"/>
        <c:ser>
          <c:idx val="1"/>
          <c:order val="0"/>
          <c:tx>
            <c:strRef>
              <c:f>faster!$D$1</c:f>
              <c:strCache>
                <c:ptCount val="1"/>
                <c:pt idx="0">
                  <c:v>5</c:v>
                </c:pt>
              </c:strCache>
            </c:strRef>
          </c:tx>
          <c:spPr>
            <a:ln w="19050" cap="rnd">
              <a:noFill/>
              <a:round/>
            </a:ln>
            <a:effectLst/>
          </c:spPr>
          <c:marker>
            <c:symbol val="circle"/>
            <c:size val="5"/>
            <c:spPr>
              <a:solidFill>
                <a:schemeClr val="accent1">
                  <a:tint val="65000"/>
                </a:schemeClr>
              </a:solidFill>
              <a:ln w="9525">
                <a:solidFill>
                  <a:schemeClr val="accent1">
                    <a:tint val="65000"/>
                  </a:schemeClr>
                </a:solidFill>
              </a:ln>
              <a:effectLst/>
            </c:spPr>
          </c:marker>
          <c:dLbls>
            <c:dLbl>
              <c:idx val="0"/>
              <c:layout/>
              <c:tx>
                <c:rich>
                  <a:bodyPr/>
                  <a:lstStyle/>
                  <a:p>
                    <a:fld id="{33F5C6DF-AEA8-48F1-BD10-2520BB1ED25B}" type="SERIESNAME">
                      <a:rPr lang="en-US"/>
                      <a:pPr/>
                      <a:t>[SERIES NAME]</a:t>
                    </a:fld>
                    <a:endParaRPr lang="en-US"/>
                  </a:p>
                </c:rich>
              </c:tx>
              <c:dLblPos val="l"/>
              <c:showLegendKey val="0"/>
              <c:showVal val="1"/>
              <c:showCatName val="0"/>
              <c:showSerName val="0"/>
              <c:showPercent val="0"/>
              <c:showBubbleSize val="0"/>
              <c:extLst xmlns:c16r2="http://schemas.microsoft.com/office/drawing/2015/06/chart">
                <c:ext xmlns:c15="http://schemas.microsoft.com/office/drawing/2012/chart" uri="{CE6537A1-D6FC-4f65-9D91-7224C49458BB}">
                  <c15:dlblFieldTable/>
                  <c15:showDataLabelsRange val="0"/>
                </c:ext>
                <c:ext xmlns:c16="http://schemas.microsoft.com/office/drawing/2014/chart" uri="{C3380CC4-5D6E-409C-BE32-E72D297353CC}">
                  <c16:uniqueId val="{00000000-2463-462F-B276-9BACEA239C62}"/>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l"/>
            <c:showLegendKey val="0"/>
            <c:showVal val="0"/>
            <c:showCatName val="0"/>
            <c:showSerName val="0"/>
            <c:showPercent val="0"/>
            <c:showBubbleSize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strRef>
              <c:f>faster!$A$2:$A$13</c:f>
              <c:strCache>
                <c:ptCount val="12"/>
                <c:pt idx="0">
                  <c:v>China</c:v>
                </c:pt>
                <c:pt idx="1">
                  <c:v>United States</c:v>
                </c:pt>
                <c:pt idx="2">
                  <c:v>Philippines</c:v>
                </c:pt>
                <c:pt idx="3">
                  <c:v>Japan</c:v>
                </c:pt>
                <c:pt idx="4">
                  <c:v>India</c:v>
                </c:pt>
                <c:pt idx="5">
                  <c:v>Iran</c:v>
                </c:pt>
                <c:pt idx="6">
                  <c:v>Bangladesh</c:v>
                </c:pt>
                <c:pt idx="7">
                  <c:v>Peru</c:v>
                </c:pt>
                <c:pt idx="8">
                  <c:v>Russia</c:v>
                </c:pt>
                <c:pt idx="9">
                  <c:v>Colombia</c:v>
                </c:pt>
                <c:pt idx="10">
                  <c:v>Italy</c:v>
                </c:pt>
                <c:pt idx="11">
                  <c:v>Korea, Rep.</c:v>
                </c:pt>
              </c:strCache>
            </c:strRef>
          </c:xVal>
          <c:yVal>
            <c:numRef>
              <c:f>faster!$D$2:$D$11</c:f>
              <c:numCache>
                <c:formatCode>General</c:formatCode>
                <c:ptCount val="10"/>
                <c:pt idx="0">
                  <c:v>9.28547434727002E10</c:v>
                </c:pt>
                <c:pt idx="1">
                  <c:v>7.10908351167205E10</c:v>
                </c:pt>
                <c:pt idx="2">
                  <c:v>4.61214267159989E10</c:v>
                </c:pt>
                <c:pt idx="3">
                  <c:v>4.06002401981897E10</c:v>
                </c:pt>
                <c:pt idx="4">
                  <c:v>3.89435604242748E10</c:v>
                </c:pt>
                <c:pt idx="5">
                  <c:v>1.98069737420133E10</c:v>
                </c:pt>
                <c:pt idx="6">
                  <c:v>1.93708847589411E10</c:v>
                </c:pt>
                <c:pt idx="7">
                  <c:v>1.72960197093558E10</c:v>
                </c:pt>
                <c:pt idx="8">
                  <c:v>1.68677943876726E10</c:v>
                </c:pt>
                <c:pt idx="9">
                  <c:v>1.63362133591798E10</c:v>
                </c:pt>
              </c:numCache>
            </c:numRef>
          </c:yVal>
          <c:smooth val="0"/>
          <c:extLst xmlns:c16r2="http://schemas.microsoft.com/office/drawing/2015/06/chart">
            <c:ext xmlns:c16="http://schemas.microsoft.com/office/drawing/2014/chart" uri="{C3380CC4-5D6E-409C-BE32-E72D297353CC}">
              <c16:uniqueId val="{00000001-2463-462F-B276-9BACEA239C62}"/>
            </c:ext>
          </c:extLst>
        </c:ser>
        <c:ser>
          <c:idx val="2"/>
          <c:order val="1"/>
          <c:tx>
            <c:strRef>
              <c:f>faster!$E$1</c:f>
              <c:strCache>
                <c:ptCount val="1"/>
                <c:pt idx="0">
                  <c:v>4</c:v>
                </c:pt>
              </c:strCache>
            </c:strRef>
          </c:tx>
          <c:spPr>
            <a:ln w="19050" cap="rnd">
              <a:noFill/>
              <a:round/>
            </a:ln>
            <a:effectLst/>
          </c:spPr>
          <c:marker>
            <c:symbol val="circle"/>
            <c:size val="5"/>
            <c:spPr>
              <a:solidFill>
                <a:schemeClr val="accent1">
                  <a:tint val="83000"/>
                </a:schemeClr>
              </a:solidFill>
              <a:ln w="9525">
                <a:solidFill>
                  <a:schemeClr val="accent1">
                    <a:tint val="83000"/>
                  </a:schemeClr>
                </a:solidFill>
              </a:ln>
              <a:effectLst/>
            </c:spPr>
          </c:marker>
          <c:dLbls>
            <c:dLbl>
              <c:idx val="0"/>
              <c:layout/>
              <c:tx>
                <c:rich>
                  <a:bodyPr/>
                  <a:lstStyle/>
                  <a:p>
                    <a:fld id="{39E68113-F0FC-4686-A8F3-6BF6F3591E79}" type="SERIESNAME">
                      <a:rPr lang="en-US"/>
                      <a:pPr/>
                      <a:t>[SERIES NAME]</a:t>
                    </a:fld>
                    <a:endParaRPr lang="en-US"/>
                  </a:p>
                </c:rich>
              </c:tx>
              <c:dLblPos val="l"/>
              <c:showLegendKey val="0"/>
              <c:showVal val="1"/>
              <c:showCatName val="0"/>
              <c:showSerName val="0"/>
              <c:showPercent val="0"/>
              <c:showBubbleSize val="0"/>
              <c:extLst xmlns:c16r2="http://schemas.microsoft.com/office/drawing/2015/06/chart">
                <c:ext xmlns:c15="http://schemas.microsoft.com/office/drawing/2012/chart" uri="{CE6537A1-D6FC-4f65-9D91-7224C49458BB}">
                  <c15:dlblFieldTable/>
                  <c15:showDataLabelsRange val="0"/>
                </c:ext>
                <c:ext xmlns:c16="http://schemas.microsoft.com/office/drawing/2014/chart" uri="{C3380CC4-5D6E-409C-BE32-E72D297353CC}">
                  <c16:uniqueId val="{00000002-2463-462F-B276-9BACEA239C62}"/>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l"/>
            <c:showLegendKey val="0"/>
            <c:showVal val="0"/>
            <c:showCatName val="0"/>
            <c:showSerName val="0"/>
            <c:showPercent val="0"/>
            <c:showBubbleSize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strRef>
              <c:f>faster!$A$2:$A$11</c:f>
              <c:strCache>
                <c:ptCount val="10"/>
                <c:pt idx="0">
                  <c:v>China</c:v>
                </c:pt>
                <c:pt idx="1">
                  <c:v>United States</c:v>
                </c:pt>
                <c:pt idx="2">
                  <c:v>Philippines</c:v>
                </c:pt>
                <c:pt idx="3">
                  <c:v>Japan</c:v>
                </c:pt>
                <c:pt idx="4">
                  <c:v>India</c:v>
                </c:pt>
                <c:pt idx="5">
                  <c:v>Iran</c:v>
                </c:pt>
                <c:pt idx="6">
                  <c:v>Bangladesh</c:v>
                </c:pt>
                <c:pt idx="7">
                  <c:v>Peru</c:v>
                </c:pt>
                <c:pt idx="8">
                  <c:v>Russia</c:v>
                </c:pt>
                <c:pt idx="9">
                  <c:v>Colombia</c:v>
                </c:pt>
              </c:strCache>
            </c:strRef>
          </c:xVal>
          <c:yVal>
            <c:numRef>
              <c:f>faster!$E$2:$E$11</c:f>
              <c:numCache>
                <c:formatCode>General</c:formatCode>
                <c:ptCount val="10"/>
                <c:pt idx="0">
                  <c:v>8.87047273559891E10</c:v>
                </c:pt>
                <c:pt idx="1">
                  <c:v>6.70819724765952E10</c:v>
                </c:pt>
                <c:pt idx="2">
                  <c:v>4.37286530389069E10</c:v>
                </c:pt>
                <c:pt idx="3">
                  <c:v>3.90800276954868E10</c:v>
                </c:pt>
                <c:pt idx="4">
                  <c:v>3.59376553797025E10</c:v>
                </c:pt>
                <c:pt idx="5">
                  <c:v>1.86595770427464E10</c:v>
                </c:pt>
                <c:pt idx="6">
                  <c:v>1.83328172267554E10</c:v>
                </c:pt>
                <c:pt idx="7">
                  <c:v>1.6283238656756E10</c:v>
                </c:pt>
                <c:pt idx="8">
                  <c:v>1.58676080977573E10</c:v>
                </c:pt>
                <c:pt idx="9">
                  <c:v>1.53289891169468E10</c:v>
                </c:pt>
              </c:numCache>
            </c:numRef>
          </c:yVal>
          <c:smooth val="0"/>
          <c:extLst xmlns:c16r2="http://schemas.microsoft.com/office/drawing/2015/06/chart">
            <c:ext xmlns:c16="http://schemas.microsoft.com/office/drawing/2014/chart" uri="{C3380CC4-5D6E-409C-BE32-E72D297353CC}">
              <c16:uniqueId val="{00000003-2463-462F-B276-9BACEA239C62}"/>
            </c:ext>
          </c:extLst>
        </c:ser>
        <c:ser>
          <c:idx val="3"/>
          <c:order val="2"/>
          <c:tx>
            <c:strRef>
              <c:f>faster!$F$1</c:f>
              <c:strCache>
                <c:ptCount val="1"/>
                <c:pt idx="0">
                  <c:v>3</c:v>
                </c:pt>
              </c:strCache>
            </c:strRef>
          </c:tx>
          <c:spPr>
            <a:ln w="19050" cap="rnd">
              <a:noFill/>
              <a:round/>
            </a:ln>
            <a:effectLst/>
          </c:spPr>
          <c:marker>
            <c:symbol val="circle"/>
            <c:size val="5"/>
            <c:spPr>
              <a:solidFill>
                <a:schemeClr val="accent1"/>
              </a:solidFill>
              <a:ln w="9525">
                <a:solidFill>
                  <a:schemeClr val="accent1"/>
                </a:solidFill>
              </a:ln>
              <a:effectLst/>
            </c:spPr>
          </c:marker>
          <c:dLbls>
            <c:dLbl>
              <c:idx val="0"/>
              <c:layout/>
              <c:tx>
                <c:rich>
                  <a:bodyPr/>
                  <a:lstStyle/>
                  <a:p>
                    <a:fld id="{377DA46B-1A09-4FE6-9C4C-905B34D1D9EF}" type="SERIESNAME">
                      <a:rPr lang="en-US"/>
                      <a:pPr/>
                      <a:t>[SERIES NAME]</a:t>
                    </a:fld>
                    <a:endParaRPr lang="en-US"/>
                  </a:p>
                </c:rich>
              </c:tx>
              <c:dLblPos val="l"/>
              <c:showLegendKey val="0"/>
              <c:showVal val="1"/>
              <c:showCatName val="0"/>
              <c:showSerName val="0"/>
              <c:showPercent val="0"/>
              <c:showBubbleSize val="0"/>
              <c:extLst xmlns:c16r2="http://schemas.microsoft.com/office/drawing/2015/06/chart">
                <c:ext xmlns:c15="http://schemas.microsoft.com/office/drawing/2012/chart" uri="{CE6537A1-D6FC-4f65-9D91-7224C49458BB}">
                  <c15:dlblFieldTable/>
                  <c15:showDataLabelsRange val="0"/>
                </c:ext>
                <c:ext xmlns:c16="http://schemas.microsoft.com/office/drawing/2014/chart" uri="{C3380CC4-5D6E-409C-BE32-E72D297353CC}">
                  <c16:uniqueId val="{00000004-2463-462F-B276-9BACEA239C62}"/>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l"/>
            <c:showLegendKey val="0"/>
            <c:showVal val="0"/>
            <c:showCatName val="0"/>
            <c:showSerName val="0"/>
            <c:showPercent val="0"/>
            <c:showBubbleSize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strRef>
              <c:f>faster!$A$2:$A$11</c:f>
              <c:strCache>
                <c:ptCount val="10"/>
                <c:pt idx="0">
                  <c:v>China</c:v>
                </c:pt>
                <c:pt idx="1">
                  <c:v>United States</c:v>
                </c:pt>
                <c:pt idx="2">
                  <c:v>Philippines</c:v>
                </c:pt>
                <c:pt idx="3">
                  <c:v>Japan</c:v>
                </c:pt>
                <c:pt idx="4">
                  <c:v>India</c:v>
                </c:pt>
                <c:pt idx="5">
                  <c:v>Iran</c:v>
                </c:pt>
                <c:pt idx="6">
                  <c:v>Bangladesh</c:v>
                </c:pt>
                <c:pt idx="7">
                  <c:v>Peru</c:v>
                </c:pt>
                <c:pt idx="8">
                  <c:v>Russia</c:v>
                </c:pt>
                <c:pt idx="9">
                  <c:v>Colombia</c:v>
                </c:pt>
              </c:strCache>
            </c:strRef>
          </c:xVal>
          <c:yVal>
            <c:numRef>
              <c:f>faster!$F$2:$F$11</c:f>
              <c:numCache>
                <c:formatCode>General</c:formatCode>
                <c:ptCount val="10"/>
                <c:pt idx="0">
                  <c:v>8.44284518828513E10</c:v>
                </c:pt>
                <c:pt idx="1">
                  <c:v>6.29497892083349E10</c:v>
                </c:pt>
                <c:pt idx="2">
                  <c:v>4.12548398921219E10</c:v>
                </c:pt>
                <c:pt idx="3">
                  <c:v>3.75051467692474E10</c:v>
                </c:pt>
                <c:pt idx="4">
                  <c:v>3.28448218202688E10</c:v>
                </c:pt>
                <c:pt idx="5">
                  <c:v>1.74775148324468E10</c:v>
                </c:pt>
                <c:pt idx="6">
                  <c:v>1.72645273820026E10</c:v>
                </c:pt>
                <c:pt idx="7">
                  <c:v>1.52398401812131E10</c:v>
                </c:pt>
                <c:pt idx="8">
                  <c:v>1.48361408022386E10</c:v>
                </c:pt>
                <c:pt idx="9">
                  <c:v>1.42911253584008E10</c:v>
                </c:pt>
              </c:numCache>
            </c:numRef>
          </c:yVal>
          <c:smooth val="0"/>
          <c:extLst xmlns:c16r2="http://schemas.microsoft.com/office/drawing/2015/06/chart">
            <c:ext xmlns:c16="http://schemas.microsoft.com/office/drawing/2014/chart" uri="{C3380CC4-5D6E-409C-BE32-E72D297353CC}">
              <c16:uniqueId val="{00000005-2463-462F-B276-9BACEA239C62}"/>
            </c:ext>
          </c:extLst>
        </c:ser>
        <c:ser>
          <c:idx val="4"/>
          <c:order val="3"/>
          <c:tx>
            <c:strRef>
              <c:f>faster!$G$1</c:f>
              <c:strCache>
                <c:ptCount val="1"/>
                <c:pt idx="0">
                  <c:v>2</c:v>
                </c:pt>
              </c:strCache>
            </c:strRef>
          </c:tx>
          <c:spPr>
            <a:ln w="19050" cap="rnd">
              <a:noFill/>
              <a:round/>
            </a:ln>
            <a:effectLst/>
          </c:spPr>
          <c:marker>
            <c:symbol val="circle"/>
            <c:size val="5"/>
            <c:spPr>
              <a:solidFill>
                <a:schemeClr val="accent1">
                  <a:shade val="82000"/>
                </a:schemeClr>
              </a:solidFill>
              <a:ln w="9525">
                <a:solidFill>
                  <a:schemeClr val="accent1">
                    <a:shade val="82000"/>
                  </a:schemeClr>
                </a:solidFill>
              </a:ln>
              <a:effectLst/>
            </c:spPr>
          </c:marker>
          <c:dLbls>
            <c:dLbl>
              <c:idx val="0"/>
              <c:layout/>
              <c:tx>
                <c:rich>
                  <a:bodyPr/>
                  <a:lstStyle/>
                  <a:p>
                    <a:fld id="{C493F8D8-B767-4B59-8162-E0BF0929046D}" type="SERIESNAME">
                      <a:rPr lang="en-US"/>
                      <a:pPr/>
                      <a:t>[SERIES NAME]</a:t>
                    </a:fld>
                    <a:endParaRPr lang="en-US"/>
                  </a:p>
                </c:rich>
              </c:tx>
              <c:dLblPos val="l"/>
              <c:showLegendKey val="0"/>
              <c:showVal val="1"/>
              <c:showCatName val="0"/>
              <c:showSerName val="0"/>
              <c:showPercent val="0"/>
              <c:showBubbleSize val="0"/>
              <c:extLst xmlns:c16r2="http://schemas.microsoft.com/office/drawing/2015/06/chart">
                <c:ext xmlns:c15="http://schemas.microsoft.com/office/drawing/2012/chart" uri="{CE6537A1-D6FC-4f65-9D91-7224C49458BB}">
                  <c15:dlblFieldTable/>
                  <c15:showDataLabelsRange val="0"/>
                </c:ext>
                <c:ext xmlns:c16="http://schemas.microsoft.com/office/drawing/2014/chart" uri="{C3380CC4-5D6E-409C-BE32-E72D297353CC}">
                  <c16:uniqueId val="{00000006-2463-462F-B276-9BACEA239C62}"/>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l"/>
            <c:showLegendKey val="0"/>
            <c:showVal val="0"/>
            <c:showCatName val="0"/>
            <c:showSerName val="0"/>
            <c:showPercent val="0"/>
            <c:showBubbleSize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strRef>
              <c:f>faster!$A$2:$A$11</c:f>
              <c:strCache>
                <c:ptCount val="10"/>
                <c:pt idx="0">
                  <c:v>China</c:v>
                </c:pt>
                <c:pt idx="1">
                  <c:v>United States</c:v>
                </c:pt>
                <c:pt idx="2">
                  <c:v>Philippines</c:v>
                </c:pt>
                <c:pt idx="3">
                  <c:v>Japan</c:v>
                </c:pt>
                <c:pt idx="4">
                  <c:v>India</c:v>
                </c:pt>
                <c:pt idx="5">
                  <c:v>Iran</c:v>
                </c:pt>
                <c:pt idx="6">
                  <c:v>Bangladesh</c:v>
                </c:pt>
                <c:pt idx="7">
                  <c:v>Peru</c:v>
                </c:pt>
                <c:pt idx="8">
                  <c:v>Russia</c:v>
                </c:pt>
                <c:pt idx="9">
                  <c:v>Colombia</c:v>
                </c:pt>
              </c:strCache>
            </c:strRef>
          </c:xVal>
          <c:yVal>
            <c:numRef>
              <c:f>faster!$G$2:$G$11</c:f>
              <c:numCache>
                <c:formatCode>General</c:formatCode>
                <c:ptCount val="10"/>
                <c:pt idx="0">
                  <c:v>8.00199268213255E10</c:v>
                </c:pt>
                <c:pt idx="1">
                  <c:v>5.86882398464712E10</c:v>
                </c:pt>
                <c:pt idx="2">
                  <c:v>3.86957144372783E10</c:v>
                </c:pt>
                <c:pt idx="3">
                  <c:v>3.58725891031718E10</c:v>
                </c:pt>
                <c:pt idx="4">
                  <c:v>2.96611255011183E10</c:v>
                </c:pt>
                <c:pt idx="5">
                  <c:v>1.62591431661731E10</c:v>
                </c:pt>
                <c:pt idx="6">
                  <c:v>1.61646312070781E10</c:v>
                </c:pt>
                <c:pt idx="7">
                  <c:v>1.41643708576741E10</c:v>
                </c:pt>
                <c:pt idx="8">
                  <c:v>1.37718616932893E10</c:v>
                </c:pt>
                <c:pt idx="9">
                  <c:v>1.32211725290304E10</c:v>
                </c:pt>
              </c:numCache>
            </c:numRef>
          </c:yVal>
          <c:smooth val="0"/>
          <c:extLst xmlns:c16r2="http://schemas.microsoft.com/office/drawing/2015/06/chart">
            <c:ext xmlns:c16="http://schemas.microsoft.com/office/drawing/2014/chart" uri="{C3380CC4-5D6E-409C-BE32-E72D297353CC}">
              <c16:uniqueId val="{00000007-2463-462F-B276-9BACEA239C62}"/>
            </c:ext>
          </c:extLst>
        </c:ser>
        <c:ser>
          <c:idx val="5"/>
          <c:order val="4"/>
          <c:tx>
            <c:strRef>
              <c:f>faster!$H$1</c:f>
              <c:strCache>
                <c:ptCount val="1"/>
                <c:pt idx="0">
                  <c:v>1</c:v>
                </c:pt>
              </c:strCache>
            </c:strRef>
          </c:tx>
          <c:spPr>
            <a:ln w="19050" cap="rnd">
              <a:noFill/>
              <a:round/>
            </a:ln>
            <a:effectLst/>
          </c:spPr>
          <c:marker>
            <c:symbol val="circle"/>
            <c:size val="5"/>
            <c:spPr>
              <a:solidFill>
                <a:schemeClr val="accent1">
                  <a:shade val="65000"/>
                </a:schemeClr>
              </a:solidFill>
              <a:ln w="9525">
                <a:solidFill>
                  <a:schemeClr val="accent1">
                    <a:shade val="65000"/>
                  </a:schemeClr>
                </a:solidFill>
              </a:ln>
              <a:effectLst/>
            </c:spPr>
          </c:marker>
          <c:dLbls>
            <c:dLbl>
              <c:idx val="0"/>
              <c:layout/>
              <c:dLblPos val="l"/>
              <c:showLegendKey val="0"/>
              <c:showVal val="0"/>
              <c:showCatName val="0"/>
              <c:showSerName val="1"/>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8-2463-462F-B276-9BACEA239C62}"/>
                </c:ext>
              </c:extLst>
            </c:dLbl>
            <c:spPr>
              <a:noFill/>
              <a:ln>
                <a:noFill/>
              </a:ln>
              <a:effectLst/>
            </c:spPr>
            <c:txPr>
              <a:bodyPr wrap="square" lIns="38100" tIns="19050" rIns="38100" bIns="19050" anchor="ctr">
                <a:spAutoFit/>
              </a:bodyPr>
              <a:lstStyle/>
              <a:p>
                <a:pPr>
                  <a:defRPr sz="900"/>
                </a:pPr>
                <a:endParaRPr lang="en-US"/>
              </a:p>
            </c:txPr>
            <c:showLegendKey val="0"/>
            <c:showVal val="0"/>
            <c:showCatName val="0"/>
            <c:showSerName val="0"/>
            <c:showPercent val="0"/>
            <c:showBubbleSize val="0"/>
            <c:extLst xmlns:c16r2="http://schemas.microsoft.com/office/drawing/2015/06/chart">
              <c:ext xmlns:c15="http://schemas.microsoft.com/office/drawing/2012/chart" uri="{CE6537A1-D6FC-4f65-9D91-7224C49458BB}">
                <c15:showLeaderLines val="1"/>
              </c:ext>
            </c:extLst>
          </c:dLbls>
          <c:xVal>
            <c:strRef>
              <c:f>faster!$A$2:$A$11</c:f>
              <c:strCache>
                <c:ptCount val="10"/>
                <c:pt idx="0">
                  <c:v>China</c:v>
                </c:pt>
                <c:pt idx="1">
                  <c:v>United States</c:v>
                </c:pt>
                <c:pt idx="2">
                  <c:v>Philippines</c:v>
                </c:pt>
                <c:pt idx="3">
                  <c:v>Japan</c:v>
                </c:pt>
                <c:pt idx="4">
                  <c:v>India</c:v>
                </c:pt>
                <c:pt idx="5">
                  <c:v>Iran</c:v>
                </c:pt>
                <c:pt idx="6">
                  <c:v>Bangladesh</c:v>
                </c:pt>
                <c:pt idx="7">
                  <c:v>Peru</c:v>
                </c:pt>
                <c:pt idx="8">
                  <c:v>Russia</c:v>
                </c:pt>
                <c:pt idx="9">
                  <c:v>Colombia</c:v>
                </c:pt>
              </c:strCache>
            </c:strRef>
          </c:xVal>
          <c:yVal>
            <c:numRef>
              <c:f>faster!$H$2:$H$11</c:f>
              <c:numCache>
                <c:formatCode>General</c:formatCode>
                <c:ptCount val="10"/>
                <c:pt idx="0">
                  <c:v>7.54727676825632E10</c:v>
                </c:pt>
                <c:pt idx="1">
                  <c:v>5.42908634264332E10</c:v>
                </c:pt>
                <c:pt idx="2">
                  <c:v>3.60466953321262E10</c:v>
                </c:pt>
                <c:pt idx="3">
                  <c:v>3.41791210960227E10</c:v>
                </c:pt>
                <c:pt idx="4">
                  <c:v>2.63823838928216E10</c:v>
                </c:pt>
                <c:pt idx="5">
                  <c:v>1.50027095276546E10</c:v>
                </c:pt>
                <c:pt idx="6">
                  <c:v>1.50316562696045E10</c:v>
                </c:pt>
                <c:pt idx="7">
                  <c:v>1.30552810258034E10</c:v>
                </c:pt>
                <c:pt idx="8">
                  <c:v>1.26731358902866E10</c:v>
                </c:pt>
                <c:pt idx="9">
                  <c:v>1.21175862753889E10</c:v>
                </c:pt>
              </c:numCache>
            </c:numRef>
          </c:yVal>
          <c:smooth val="0"/>
          <c:extLst xmlns:c16r2="http://schemas.microsoft.com/office/drawing/2015/06/chart">
            <c:ext xmlns:c16="http://schemas.microsoft.com/office/drawing/2014/chart" uri="{C3380CC4-5D6E-409C-BE32-E72D297353CC}">
              <c16:uniqueId val="{00000009-2463-462F-B276-9BACEA239C62}"/>
            </c:ext>
          </c:extLst>
        </c:ser>
        <c:ser>
          <c:idx val="0"/>
          <c:order val="5"/>
          <c:spPr>
            <a:ln w="25400" cap="rnd">
              <a:noFill/>
              <a:round/>
            </a:ln>
            <a:effectLst/>
          </c:spPr>
          <c:marker>
            <c:symbol val="circle"/>
            <c:size val="5"/>
            <c:spPr>
              <a:solidFill>
                <a:schemeClr val="bg1">
                  <a:alpha val="0"/>
                </a:schemeClr>
              </a:solidFill>
              <a:ln w="9525">
                <a:noFill/>
              </a:ln>
              <a:effectLst/>
            </c:spPr>
          </c:marker>
          <c:dLbls>
            <c:dLbl>
              <c:idx val="0"/>
              <c:layout/>
              <c:tx>
                <c:rich>
                  <a:bodyPr/>
                  <a:lstStyle/>
                  <a:p>
                    <a:fld id="{4FFABFC4-D2F0-4D34-AFCE-D36AC6ECF017}" type="CELLRANGE">
                      <a:rPr lang="en-US"/>
                      <a:pPr/>
                      <a:t>[CELLRANGE]</a:t>
                    </a:fld>
                    <a:endParaRPr lang="en-US"/>
                  </a:p>
                </c:rich>
              </c:tx>
              <c:dLblPos val="t"/>
              <c:showLegendKey val="0"/>
              <c:showVal val="0"/>
              <c:showCatName val="0"/>
              <c:showSerName val="0"/>
              <c:showPercent val="0"/>
              <c:showBubbleSize val="0"/>
              <c:extLst xmlns:c16r2="http://schemas.microsoft.com/office/drawing/2015/06/char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A-2463-462F-B276-9BACEA239C62}"/>
                </c:ext>
              </c:extLst>
            </c:dLbl>
            <c:dLbl>
              <c:idx val="1"/>
              <c:layout/>
              <c:tx>
                <c:rich>
                  <a:bodyPr/>
                  <a:lstStyle/>
                  <a:p>
                    <a:fld id="{3EC08B6A-B30E-4DD1-81B9-D3E4C9D48B4B}" type="CELLRANGE">
                      <a:rPr lang="en-US"/>
                      <a:pPr/>
                      <a:t>[CELLRANGE]</a:t>
                    </a:fld>
                    <a:endParaRPr lang="en-US"/>
                  </a:p>
                </c:rich>
              </c:tx>
              <c:dLblPos val="t"/>
              <c:showLegendKey val="0"/>
              <c:showVal val="0"/>
              <c:showCatName val="0"/>
              <c:showSerName val="0"/>
              <c:showPercent val="0"/>
              <c:showBubbleSize val="0"/>
              <c:extLst xmlns:c16r2="http://schemas.microsoft.com/office/drawing/2015/06/char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B-2463-462F-B276-9BACEA239C62}"/>
                </c:ext>
              </c:extLst>
            </c:dLbl>
            <c:dLbl>
              <c:idx val="2"/>
              <c:layout/>
              <c:tx>
                <c:rich>
                  <a:bodyPr/>
                  <a:lstStyle/>
                  <a:p>
                    <a:fld id="{9F212956-7F35-40E1-9F19-D9D8D2ECBDDB}" type="CELLRANGE">
                      <a:rPr lang="en-US"/>
                      <a:pPr/>
                      <a:t>[CELLRANGE]</a:t>
                    </a:fld>
                    <a:endParaRPr lang="en-US"/>
                  </a:p>
                </c:rich>
              </c:tx>
              <c:dLblPos val="t"/>
              <c:showLegendKey val="0"/>
              <c:showVal val="0"/>
              <c:showCatName val="0"/>
              <c:showSerName val="0"/>
              <c:showPercent val="0"/>
              <c:showBubbleSize val="0"/>
              <c:extLst xmlns:c16r2="http://schemas.microsoft.com/office/drawing/2015/06/char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C-2463-462F-B276-9BACEA239C62}"/>
                </c:ext>
              </c:extLst>
            </c:dLbl>
            <c:dLbl>
              <c:idx val="3"/>
              <c:layout/>
              <c:tx>
                <c:rich>
                  <a:bodyPr/>
                  <a:lstStyle/>
                  <a:p>
                    <a:fld id="{4B52B222-B3EB-4576-9992-DB42A2D39DEA}" type="CELLRANGE">
                      <a:rPr lang="en-US"/>
                      <a:pPr/>
                      <a:t>[CELLRANGE]</a:t>
                    </a:fld>
                    <a:endParaRPr lang="en-US"/>
                  </a:p>
                </c:rich>
              </c:tx>
              <c:dLblPos val="t"/>
              <c:showLegendKey val="0"/>
              <c:showVal val="0"/>
              <c:showCatName val="0"/>
              <c:showSerName val="0"/>
              <c:showPercent val="0"/>
              <c:showBubbleSize val="0"/>
              <c:extLst xmlns:c16r2="http://schemas.microsoft.com/office/drawing/2015/06/char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D-2463-462F-B276-9BACEA239C62}"/>
                </c:ext>
              </c:extLst>
            </c:dLbl>
            <c:dLbl>
              <c:idx val="4"/>
              <c:layout/>
              <c:tx>
                <c:rich>
                  <a:bodyPr/>
                  <a:lstStyle/>
                  <a:p>
                    <a:fld id="{775BA5CB-CBBA-439D-B888-9F44533FBF4B}" type="CELLRANGE">
                      <a:rPr lang="en-US"/>
                      <a:pPr/>
                      <a:t>[CELLRANGE]</a:t>
                    </a:fld>
                    <a:endParaRPr lang="en-US"/>
                  </a:p>
                </c:rich>
              </c:tx>
              <c:dLblPos val="t"/>
              <c:showLegendKey val="0"/>
              <c:showVal val="0"/>
              <c:showCatName val="0"/>
              <c:showSerName val="0"/>
              <c:showPercent val="0"/>
              <c:showBubbleSize val="0"/>
              <c:extLst xmlns:c16r2="http://schemas.microsoft.com/office/drawing/2015/06/char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E-2463-462F-B276-9BACEA239C62}"/>
                </c:ext>
              </c:extLst>
            </c:dLbl>
            <c:dLbl>
              <c:idx val="5"/>
              <c:layout/>
              <c:tx>
                <c:rich>
                  <a:bodyPr/>
                  <a:lstStyle/>
                  <a:p>
                    <a:fld id="{8F6EFD0F-D9B4-4C94-9F81-EFF42294F8DB}" type="CELLRANGE">
                      <a:rPr lang="en-US"/>
                      <a:pPr/>
                      <a:t>[CELLRANGE]</a:t>
                    </a:fld>
                    <a:endParaRPr lang="en-US"/>
                  </a:p>
                </c:rich>
              </c:tx>
              <c:dLblPos val="t"/>
              <c:showLegendKey val="0"/>
              <c:showVal val="0"/>
              <c:showCatName val="0"/>
              <c:showSerName val="0"/>
              <c:showPercent val="0"/>
              <c:showBubbleSize val="0"/>
              <c:extLst xmlns:c16r2="http://schemas.microsoft.com/office/drawing/2015/06/char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F-2463-462F-B276-9BACEA239C62}"/>
                </c:ext>
              </c:extLst>
            </c:dLbl>
            <c:dLbl>
              <c:idx val="6"/>
              <c:layout/>
              <c:tx>
                <c:rich>
                  <a:bodyPr/>
                  <a:lstStyle/>
                  <a:p>
                    <a:fld id="{BAE093A9-3BB5-4F62-AFE6-CE91D5B403DE}" type="CELLRANGE">
                      <a:rPr lang="en-US"/>
                      <a:pPr/>
                      <a:t>[CELLRANGE]</a:t>
                    </a:fld>
                    <a:endParaRPr lang="en-US"/>
                  </a:p>
                </c:rich>
              </c:tx>
              <c:dLblPos val="t"/>
              <c:showLegendKey val="0"/>
              <c:showVal val="0"/>
              <c:showCatName val="0"/>
              <c:showSerName val="0"/>
              <c:showPercent val="0"/>
              <c:showBubbleSize val="0"/>
              <c:extLst xmlns:c16r2="http://schemas.microsoft.com/office/drawing/2015/06/char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0-2463-462F-B276-9BACEA239C62}"/>
                </c:ext>
              </c:extLst>
            </c:dLbl>
            <c:dLbl>
              <c:idx val="7"/>
              <c:layout/>
              <c:tx>
                <c:rich>
                  <a:bodyPr/>
                  <a:lstStyle/>
                  <a:p>
                    <a:fld id="{20195985-7E74-42D4-957C-5A254E33C6AD}" type="CELLRANGE">
                      <a:rPr lang="en-US"/>
                      <a:pPr/>
                      <a:t>[CELLRANGE]</a:t>
                    </a:fld>
                    <a:endParaRPr lang="en-US"/>
                  </a:p>
                </c:rich>
              </c:tx>
              <c:dLblPos val="t"/>
              <c:showLegendKey val="0"/>
              <c:showVal val="0"/>
              <c:showCatName val="0"/>
              <c:showSerName val="0"/>
              <c:showPercent val="0"/>
              <c:showBubbleSize val="0"/>
              <c:extLst xmlns:c16r2="http://schemas.microsoft.com/office/drawing/2015/06/char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1-2463-462F-B276-9BACEA239C62}"/>
                </c:ext>
              </c:extLst>
            </c:dLbl>
            <c:dLbl>
              <c:idx val="8"/>
              <c:layout/>
              <c:tx>
                <c:rich>
                  <a:bodyPr/>
                  <a:lstStyle/>
                  <a:p>
                    <a:fld id="{2069A70E-04E3-4A40-A64D-A35453E09916}" type="CELLRANGE">
                      <a:rPr lang="en-US"/>
                      <a:pPr/>
                      <a:t>[CELLRANGE]</a:t>
                    </a:fld>
                    <a:endParaRPr lang="en-US"/>
                  </a:p>
                </c:rich>
              </c:tx>
              <c:dLblPos val="t"/>
              <c:showLegendKey val="0"/>
              <c:showVal val="0"/>
              <c:showCatName val="0"/>
              <c:showSerName val="0"/>
              <c:showPercent val="0"/>
              <c:showBubbleSize val="0"/>
              <c:extLst xmlns:c16r2="http://schemas.microsoft.com/office/drawing/2015/06/char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2-2463-462F-B276-9BACEA239C62}"/>
                </c:ext>
              </c:extLst>
            </c:dLbl>
            <c:dLbl>
              <c:idx val="9"/>
              <c:layout/>
              <c:tx>
                <c:rich>
                  <a:bodyPr/>
                  <a:lstStyle/>
                  <a:p>
                    <a:fld id="{281B0E6E-34F4-4A9E-848C-6527CD41FDFC}" type="CELLRANGE">
                      <a:rPr lang="en-US"/>
                      <a:pPr/>
                      <a:t>[CELLRANGE]</a:t>
                    </a:fld>
                    <a:endParaRPr lang="en-US"/>
                  </a:p>
                </c:rich>
              </c:tx>
              <c:dLblPos val="t"/>
              <c:showLegendKey val="0"/>
              <c:showVal val="0"/>
              <c:showCatName val="0"/>
              <c:showSerName val="0"/>
              <c:showPercent val="0"/>
              <c:showBubbleSize val="0"/>
              <c:extLst xmlns:c16r2="http://schemas.microsoft.com/office/drawing/2015/06/char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3-2463-462F-B276-9BACEA239C62}"/>
                </c:ext>
              </c:extLst>
            </c:dLbl>
            <c:numFmt formatCode="0%" sourceLinked="0"/>
            <c:spPr>
              <a:noFill/>
              <a:ln>
                <a:noFill/>
              </a:ln>
              <a:effectLst/>
            </c:spPr>
            <c:txPr>
              <a:bodyPr rot="0" spcFirstLastPara="1" vertOverflow="ellipsis" vert="horz" wrap="square" lIns="38100" tIns="0" rIns="38100" bIns="19050" anchor="ctr" anchorCtr="1">
                <a:spAutoFit/>
              </a:bodyPr>
              <a:lstStyle/>
              <a:p>
                <a:pPr>
                  <a:defRPr sz="900" b="1" i="0" u="none" strike="noStrike" kern="1200" baseline="0">
                    <a:solidFill>
                      <a:schemeClr val="accent1"/>
                    </a:solidFill>
                    <a:latin typeface="+mn-lt"/>
                    <a:ea typeface="+mn-ea"/>
                    <a:cs typeface="+mn-cs"/>
                  </a:defRPr>
                </a:pPr>
                <a:endParaRPr lang="en-US"/>
              </a:p>
            </c:txPr>
            <c:dLblPos val="t"/>
            <c:showLegendKey val="0"/>
            <c:showVal val="0"/>
            <c:showCatName val="0"/>
            <c:showSerName val="0"/>
            <c:showPercent val="0"/>
            <c:showBubbleSize val="0"/>
            <c:extLst xmlns:c16r2="http://schemas.microsoft.com/office/drawing/2015/06/chart">
              <c:ext xmlns:c15="http://schemas.microsoft.com/office/drawing/2012/chart" uri="{CE6537A1-D6FC-4f65-9D91-7224C49458BB}">
                <c15:spPr xmlns:c15="http://schemas.microsoft.com/office/drawing/2012/chart">
                  <a:prstGeom prst="rect">
                    <a:avLst/>
                  </a:prstGeom>
                </c15:spPr>
                <c15:showDataLabelsRange val="1"/>
                <c15:showLeaderLines val="1"/>
                <c15:leaderLines>
                  <c:spPr>
                    <a:ln w="9525" cap="flat" cmpd="sng" algn="ctr">
                      <a:solidFill>
                        <a:schemeClr val="tx1">
                          <a:lumMod val="35000"/>
                          <a:lumOff val="65000"/>
                        </a:schemeClr>
                      </a:solidFill>
                      <a:round/>
                    </a:ln>
                    <a:effectLst/>
                  </c:spPr>
                </c15:leaderLines>
              </c:ext>
            </c:extLst>
          </c:dLbls>
          <c:xVal>
            <c:strRef>
              <c:f>faster!$A$2:$A$11</c:f>
              <c:strCache>
                <c:ptCount val="10"/>
                <c:pt idx="0">
                  <c:v>China</c:v>
                </c:pt>
                <c:pt idx="1">
                  <c:v>United States</c:v>
                </c:pt>
                <c:pt idx="2">
                  <c:v>Philippines</c:v>
                </c:pt>
                <c:pt idx="3">
                  <c:v>Japan</c:v>
                </c:pt>
                <c:pt idx="4">
                  <c:v>India</c:v>
                </c:pt>
                <c:pt idx="5">
                  <c:v>Iran</c:v>
                </c:pt>
                <c:pt idx="6">
                  <c:v>Bangladesh</c:v>
                </c:pt>
                <c:pt idx="7">
                  <c:v>Peru</c:v>
                </c:pt>
                <c:pt idx="8">
                  <c:v>Russia</c:v>
                </c:pt>
                <c:pt idx="9">
                  <c:v>Colombia</c:v>
                </c:pt>
              </c:strCache>
            </c:strRef>
          </c:xVal>
          <c:yVal>
            <c:numRef>
              <c:f>faster!$B$2:$B$11</c:f>
              <c:numCache>
                <c:formatCode>General</c:formatCode>
                <c:ptCount val="10"/>
                <c:pt idx="0">
                  <c:v>9.56403857768812E10</c:v>
                </c:pt>
                <c:pt idx="1">
                  <c:v>7.32235601702221E10</c:v>
                </c:pt>
                <c:pt idx="2">
                  <c:v>4.75050695174789E10</c:v>
                </c:pt>
                <c:pt idx="3">
                  <c:v>4.18182474041354E10</c:v>
                </c:pt>
                <c:pt idx="4">
                  <c:v>4.0111867237003E10</c:v>
                </c:pt>
                <c:pt idx="5">
                  <c:v>2.04011829542737E10</c:v>
                </c:pt>
                <c:pt idx="6">
                  <c:v>1.99520113017093E10</c:v>
                </c:pt>
                <c:pt idx="7">
                  <c:v>1.78149003006365E10</c:v>
                </c:pt>
                <c:pt idx="8">
                  <c:v>1.73738282193028E10</c:v>
                </c:pt>
                <c:pt idx="9">
                  <c:v>1.68262997599552E10</c:v>
                </c:pt>
              </c:numCache>
            </c:numRef>
          </c:yVal>
          <c:smooth val="0"/>
          <c:extLst xmlns:c16r2="http://schemas.microsoft.com/office/drawing/2015/06/chart">
            <c:ext xmlns:c15="http://schemas.microsoft.com/office/drawing/2012/chart" uri="{02D57815-91ED-43cb-92C2-25804820EDAC}">
              <c15:datalabelsRange>
                <c15:f>faster!$I$2:$I$13</c15:f>
                <c15:dlblRangeCache>
                  <c:ptCount val="12"/>
                  <c:pt idx="0">
                    <c:v>19%</c:v>
                  </c:pt>
                  <c:pt idx="1">
                    <c:v>24%</c:v>
                  </c:pt>
                  <c:pt idx="2">
                    <c:v>22%</c:v>
                  </c:pt>
                  <c:pt idx="3">
                    <c:v>16%</c:v>
                  </c:pt>
                  <c:pt idx="4">
                    <c:v>32%</c:v>
                  </c:pt>
                  <c:pt idx="5">
                    <c:v>24%</c:v>
                  </c:pt>
                  <c:pt idx="6">
                    <c:v>22%</c:v>
                  </c:pt>
                  <c:pt idx="7">
                    <c:v>25%</c:v>
                  </c:pt>
                  <c:pt idx="8">
                    <c:v>25%</c:v>
                  </c:pt>
                  <c:pt idx="9">
                    <c:v>26%</c:v>
                  </c:pt>
                  <c:pt idx="10">
                    <c:v>17%</c:v>
                  </c:pt>
                  <c:pt idx="11">
                    <c:v>18%</c:v>
                  </c:pt>
                </c15:dlblRangeCache>
              </c15:datalabelsRange>
            </c:ext>
            <c:ext xmlns:c16="http://schemas.microsoft.com/office/drawing/2014/chart" uri="{C3380CC4-5D6E-409C-BE32-E72D297353CC}">
              <c16:uniqueId val="{00000014-2463-462F-B276-9BACEA239C62}"/>
            </c:ext>
          </c:extLst>
        </c:ser>
        <c:ser>
          <c:idx val="6"/>
          <c:order val="6"/>
          <c:spPr>
            <a:ln w="25400" cap="rnd">
              <a:noFill/>
              <a:round/>
            </a:ln>
            <a:effectLst/>
          </c:spPr>
          <c:marker>
            <c:spPr>
              <a:noFill/>
              <a:ln>
                <a:noFill/>
              </a:ln>
            </c:spPr>
          </c:marker>
          <c:dLbls>
            <c:spPr>
              <a:noFill/>
              <a:ln>
                <a:noFill/>
              </a:ln>
              <a:effectLst/>
            </c:spPr>
            <c:txPr>
              <a:bodyPr rot="-540000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
            <c:showLegendKey val="0"/>
            <c:showVal val="0"/>
            <c:showCatName val="1"/>
            <c:showSerName val="0"/>
            <c:showPercent val="0"/>
            <c:showBubbleSize val="0"/>
            <c:showLeaderLines val="0"/>
            <c:extLst xmlns:c16r2="http://schemas.microsoft.com/office/drawing/2015/06/chart">
              <c:ext xmlns:c15="http://schemas.microsoft.com/office/drawing/2012/chart" uri="{CE6537A1-D6FC-4f65-9D91-7224C49458BB}">
                <c15:showLeaderLines val="0"/>
              </c:ext>
            </c:extLst>
          </c:dLbls>
          <c:xVal>
            <c:strRef>
              <c:f>faster!$A$2:$A$11</c:f>
              <c:strCache>
                <c:ptCount val="10"/>
                <c:pt idx="0">
                  <c:v>China</c:v>
                </c:pt>
                <c:pt idx="1">
                  <c:v>United States</c:v>
                </c:pt>
                <c:pt idx="2">
                  <c:v>Philippines</c:v>
                </c:pt>
                <c:pt idx="3">
                  <c:v>Japan</c:v>
                </c:pt>
                <c:pt idx="4">
                  <c:v>India</c:v>
                </c:pt>
                <c:pt idx="5">
                  <c:v>Iran</c:v>
                </c:pt>
                <c:pt idx="6">
                  <c:v>Bangladesh</c:v>
                </c:pt>
                <c:pt idx="7">
                  <c:v>Peru</c:v>
                </c:pt>
                <c:pt idx="8">
                  <c:v>Russia</c:v>
                </c:pt>
                <c:pt idx="9">
                  <c:v>Colombia</c:v>
                </c:pt>
              </c:strCache>
            </c:strRef>
          </c:xVal>
          <c:yVal>
            <c:numRef>
              <c:f>faster!$C$2:$C$11</c:f>
              <c:numCache>
                <c:formatCode>General</c:formatCode>
                <c:ptCount val="10"/>
                <c:pt idx="0">
                  <c:v>6.79254909143069E10</c:v>
                </c:pt>
                <c:pt idx="1">
                  <c:v>4.88617770837899E10</c:v>
                </c:pt>
                <c:pt idx="2">
                  <c:v>3.24420257989136E10</c:v>
                </c:pt>
                <c:pt idx="3">
                  <c:v>3.07612089864204E10</c:v>
                </c:pt>
                <c:pt idx="4">
                  <c:v>2.37441455035394E10</c:v>
                </c:pt>
                <c:pt idx="5">
                  <c:v>1.35024385748891E10</c:v>
                </c:pt>
                <c:pt idx="6">
                  <c:v>1.35284906426441E10</c:v>
                </c:pt>
                <c:pt idx="7">
                  <c:v>1.17497529232231E10</c:v>
                </c:pt>
                <c:pt idx="8">
                  <c:v>1.14058223012579E10</c:v>
                </c:pt>
                <c:pt idx="9">
                  <c:v>1.090582764785E10</c:v>
                </c:pt>
              </c:numCache>
            </c:numRef>
          </c:yVal>
          <c:smooth val="0"/>
          <c:extLst xmlns:c16r2="http://schemas.microsoft.com/office/drawing/2015/06/chart">
            <c:ext xmlns:c16="http://schemas.microsoft.com/office/drawing/2014/chart" uri="{C3380CC4-5D6E-409C-BE32-E72D297353CC}">
              <c16:uniqueId val="{00000015-2463-462F-B276-9BACEA239C62}"/>
            </c:ext>
          </c:extLst>
        </c:ser>
        <c:dLbls>
          <c:showLegendKey val="0"/>
          <c:showVal val="0"/>
          <c:showCatName val="0"/>
          <c:showSerName val="0"/>
          <c:showPercent val="0"/>
          <c:showBubbleSize val="0"/>
        </c:dLbls>
        <c:axId val="-2132699352"/>
        <c:axId val="-2132702056"/>
      </c:scatterChart>
      <c:valAx>
        <c:axId val="-2132699352"/>
        <c:scaling>
          <c:orientation val="minMax"/>
        </c:scaling>
        <c:delete val="1"/>
        <c:axPos val="b"/>
        <c:numFmt formatCode="General" sourceLinked="1"/>
        <c:majorTickMark val="out"/>
        <c:minorTickMark val="none"/>
        <c:tickLblPos val="nextTo"/>
        <c:crossAx val="-2132702056"/>
        <c:crosses val="autoZero"/>
        <c:crossBetween val="midCat"/>
      </c:valAx>
      <c:valAx>
        <c:axId val="-2132702056"/>
        <c:scaling>
          <c:orientation val="minMax"/>
        </c:scaling>
        <c:delete val="0"/>
        <c:axPos val="l"/>
        <c:title>
          <c:tx>
            <c:rich>
              <a:bodyPr/>
              <a:lstStyle/>
              <a:p>
                <a:pPr>
                  <a:defRPr/>
                </a:pPr>
                <a:r>
                  <a:rPr lang="en-US"/>
                  <a:t>Average </a:t>
                </a:r>
                <a:r>
                  <a:rPr lang="en-US" sz="1000" b="1" i="0" u="none" strike="noStrike" kern="1200" baseline="0">
                    <a:solidFill>
                      <a:sysClr val="windowText" lastClr="000000"/>
                    </a:solidFill>
                    <a:latin typeface="+mn-lt"/>
                    <a:ea typeface="+mn-ea"/>
                    <a:cs typeface="+mn-cs"/>
                  </a:rPr>
                  <a:t>well-being</a:t>
                </a:r>
                <a:r>
                  <a:rPr lang="en-US"/>
                  <a:t> loss (US$) </a:t>
                </a:r>
              </a:p>
            </c:rich>
          </c:tx>
          <c:layout/>
          <c:overlay val="0"/>
        </c:title>
        <c:numFmt formatCode="#0,,,\ &quot;bn&quot;" sourceLinked="0"/>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2699352"/>
        <c:crosses val="autoZero"/>
        <c:crossBetween val="midCat"/>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autoTitleDeleted val="1"/>
    <c:plotArea>
      <c:layout>
        <c:manualLayout>
          <c:layoutTarget val="inner"/>
          <c:xMode val="edge"/>
          <c:yMode val="edge"/>
          <c:x val="0.142029547442933"/>
          <c:y val="0.0431372549019608"/>
          <c:w val="0.857970452557067"/>
          <c:h val="0.840410469524643"/>
        </c:manualLayout>
      </c:layout>
      <c:barChart>
        <c:barDir val="col"/>
        <c:grouping val="clustered"/>
        <c:varyColors val="0"/>
        <c:ser>
          <c:idx val="5"/>
          <c:order val="0"/>
          <c:tx>
            <c:strRef>
              <c:f>faster!$AO$1</c:f>
              <c:strCache>
                <c:ptCount val="1"/>
                <c:pt idx="0">
                  <c:v>dWtot_currency_13</c:v>
                </c:pt>
              </c:strCache>
            </c:strRef>
          </c:tx>
          <c:spPr>
            <a:solidFill>
              <a:schemeClr val="accent1">
                <a:lumMod val="50000"/>
              </a:schemeClr>
            </a:solidFill>
            <a:ln w="19050" cap="rnd">
              <a:noFill/>
              <a:round/>
            </a:ln>
            <a:effectLst/>
          </c:spPr>
          <c:invertIfNegative val="0"/>
          <c:cat>
            <c:strRef>
              <c:f>faster!$U$3:$U$12</c:f>
              <c:strCache>
                <c:ptCount val="10"/>
                <c:pt idx="0">
                  <c:v>Trinidad &amp; Tobago</c:v>
                </c:pt>
                <c:pt idx="1">
                  <c:v>Antigua &amp; Barbuda</c:v>
                </c:pt>
                <c:pt idx="2">
                  <c:v>Fiji</c:v>
                </c:pt>
                <c:pt idx="3">
                  <c:v>Vanuatu</c:v>
                </c:pt>
                <c:pt idx="4">
                  <c:v>Solomon Is.</c:v>
                </c:pt>
                <c:pt idx="5">
                  <c:v>St. Lucia</c:v>
                </c:pt>
                <c:pt idx="6">
                  <c:v>Dominica</c:v>
                </c:pt>
                <c:pt idx="7">
                  <c:v>Tonga</c:v>
                </c:pt>
                <c:pt idx="8">
                  <c:v>Maldives</c:v>
                </c:pt>
                <c:pt idx="9">
                  <c:v>Kiribati</c:v>
                </c:pt>
              </c:strCache>
            </c:strRef>
          </c:cat>
          <c:val>
            <c:numRef>
              <c:f>faster!$AO$5:$AO$14</c:f>
              <c:numCache>
                <c:formatCode>0%</c:formatCode>
                <c:ptCount val="10"/>
                <c:pt idx="0">
                  <c:v>-0.540067030501325</c:v>
                </c:pt>
                <c:pt idx="1">
                  <c:v>-0.494333481152078</c:v>
                </c:pt>
                <c:pt idx="2">
                  <c:v>-0.469500528937165</c:v>
                </c:pt>
                <c:pt idx="3">
                  <c:v>-0.465409274811327</c:v>
                </c:pt>
                <c:pt idx="4">
                  <c:v>-0.459176579426552</c:v>
                </c:pt>
                <c:pt idx="5">
                  <c:v>-0.448762047965767</c:v>
                </c:pt>
                <c:pt idx="6">
                  <c:v>-0.422225867290933</c:v>
                </c:pt>
                <c:pt idx="7">
                  <c:v>-0.413357367239088</c:v>
                </c:pt>
                <c:pt idx="8">
                  <c:v>-0.407620225410239</c:v>
                </c:pt>
                <c:pt idx="9">
                  <c:v>-0.40477757132779</c:v>
                </c:pt>
              </c:numCache>
            </c:numRef>
          </c:val>
          <c:extLst xmlns:c16r2="http://schemas.microsoft.com/office/drawing/2015/06/chart">
            <c:ext xmlns:c16="http://schemas.microsoft.com/office/drawing/2014/chart" uri="{C3380CC4-5D6E-409C-BE32-E72D297353CC}">
              <c16:uniqueId val="{00000000-D4F6-4CB2-896D-041FEC3DAD92}"/>
            </c:ext>
          </c:extLst>
        </c:ser>
        <c:dLbls>
          <c:showLegendKey val="0"/>
          <c:showVal val="0"/>
          <c:showCatName val="0"/>
          <c:showSerName val="0"/>
          <c:showPercent val="0"/>
          <c:showBubbleSize val="0"/>
        </c:dLbls>
        <c:gapWidth val="84"/>
        <c:axId val="-2132766904"/>
        <c:axId val="-2132770216"/>
      </c:barChart>
      <c:scatterChart>
        <c:scatterStyle val="lineMarker"/>
        <c:varyColors val="0"/>
        <c:ser>
          <c:idx val="0"/>
          <c:order val="1"/>
          <c:spPr>
            <a:ln w="25400" cap="rnd">
              <a:noFill/>
              <a:round/>
            </a:ln>
            <a:effectLst/>
          </c:spPr>
          <c:marker>
            <c:symbol val="circle"/>
            <c:size val="5"/>
            <c:spPr>
              <a:solidFill>
                <a:schemeClr val="bg1">
                  <a:alpha val="0"/>
                </a:schemeClr>
              </a:solidFill>
              <a:ln w="9525">
                <a:noFill/>
              </a:ln>
              <a:effectLst/>
            </c:spPr>
          </c:marker>
          <c:dLbls>
            <c:dLbl>
              <c:idx val="0"/>
              <c:layout/>
              <c:tx>
                <c:rich>
                  <a:bodyPr/>
                  <a:lstStyle/>
                  <a:p>
                    <a:fld id="{94A1FCA4-2120-4F38-8071-C602A6B0F8AA}" type="CELLRANGE">
                      <a:rPr lang="en-US"/>
                      <a:pPr/>
                      <a:t>[CELLRANGE]</a:t>
                    </a:fld>
                    <a:endParaRPr lang="en-US"/>
                  </a:p>
                </c:rich>
              </c:tx>
              <c:dLblPos val="t"/>
              <c:showLegendKey val="0"/>
              <c:showVal val="0"/>
              <c:showCatName val="0"/>
              <c:showSerName val="0"/>
              <c:showPercent val="0"/>
              <c:showBubbleSize val="0"/>
              <c:extLst xmlns:c16r2="http://schemas.microsoft.com/office/drawing/2015/06/char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1-D4F6-4CB2-896D-041FEC3DAD92}"/>
                </c:ext>
              </c:extLst>
            </c:dLbl>
            <c:dLbl>
              <c:idx val="1"/>
              <c:layout/>
              <c:tx>
                <c:rich>
                  <a:bodyPr/>
                  <a:lstStyle/>
                  <a:p>
                    <a:fld id="{FE2AA66A-6B5F-4B16-9613-1C012E84BE42}" type="CELLRANGE">
                      <a:rPr lang="en-US"/>
                      <a:pPr/>
                      <a:t>[CELLRANGE]</a:t>
                    </a:fld>
                    <a:endParaRPr lang="en-US"/>
                  </a:p>
                </c:rich>
              </c:tx>
              <c:dLblPos val="t"/>
              <c:showLegendKey val="0"/>
              <c:showVal val="0"/>
              <c:showCatName val="0"/>
              <c:showSerName val="0"/>
              <c:showPercent val="0"/>
              <c:showBubbleSize val="0"/>
              <c:extLst xmlns:c16r2="http://schemas.microsoft.com/office/drawing/2015/06/char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2-D4F6-4CB2-896D-041FEC3DAD92}"/>
                </c:ext>
              </c:extLst>
            </c:dLbl>
            <c:dLbl>
              <c:idx val="2"/>
              <c:layout/>
              <c:tx>
                <c:rich>
                  <a:bodyPr/>
                  <a:lstStyle/>
                  <a:p>
                    <a:fld id="{3FB4514A-6D04-4A70-92DD-DE588AE4DC07}" type="CELLRANGE">
                      <a:rPr lang="en-US"/>
                      <a:pPr/>
                      <a:t>[CELLRANGE]</a:t>
                    </a:fld>
                    <a:endParaRPr lang="en-US"/>
                  </a:p>
                </c:rich>
              </c:tx>
              <c:dLblPos val="t"/>
              <c:showLegendKey val="0"/>
              <c:showVal val="0"/>
              <c:showCatName val="0"/>
              <c:showSerName val="0"/>
              <c:showPercent val="0"/>
              <c:showBubbleSize val="0"/>
              <c:extLst xmlns:c16r2="http://schemas.microsoft.com/office/drawing/2015/06/char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3-D4F6-4CB2-896D-041FEC3DAD92}"/>
                </c:ext>
              </c:extLst>
            </c:dLbl>
            <c:dLbl>
              <c:idx val="3"/>
              <c:layout/>
              <c:tx>
                <c:rich>
                  <a:bodyPr/>
                  <a:lstStyle/>
                  <a:p>
                    <a:fld id="{B0B7DFE0-15E3-4C74-8978-C74BE3C7E3CE}" type="CELLRANGE">
                      <a:rPr lang="en-US"/>
                      <a:pPr/>
                      <a:t>[CELLRANGE]</a:t>
                    </a:fld>
                    <a:endParaRPr lang="en-US"/>
                  </a:p>
                </c:rich>
              </c:tx>
              <c:dLblPos val="t"/>
              <c:showLegendKey val="0"/>
              <c:showVal val="0"/>
              <c:showCatName val="0"/>
              <c:showSerName val="0"/>
              <c:showPercent val="0"/>
              <c:showBubbleSize val="0"/>
              <c:extLst xmlns:c16r2="http://schemas.microsoft.com/office/drawing/2015/06/char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4-D4F6-4CB2-896D-041FEC3DAD92}"/>
                </c:ext>
              </c:extLst>
            </c:dLbl>
            <c:dLbl>
              <c:idx val="4"/>
              <c:layout/>
              <c:tx>
                <c:rich>
                  <a:bodyPr/>
                  <a:lstStyle/>
                  <a:p>
                    <a:fld id="{D16EFA30-C853-44B6-9E88-872AF75D7BDD}" type="CELLRANGE">
                      <a:rPr lang="en-US"/>
                      <a:pPr/>
                      <a:t>[CELLRANGE]</a:t>
                    </a:fld>
                    <a:endParaRPr lang="en-US"/>
                  </a:p>
                </c:rich>
              </c:tx>
              <c:dLblPos val="t"/>
              <c:showLegendKey val="0"/>
              <c:showVal val="0"/>
              <c:showCatName val="0"/>
              <c:showSerName val="0"/>
              <c:showPercent val="0"/>
              <c:showBubbleSize val="0"/>
              <c:extLst xmlns:c16r2="http://schemas.microsoft.com/office/drawing/2015/06/char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5-D4F6-4CB2-896D-041FEC3DAD92}"/>
                </c:ext>
              </c:extLst>
            </c:dLbl>
            <c:dLbl>
              <c:idx val="5"/>
              <c:layout/>
              <c:tx>
                <c:rich>
                  <a:bodyPr/>
                  <a:lstStyle/>
                  <a:p>
                    <a:fld id="{C2894F60-B250-4049-B2FA-2862334C9F09}" type="CELLRANGE">
                      <a:rPr lang="en-US"/>
                      <a:pPr/>
                      <a:t>[CELLRANGE]</a:t>
                    </a:fld>
                    <a:endParaRPr lang="en-US"/>
                  </a:p>
                </c:rich>
              </c:tx>
              <c:dLblPos val="t"/>
              <c:showLegendKey val="0"/>
              <c:showVal val="0"/>
              <c:showCatName val="0"/>
              <c:showSerName val="0"/>
              <c:showPercent val="0"/>
              <c:showBubbleSize val="0"/>
              <c:extLst xmlns:c16r2="http://schemas.microsoft.com/office/drawing/2015/06/char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6-D4F6-4CB2-896D-041FEC3DAD92}"/>
                </c:ext>
              </c:extLst>
            </c:dLbl>
            <c:dLbl>
              <c:idx val="6"/>
              <c:layout/>
              <c:tx>
                <c:rich>
                  <a:bodyPr/>
                  <a:lstStyle/>
                  <a:p>
                    <a:fld id="{FE70F7E0-4CDD-4F6D-85AC-DAB85B316DBB}" type="CELLRANGE">
                      <a:rPr lang="en-US"/>
                      <a:pPr/>
                      <a:t>[CELLRANGE]</a:t>
                    </a:fld>
                    <a:endParaRPr lang="en-US"/>
                  </a:p>
                </c:rich>
              </c:tx>
              <c:dLblPos val="t"/>
              <c:showLegendKey val="0"/>
              <c:showVal val="0"/>
              <c:showCatName val="0"/>
              <c:showSerName val="0"/>
              <c:showPercent val="0"/>
              <c:showBubbleSize val="0"/>
              <c:extLst xmlns:c16r2="http://schemas.microsoft.com/office/drawing/2015/06/char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7-D4F6-4CB2-896D-041FEC3DAD92}"/>
                </c:ext>
              </c:extLst>
            </c:dLbl>
            <c:dLbl>
              <c:idx val="7"/>
              <c:layout/>
              <c:tx>
                <c:rich>
                  <a:bodyPr/>
                  <a:lstStyle/>
                  <a:p>
                    <a:fld id="{6BF3E5AC-0EDA-4B95-88BC-7FBC1E77EBA2}" type="CELLRANGE">
                      <a:rPr lang="en-US"/>
                      <a:pPr/>
                      <a:t>[CELLRANGE]</a:t>
                    </a:fld>
                    <a:endParaRPr lang="en-US"/>
                  </a:p>
                </c:rich>
              </c:tx>
              <c:dLblPos val="t"/>
              <c:showLegendKey val="0"/>
              <c:showVal val="0"/>
              <c:showCatName val="0"/>
              <c:showSerName val="0"/>
              <c:showPercent val="0"/>
              <c:showBubbleSize val="0"/>
              <c:extLst xmlns:c16r2="http://schemas.microsoft.com/office/drawing/2015/06/char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8-D4F6-4CB2-896D-041FEC3DAD92}"/>
                </c:ext>
              </c:extLst>
            </c:dLbl>
            <c:dLbl>
              <c:idx val="8"/>
              <c:layout/>
              <c:tx>
                <c:rich>
                  <a:bodyPr/>
                  <a:lstStyle/>
                  <a:p>
                    <a:fld id="{2F349A02-29E3-4CFA-B191-5ED64A21BC86}" type="CELLRANGE">
                      <a:rPr lang="en-US"/>
                      <a:pPr/>
                      <a:t>[CELLRANGE]</a:t>
                    </a:fld>
                    <a:endParaRPr lang="en-US"/>
                  </a:p>
                </c:rich>
              </c:tx>
              <c:dLblPos val="t"/>
              <c:showLegendKey val="0"/>
              <c:showVal val="0"/>
              <c:showCatName val="0"/>
              <c:showSerName val="0"/>
              <c:showPercent val="0"/>
              <c:showBubbleSize val="0"/>
              <c:extLst xmlns:c16r2="http://schemas.microsoft.com/office/drawing/2015/06/char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9-D4F6-4CB2-896D-041FEC3DAD92}"/>
                </c:ext>
              </c:extLst>
            </c:dLbl>
            <c:dLbl>
              <c:idx val="9"/>
              <c:layout/>
              <c:tx>
                <c:rich>
                  <a:bodyPr/>
                  <a:lstStyle/>
                  <a:p>
                    <a:fld id="{D7386AFA-4C93-4B84-BDDE-15F05EBB2BCD}" type="CELLRANGE">
                      <a:rPr lang="en-US"/>
                      <a:pPr/>
                      <a:t>[CELLRANGE]</a:t>
                    </a:fld>
                    <a:endParaRPr lang="en-US"/>
                  </a:p>
                </c:rich>
              </c:tx>
              <c:dLblPos val="t"/>
              <c:showLegendKey val="0"/>
              <c:showVal val="0"/>
              <c:showCatName val="0"/>
              <c:showSerName val="0"/>
              <c:showPercent val="0"/>
              <c:showBubbleSize val="0"/>
              <c:extLst xmlns:c16r2="http://schemas.microsoft.com/office/drawing/2015/06/char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A-D4F6-4CB2-896D-041FEC3DAD92}"/>
                </c:ext>
              </c:extLst>
            </c:dLbl>
            <c:numFmt formatCode="0%" sourceLinked="0"/>
            <c:spPr>
              <a:noFill/>
              <a:ln>
                <a:noFill/>
              </a:ln>
              <a:effectLst/>
            </c:spPr>
            <c:txPr>
              <a:bodyPr rot="0" spcFirstLastPara="1" vertOverflow="ellipsis" vert="horz" wrap="square" lIns="38100" tIns="0" rIns="38100" bIns="19050" anchor="ctr" anchorCtr="1">
                <a:spAutoFit/>
              </a:bodyPr>
              <a:lstStyle/>
              <a:p>
                <a:pPr>
                  <a:defRPr sz="900" b="1" i="0" u="none" strike="noStrike" kern="1200" baseline="0">
                    <a:solidFill>
                      <a:schemeClr val="bg1"/>
                    </a:solidFill>
                    <a:latin typeface="+mn-lt"/>
                    <a:ea typeface="+mn-ea"/>
                    <a:cs typeface="+mn-cs"/>
                  </a:defRPr>
                </a:pPr>
                <a:endParaRPr lang="en-US"/>
              </a:p>
            </c:txPr>
            <c:dLblPos val="t"/>
            <c:showLegendKey val="0"/>
            <c:showVal val="0"/>
            <c:showCatName val="0"/>
            <c:showSerName val="0"/>
            <c:showPercent val="0"/>
            <c:showBubbleSize val="0"/>
            <c:extLst xmlns:c16r2="http://schemas.microsoft.com/office/drawing/2015/06/chart">
              <c:ext xmlns:c15="http://schemas.microsoft.com/office/drawing/2012/chart" uri="{CE6537A1-D6FC-4f65-9D91-7224C49458BB}">
                <c15:spPr xmlns:c15="http://schemas.microsoft.com/office/drawing/2012/chart">
                  <a:prstGeom prst="rect">
                    <a:avLst/>
                  </a:prstGeom>
                </c15:spPr>
                <c15:showDataLabelsRange val="1"/>
                <c15:showLeaderLines val="1"/>
                <c15:leaderLines>
                  <c:spPr>
                    <a:ln w="9525" cap="flat" cmpd="sng" algn="ctr">
                      <a:solidFill>
                        <a:schemeClr val="tx1">
                          <a:lumMod val="35000"/>
                          <a:lumOff val="65000"/>
                        </a:schemeClr>
                      </a:solidFill>
                      <a:round/>
                    </a:ln>
                    <a:effectLst/>
                  </c:spPr>
                </c15:leaderLines>
              </c:ext>
            </c:extLst>
          </c:dLbls>
          <c:xVal>
            <c:strRef>
              <c:f>faster!$A$2:$A$13</c:f>
              <c:strCache>
                <c:ptCount val="12"/>
                <c:pt idx="0">
                  <c:v>China</c:v>
                </c:pt>
                <c:pt idx="1">
                  <c:v>United States</c:v>
                </c:pt>
                <c:pt idx="2">
                  <c:v>Philippines</c:v>
                </c:pt>
                <c:pt idx="3">
                  <c:v>Japan</c:v>
                </c:pt>
                <c:pt idx="4">
                  <c:v>India</c:v>
                </c:pt>
                <c:pt idx="5">
                  <c:v>Iran</c:v>
                </c:pt>
                <c:pt idx="6">
                  <c:v>Bangladesh</c:v>
                </c:pt>
                <c:pt idx="7">
                  <c:v>Peru</c:v>
                </c:pt>
                <c:pt idx="8">
                  <c:v>Russia</c:v>
                </c:pt>
                <c:pt idx="9">
                  <c:v>Colombia</c:v>
                </c:pt>
                <c:pt idx="10">
                  <c:v>Italy</c:v>
                </c:pt>
                <c:pt idx="11">
                  <c:v>Korea, Rep.</c:v>
                </c:pt>
              </c:strCache>
            </c:strRef>
          </c:xVal>
          <c:yVal>
            <c:numRef>
              <c:f>faster!$AO$5:$AO$14</c:f>
              <c:numCache>
                <c:formatCode>0%</c:formatCode>
                <c:ptCount val="10"/>
                <c:pt idx="0">
                  <c:v>-0.540067030501325</c:v>
                </c:pt>
                <c:pt idx="1">
                  <c:v>-0.494333481152078</c:v>
                </c:pt>
                <c:pt idx="2">
                  <c:v>-0.469500528937165</c:v>
                </c:pt>
                <c:pt idx="3">
                  <c:v>-0.465409274811327</c:v>
                </c:pt>
                <c:pt idx="4">
                  <c:v>-0.459176579426552</c:v>
                </c:pt>
                <c:pt idx="5">
                  <c:v>-0.448762047965767</c:v>
                </c:pt>
                <c:pt idx="6">
                  <c:v>-0.422225867290933</c:v>
                </c:pt>
                <c:pt idx="7">
                  <c:v>-0.413357367239088</c:v>
                </c:pt>
                <c:pt idx="8">
                  <c:v>-0.407620225410239</c:v>
                </c:pt>
                <c:pt idx="9">
                  <c:v>-0.40477757132779</c:v>
                </c:pt>
              </c:numCache>
            </c:numRef>
          </c:yVal>
          <c:smooth val="0"/>
          <c:extLst xmlns:c16r2="http://schemas.microsoft.com/office/drawing/2015/06/chart">
            <c:ext xmlns:c15="http://schemas.microsoft.com/office/drawing/2012/chart" uri="{02D57815-91ED-43cb-92C2-25804820EDAC}">
              <c15:datalabelsRange>
                <c15:f>faster!$AO$5:$AO$14</c15:f>
                <c15:dlblRangeCache>
                  <c:ptCount val="10"/>
                  <c:pt idx="0">
                    <c:v>-54%</c:v>
                  </c:pt>
                  <c:pt idx="1">
                    <c:v>-49%</c:v>
                  </c:pt>
                  <c:pt idx="2">
                    <c:v>-47%</c:v>
                  </c:pt>
                  <c:pt idx="3">
                    <c:v>-47%</c:v>
                  </c:pt>
                  <c:pt idx="4">
                    <c:v>-46%</c:v>
                  </c:pt>
                  <c:pt idx="5">
                    <c:v>-45%</c:v>
                  </c:pt>
                  <c:pt idx="6">
                    <c:v>-42%</c:v>
                  </c:pt>
                  <c:pt idx="7">
                    <c:v>-41%</c:v>
                  </c:pt>
                  <c:pt idx="8">
                    <c:v>-41%</c:v>
                  </c:pt>
                  <c:pt idx="9">
                    <c:v>-40%</c:v>
                  </c:pt>
                </c15:dlblRangeCache>
              </c15:datalabelsRange>
            </c:ext>
            <c:ext xmlns:c16="http://schemas.microsoft.com/office/drawing/2014/chart" uri="{C3380CC4-5D6E-409C-BE32-E72D297353CC}">
              <c16:uniqueId val="{0000000B-D4F6-4CB2-896D-041FEC3DAD92}"/>
            </c:ext>
          </c:extLst>
        </c:ser>
        <c:ser>
          <c:idx val="6"/>
          <c:order val="2"/>
          <c:spPr>
            <a:ln w="25400" cap="rnd">
              <a:noFill/>
              <a:round/>
            </a:ln>
            <a:effectLst/>
          </c:spPr>
          <c:marker>
            <c:spPr>
              <a:noFill/>
              <a:ln>
                <a:noFill/>
              </a:ln>
            </c:spPr>
          </c:marker>
          <c:dLbls>
            <c:dLbl>
              <c:idx val="1"/>
              <c:layout>
                <c:manualLayout>
                  <c:x val="-0.0478646703253003"/>
                  <c:y val="0.120360163312919"/>
                </c:manualLayout>
              </c:layout>
              <c:tx>
                <c:rich>
                  <a:bodyPr/>
                  <a:lstStyle/>
                  <a:p>
                    <a:r>
                      <a:rPr lang="en-US"/>
                      <a:t>Trinidad </a:t>
                    </a:r>
                  </a:p>
                  <a:p>
                    <a:r>
                      <a:rPr lang="en-US"/>
                      <a:t>&amp; Tobago</a:t>
                    </a:r>
                  </a:p>
                </c:rich>
              </c:tx>
              <c:dLblPos val="r"/>
              <c:showLegendKey val="0"/>
              <c:showVal val="0"/>
              <c:showCatName val="1"/>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C-D4F6-4CB2-896D-041FEC3DAD92}"/>
                </c:ext>
              </c:extLst>
            </c:dLbl>
            <c:spPr>
              <a:noFill/>
              <a:ln>
                <a:noFill/>
              </a:ln>
              <a:effectLst/>
            </c:spPr>
            <c:txPr>
              <a:bodyPr rot="-540000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
            <c:showLegendKey val="0"/>
            <c:showVal val="0"/>
            <c:showCatName val="1"/>
            <c:showSerName val="0"/>
            <c:showPercent val="0"/>
            <c:showBubbleSize val="0"/>
            <c:showLeaderLines val="0"/>
            <c:extLst xmlns:c16r2="http://schemas.microsoft.com/office/drawing/2015/06/chart">
              <c:ext xmlns:c15="http://schemas.microsoft.com/office/drawing/2012/chart" uri="{CE6537A1-D6FC-4f65-9D91-7224C49458BB}">
                <c15:showLeaderLines val="0"/>
              </c:ext>
            </c:extLst>
          </c:dLbls>
          <c:xVal>
            <c:strRef>
              <c:f>faster!$AF$5:$AF$14</c:f>
              <c:strCache>
                <c:ptCount val="10"/>
                <c:pt idx="0">
                  <c:v>Dominica</c:v>
                </c:pt>
                <c:pt idx="1">
                  <c:v>Trinidad and Tobago</c:v>
                </c:pt>
                <c:pt idx="2">
                  <c:v>Sudan</c:v>
                </c:pt>
                <c:pt idx="3">
                  <c:v>Nigeria</c:v>
                </c:pt>
                <c:pt idx="4">
                  <c:v>Belize</c:v>
                </c:pt>
                <c:pt idx="5">
                  <c:v>St. Lucia</c:v>
                </c:pt>
                <c:pt idx="6">
                  <c:v>Chad</c:v>
                </c:pt>
                <c:pt idx="7">
                  <c:v>Rwanda</c:v>
                </c:pt>
                <c:pt idx="8">
                  <c:v>Guatemala</c:v>
                </c:pt>
                <c:pt idx="9">
                  <c:v>Myanmar</c:v>
                </c:pt>
              </c:strCache>
            </c:strRef>
          </c:xVal>
          <c:yVal>
            <c:numRef>
              <c:f>faster!$AO$5:$AO$14</c:f>
              <c:numCache>
                <c:formatCode>0%</c:formatCode>
                <c:ptCount val="10"/>
                <c:pt idx="0">
                  <c:v>-0.540067030501325</c:v>
                </c:pt>
                <c:pt idx="1">
                  <c:v>-0.494333481152078</c:v>
                </c:pt>
                <c:pt idx="2">
                  <c:v>-0.469500528937165</c:v>
                </c:pt>
                <c:pt idx="3">
                  <c:v>-0.465409274811327</c:v>
                </c:pt>
                <c:pt idx="4">
                  <c:v>-0.459176579426552</c:v>
                </c:pt>
                <c:pt idx="5">
                  <c:v>-0.448762047965767</c:v>
                </c:pt>
                <c:pt idx="6">
                  <c:v>-0.422225867290933</c:v>
                </c:pt>
                <c:pt idx="7">
                  <c:v>-0.413357367239088</c:v>
                </c:pt>
                <c:pt idx="8">
                  <c:v>-0.407620225410239</c:v>
                </c:pt>
                <c:pt idx="9">
                  <c:v>-0.40477757132779</c:v>
                </c:pt>
              </c:numCache>
            </c:numRef>
          </c:yVal>
          <c:smooth val="0"/>
          <c:extLst xmlns:c16r2="http://schemas.microsoft.com/office/drawing/2015/06/chart">
            <c:ext xmlns:c16="http://schemas.microsoft.com/office/drawing/2014/chart" uri="{C3380CC4-5D6E-409C-BE32-E72D297353CC}">
              <c16:uniqueId val="{0000000D-D4F6-4CB2-896D-041FEC3DAD92}"/>
            </c:ext>
          </c:extLst>
        </c:ser>
        <c:dLbls>
          <c:showLegendKey val="0"/>
          <c:showVal val="0"/>
          <c:showCatName val="0"/>
          <c:showSerName val="0"/>
          <c:showPercent val="0"/>
          <c:showBubbleSize val="0"/>
        </c:dLbls>
        <c:axId val="-2132766904"/>
        <c:axId val="-2132770216"/>
      </c:scatterChart>
      <c:catAx>
        <c:axId val="-2132766904"/>
        <c:scaling>
          <c:orientation val="minMax"/>
        </c:scaling>
        <c:delete val="1"/>
        <c:axPos val="b"/>
        <c:numFmt formatCode="General" sourceLinked="1"/>
        <c:majorTickMark val="out"/>
        <c:minorTickMark val="none"/>
        <c:tickLblPos val="nextTo"/>
        <c:crossAx val="-2132770216"/>
        <c:crosses val="autoZero"/>
        <c:auto val="1"/>
        <c:lblAlgn val="ctr"/>
        <c:lblOffset val="100"/>
        <c:noMultiLvlLbl val="0"/>
      </c:catAx>
      <c:valAx>
        <c:axId val="-2132770216"/>
        <c:scaling>
          <c:orientation val="minMax"/>
        </c:scaling>
        <c:delete val="0"/>
        <c:axPos val="l"/>
        <c:title>
          <c:tx>
            <c:rich>
              <a:bodyPr/>
              <a:lstStyle/>
              <a:p>
                <a:pPr>
                  <a:defRPr/>
                </a:pPr>
                <a:r>
                  <a:rPr lang="en-US"/>
                  <a:t>Reduction in average well-being losses </a:t>
                </a:r>
              </a:p>
              <a:p>
                <a:pPr>
                  <a:defRPr/>
                </a:pPr>
                <a:r>
                  <a:rPr lang="en-US"/>
                  <a:t>due to faster</a:t>
                </a:r>
                <a:r>
                  <a:rPr lang="en-US" baseline="0"/>
                  <a:t> recovery</a:t>
                </a:r>
                <a:endParaRPr lang="en-US"/>
              </a:p>
            </c:rich>
          </c:tx>
          <c:layout/>
          <c:overlay val="0"/>
        </c:title>
        <c:numFmt formatCode="0%" sourceLinked="0"/>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2766904"/>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autoTitleDeleted val="1"/>
    <c:plotArea>
      <c:layout>
        <c:manualLayout>
          <c:layoutTarget val="inner"/>
          <c:xMode val="edge"/>
          <c:yMode val="edge"/>
          <c:x val="0.124352808077448"/>
          <c:y val="0.0431372549019608"/>
          <c:w val="0.875647191922551"/>
          <c:h val="0.757077293666672"/>
        </c:manualLayout>
      </c:layout>
      <c:scatterChart>
        <c:scatterStyle val="lineMarker"/>
        <c:varyColors val="0"/>
        <c:ser>
          <c:idx val="1"/>
          <c:order val="0"/>
          <c:tx>
            <c:strRef>
              <c:f>faster!$X$2</c:f>
              <c:strCache>
                <c:ptCount val="1"/>
                <c:pt idx="0">
                  <c:v>5</c:v>
                </c:pt>
              </c:strCache>
            </c:strRef>
          </c:tx>
          <c:spPr>
            <a:ln w="19050" cap="rnd">
              <a:noFill/>
              <a:round/>
            </a:ln>
            <a:effectLst/>
          </c:spPr>
          <c:marker>
            <c:symbol val="circle"/>
            <c:size val="5"/>
            <c:spPr>
              <a:solidFill>
                <a:schemeClr val="accent1">
                  <a:tint val="65000"/>
                </a:schemeClr>
              </a:solidFill>
              <a:ln w="9525">
                <a:solidFill>
                  <a:schemeClr val="accent1">
                    <a:tint val="65000"/>
                  </a:schemeClr>
                </a:solidFill>
              </a:ln>
              <a:effectLst/>
            </c:spPr>
          </c:marker>
          <c:dLbls>
            <c:dLbl>
              <c:idx val="0"/>
              <c:layout/>
              <c:tx>
                <c:rich>
                  <a:bodyPr/>
                  <a:lstStyle/>
                  <a:p>
                    <a:fld id="{33F5C6DF-AEA8-48F1-BD10-2520BB1ED25B}" type="SERIESNAME">
                      <a:rPr lang="en-US"/>
                      <a:pPr/>
                      <a:t>[SERIES NAME]</a:t>
                    </a:fld>
                    <a:endParaRPr lang="en-US"/>
                  </a:p>
                </c:rich>
              </c:tx>
              <c:dLblPos val="l"/>
              <c:showLegendKey val="0"/>
              <c:showVal val="1"/>
              <c:showCatName val="0"/>
              <c:showSerName val="0"/>
              <c:showPercent val="0"/>
              <c:showBubbleSize val="0"/>
              <c:extLst xmlns:c16r2="http://schemas.microsoft.com/office/drawing/2015/06/chart">
                <c:ext xmlns:c15="http://schemas.microsoft.com/office/drawing/2012/chart" uri="{CE6537A1-D6FC-4f65-9D91-7224C49458BB}">
                  <c15:dlblFieldTable/>
                  <c15:showDataLabelsRange val="0"/>
                </c:ext>
                <c:ext xmlns:c16="http://schemas.microsoft.com/office/drawing/2014/chart" uri="{C3380CC4-5D6E-409C-BE32-E72D297353CC}">
                  <c16:uniqueId val="{00000000-46BB-44E9-B91A-83864E50E6A4}"/>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l"/>
            <c:showLegendKey val="0"/>
            <c:showVal val="0"/>
            <c:showCatName val="0"/>
            <c:showSerName val="0"/>
            <c:showPercent val="0"/>
            <c:showBubbleSize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strRef>
              <c:f>faster!$U$3:$U$12</c:f>
              <c:strCache>
                <c:ptCount val="10"/>
                <c:pt idx="0">
                  <c:v>Trinidad &amp; Tobago</c:v>
                </c:pt>
                <c:pt idx="1">
                  <c:v>Antigua &amp; Barbuda</c:v>
                </c:pt>
                <c:pt idx="2">
                  <c:v>Fiji</c:v>
                </c:pt>
                <c:pt idx="3">
                  <c:v>Vanuatu</c:v>
                </c:pt>
                <c:pt idx="4">
                  <c:v>Solomon Is.</c:v>
                </c:pt>
                <c:pt idx="5">
                  <c:v>St. Lucia</c:v>
                </c:pt>
                <c:pt idx="6">
                  <c:v>Dominica</c:v>
                </c:pt>
                <c:pt idx="7">
                  <c:v>Tonga</c:v>
                </c:pt>
                <c:pt idx="8">
                  <c:v>Maldives</c:v>
                </c:pt>
                <c:pt idx="9">
                  <c:v>Kiribati</c:v>
                </c:pt>
              </c:strCache>
            </c:strRef>
          </c:xVal>
          <c:yVal>
            <c:numRef>
              <c:f>faster!$X$3:$X$12</c:f>
              <c:numCache>
                <c:formatCode>General</c:formatCode>
                <c:ptCount val="10"/>
                <c:pt idx="0">
                  <c:v>1.09268681787757E9</c:v>
                </c:pt>
                <c:pt idx="1">
                  <c:v>5.71141825715018E8</c:v>
                </c:pt>
                <c:pt idx="2">
                  <c:v>3.51031344017238E8</c:v>
                </c:pt>
                <c:pt idx="3">
                  <c:v>8.53343170290015E7</c:v>
                </c:pt>
                <c:pt idx="4">
                  <c:v>8.20857973010145E7</c:v>
                </c:pt>
                <c:pt idx="5">
                  <c:v>7.65818501147129E7</c:v>
                </c:pt>
                <c:pt idx="6">
                  <c:v>6.74865847918852E7</c:v>
                </c:pt>
                <c:pt idx="7">
                  <c:v>3.75993082873998E7</c:v>
                </c:pt>
                <c:pt idx="8">
                  <c:v>173102.550470506</c:v>
                </c:pt>
                <c:pt idx="9">
                  <c:v>20859.8682557976</c:v>
                </c:pt>
              </c:numCache>
            </c:numRef>
          </c:yVal>
          <c:smooth val="0"/>
          <c:extLst xmlns:c16r2="http://schemas.microsoft.com/office/drawing/2015/06/chart">
            <c:ext xmlns:c16="http://schemas.microsoft.com/office/drawing/2014/chart" uri="{C3380CC4-5D6E-409C-BE32-E72D297353CC}">
              <c16:uniqueId val="{00000001-46BB-44E9-B91A-83864E50E6A4}"/>
            </c:ext>
          </c:extLst>
        </c:ser>
        <c:ser>
          <c:idx val="2"/>
          <c:order val="1"/>
          <c:tx>
            <c:strRef>
              <c:f>faster!$Y$2</c:f>
              <c:strCache>
                <c:ptCount val="1"/>
                <c:pt idx="0">
                  <c:v>4</c:v>
                </c:pt>
              </c:strCache>
            </c:strRef>
          </c:tx>
          <c:spPr>
            <a:ln w="19050" cap="rnd">
              <a:noFill/>
              <a:round/>
            </a:ln>
            <a:effectLst/>
          </c:spPr>
          <c:marker>
            <c:symbol val="circle"/>
            <c:size val="5"/>
            <c:spPr>
              <a:solidFill>
                <a:schemeClr val="accent1">
                  <a:tint val="83000"/>
                </a:schemeClr>
              </a:solidFill>
              <a:ln w="9525">
                <a:solidFill>
                  <a:schemeClr val="accent1">
                    <a:tint val="83000"/>
                  </a:schemeClr>
                </a:solidFill>
              </a:ln>
              <a:effectLst/>
            </c:spPr>
          </c:marker>
          <c:dLbls>
            <c:dLbl>
              <c:idx val="0"/>
              <c:layout/>
              <c:tx>
                <c:rich>
                  <a:bodyPr/>
                  <a:lstStyle/>
                  <a:p>
                    <a:fld id="{39E68113-F0FC-4686-A8F3-6BF6F3591E79}" type="SERIESNAME">
                      <a:rPr lang="en-US"/>
                      <a:pPr/>
                      <a:t>[SERIES NAME]</a:t>
                    </a:fld>
                    <a:endParaRPr lang="en-US"/>
                  </a:p>
                </c:rich>
              </c:tx>
              <c:dLblPos val="l"/>
              <c:showLegendKey val="0"/>
              <c:showVal val="1"/>
              <c:showCatName val="0"/>
              <c:showSerName val="0"/>
              <c:showPercent val="0"/>
              <c:showBubbleSize val="0"/>
              <c:extLst xmlns:c16r2="http://schemas.microsoft.com/office/drawing/2015/06/chart">
                <c:ext xmlns:c15="http://schemas.microsoft.com/office/drawing/2012/chart" uri="{CE6537A1-D6FC-4f65-9D91-7224C49458BB}">
                  <c15:dlblFieldTable/>
                  <c15:showDataLabelsRange val="0"/>
                </c:ext>
                <c:ext xmlns:c16="http://schemas.microsoft.com/office/drawing/2014/chart" uri="{C3380CC4-5D6E-409C-BE32-E72D297353CC}">
                  <c16:uniqueId val="{00000002-46BB-44E9-B91A-83864E50E6A4}"/>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l"/>
            <c:showLegendKey val="0"/>
            <c:showVal val="0"/>
            <c:showCatName val="0"/>
            <c:showSerName val="0"/>
            <c:showPercent val="0"/>
            <c:showBubbleSize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strRef>
              <c:f>faster!$U$3:$U$12</c:f>
              <c:strCache>
                <c:ptCount val="10"/>
                <c:pt idx="0">
                  <c:v>Trinidad &amp; Tobago</c:v>
                </c:pt>
                <c:pt idx="1">
                  <c:v>Antigua &amp; Barbuda</c:v>
                </c:pt>
                <c:pt idx="2">
                  <c:v>Fiji</c:v>
                </c:pt>
                <c:pt idx="3">
                  <c:v>Vanuatu</c:v>
                </c:pt>
                <c:pt idx="4">
                  <c:v>Solomon Is.</c:v>
                </c:pt>
                <c:pt idx="5">
                  <c:v>St. Lucia</c:v>
                </c:pt>
                <c:pt idx="6">
                  <c:v>Dominica</c:v>
                </c:pt>
                <c:pt idx="7">
                  <c:v>Tonga</c:v>
                </c:pt>
                <c:pt idx="8">
                  <c:v>Maldives</c:v>
                </c:pt>
                <c:pt idx="9">
                  <c:v>Kiribati</c:v>
                </c:pt>
              </c:strCache>
            </c:strRef>
          </c:xVal>
          <c:yVal>
            <c:numRef>
              <c:f>faster!$Y$3:$Y$12</c:f>
              <c:numCache>
                <c:formatCode>General</c:formatCode>
                <c:ptCount val="10"/>
                <c:pt idx="0">
                  <c:v>9.64036973035123E8</c:v>
                </c:pt>
                <c:pt idx="1">
                  <c:v>5.3025762563096E8</c:v>
                </c:pt>
                <c:pt idx="2">
                  <c:v>3.29598899835676E8</c:v>
                </c:pt>
                <c:pt idx="3">
                  <c:v>8.09278315514648E7</c:v>
                </c:pt>
                <c:pt idx="4">
                  <c:v>7.76340295976324E7</c:v>
                </c:pt>
                <c:pt idx="5">
                  <c:v>6.8405898399612E7</c:v>
                </c:pt>
                <c:pt idx="6">
                  <c:v>5.8803649647792E7</c:v>
                </c:pt>
                <c:pt idx="7">
                  <c:v>3.53040482047083E7</c:v>
                </c:pt>
                <c:pt idx="8">
                  <c:v>162653.791774925</c:v>
                </c:pt>
                <c:pt idx="9">
                  <c:v>19771.8824213413</c:v>
                </c:pt>
              </c:numCache>
            </c:numRef>
          </c:yVal>
          <c:smooth val="0"/>
          <c:extLst xmlns:c16r2="http://schemas.microsoft.com/office/drawing/2015/06/chart">
            <c:ext xmlns:c16="http://schemas.microsoft.com/office/drawing/2014/chart" uri="{C3380CC4-5D6E-409C-BE32-E72D297353CC}">
              <c16:uniqueId val="{00000003-46BB-44E9-B91A-83864E50E6A4}"/>
            </c:ext>
          </c:extLst>
        </c:ser>
        <c:ser>
          <c:idx val="3"/>
          <c:order val="2"/>
          <c:tx>
            <c:strRef>
              <c:f>faster!$F$1</c:f>
              <c:strCache>
                <c:ptCount val="1"/>
                <c:pt idx="0">
                  <c:v>3</c:v>
                </c:pt>
              </c:strCache>
            </c:strRef>
          </c:tx>
          <c:spPr>
            <a:ln w="19050" cap="rnd">
              <a:noFill/>
              <a:round/>
            </a:ln>
            <a:effectLst/>
          </c:spPr>
          <c:marker>
            <c:symbol val="circle"/>
            <c:size val="5"/>
            <c:spPr>
              <a:solidFill>
                <a:schemeClr val="accent1"/>
              </a:solidFill>
              <a:ln w="9525">
                <a:solidFill>
                  <a:schemeClr val="accent1"/>
                </a:solidFill>
              </a:ln>
              <a:effectLst/>
            </c:spPr>
          </c:marker>
          <c:dLbls>
            <c:dLbl>
              <c:idx val="0"/>
              <c:layout/>
              <c:tx>
                <c:rich>
                  <a:bodyPr/>
                  <a:lstStyle/>
                  <a:p>
                    <a:fld id="{377DA46B-1A09-4FE6-9C4C-905B34D1D9EF}" type="SERIESNAME">
                      <a:rPr lang="en-US"/>
                      <a:pPr/>
                      <a:t>[SERIES NAME]</a:t>
                    </a:fld>
                    <a:endParaRPr lang="en-US"/>
                  </a:p>
                </c:rich>
              </c:tx>
              <c:dLblPos val="l"/>
              <c:showLegendKey val="0"/>
              <c:showVal val="1"/>
              <c:showCatName val="0"/>
              <c:showSerName val="0"/>
              <c:showPercent val="0"/>
              <c:showBubbleSize val="0"/>
              <c:extLst xmlns:c16r2="http://schemas.microsoft.com/office/drawing/2015/06/chart">
                <c:ext xmlns:c15="http://schemas.microsoft.com/office/drawing/2012/chart" uri="{CE6537A1-D6FC-4f65-9D91-7224C49458BB}">
                  <c15:dlblFieldTable/>
                  <c15:showDataLabelsRange val="0"/>
                </c:ext>
                <c:ext xmlns:c16="http://schemas.microsoft.com/office/drawing/2014/chart" uri="{C3380CC4-5D6E-409C-BE32-E72D297353CC}">
                  <c16:uniqueId val="{00000004-46BB-44E9-B91A-83864E50E6A4}"/>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l"/>
            <c:showLegendKey val="0"/>
            <c:showVal val="0"/>
            <c:showCatName val="0"/>
            <c:showSerName val="0"/>
            <c:showPercent val="0"/>
            <c:showBubbleSize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strRef>
              <c:f>faster!$U$3:$U$12</c:f>
              <c:strCache>
                <c:ptCount val="10"/>
                <c:pt idx="0">
                  <c:v>Trinidad &amp; Tobago</c:v>
                </c:pt>
                <c:pt idx="1">
                  <c:v>Antigua &amp; Barbuda</c:v>
                </c:pt>
                <c:pt idx="2">
                  <c:v>Fiji</c:v>
                </c:pt>
                <c:pt idx="3">
                  <c:v>Vanuatu</c:v>
                </c:pt>
                <c:pt idx="4">
                  <c:v>Solomon Is.</c:v>
                </c:pt>
                <c:pt idx="5">
                  <c:v>St. Lucia</c:v>
                </c:pt>
                <c:pt idx="6">
                  <c:v>Dominica</c:v>
                </c:pt>
                <c:pt idx="7">
                  <c:v>Tonga</c:v>
                </c:pt>
                <c:pt idx="8">
                  <c:v>Maldives</c:v>
                </c:pt>
                <c:pt idx="9">
                  <c:v>Kiribati</c:v>
                </c:pt>
              </c:strCache>
            </c:strRef>
          </c:xVal>
          <c:yVal>
            <c:numRef>
              <c:f>faster!$Z$3:$Z$12</c:f>
              <c:numCache>
                <c:formatCode>General</c:formatCode>
                <c:ptCount val="10"/>
                <c:pt idx="0">
                  <c:v>8.31266532819004E8</c:v>
                </c:pt>
                <c:pt idx="1">
                  <c:v>4.88135062940989E8</c:v>
                </c:pt>
                <c:pt idx="2">
                  <c:v>3.0745365747933E8</c:v>
                </c:pt>
                <c:pt idx="3">
                  <c:v>7.6374882378483E7</c:v>
                </c:pt>
                <c:pt idx="4">
                  <c:v>7.30591162276399E7</c:v>
                </c:pt>
                <c:pt idx="5">
                  <c:v>5.99618960593173E7</c:v>
                </c:pt>
                <c:pt idx="6">
                  <c:v>4.98440871448497E7</c:v>
                </c:pt>
                <c:pt idx="7">
                  <c:v>3.29350429024449E7</c:v>
                </c:pt>
                <c:pt idx="8">
                  <c:v>151923.303592086</c:v>
                </c:pt>
                <c:pt idx="9">
                  <c:v>18655.5949520818</c:v>
                </c:pt>
              </c:numCache>
            </c:numRef>
          </c:yVal>
          <c:smooth val="0"/>
          <c:extLst xmlns:c16r2="http://schemas.microsoft.com/office/drawing/2015/06/chart">
            <c:ext xmlns:c16="http://schemas.microsoft.com/office/drawing/2014/chart" uri="{C3380CC4-5D6E-409C-BE32-E72D297353CC}">
              <c16:uniqueId val="{00000005-46BB-44E9-B91A-83864E50E6A4}"/>
            </c:ext>
          </c:extLst>
        </c:ser>
        <c:ser>
          <c:idx val="4"/>
          <c:order val="3"/>
          <c:tx>
            <c:strRef>
              <c:f>faster!$G$1</c:f>
              <c:strCache>
                <c:ptCount val="1"/>
                <c:pt idx="0">
                  <c:v>2</c:v>
                </c:pt>
              </c:strCache>
            </c:strRef>
          </c:tx>
          <c:spPr>
            <a:ln w="19050" cap="rnd">
              <a:noFill/>
              <a:round/>
            </a:ln>
            <a:effectLst/>
          </c:spPr>
          <c:marker>
            <c:symbol val="circle"/>
            <c:size val="5"/>
            <c:spPr>
              <a:solidFill>
                <a:schemeClr val="accent1">
                  <a:shade val="82000"/>
                </a:schemeClr>
              </a:solidFill>
              <a:ln w="9525">
                <a:solidFill>
                  <a:schemeClr val="accent1">
                    <a:shade val="82000"/>
                  </a:schemeClr>
                </a:solidFill>
              </a:ln>
              <a:effectLst/>
            </c:spPr>
          </c:marker>
          <c:dLbls>
            <c:dLbl>
              <c:idx val="0"/>
              <c:layout/>
              <c:tx>
                <c:rich>
                  <a:bodyPr/>
                  <a:lstStyle/>
                  <a:p>
                    <a:fld id="{C493F8D8-B767-4B59-8162-E0BF0929046D}" type="SERIESNAME">
                      <a:rPr lang="en-US"/>
                      <a:pPr/>
                      <a:t>[SERIES NAME]</a:t>
                    </a:fld>
                    <a:endParaRPr lang="en-US"/>
                  </a:p>
                </c:rich>
              </c:tx>
              <c:dLblPos val="l"/>
              <c:showLegendKey val="0"/>
              <c:showVal val="1"/>
              <c:showCatName val="0"/>
              <c:showSerName val="0"/>
              <c:showPercent val="0"/>
              <c:showBubbleSize val="0"/>
              <c:extLst xmlns:c16r2="http://schemas.microsoft.com/office/drawing/2015/06/chart">
                <c:ext xmlns:c15="http://schemas.microsoft.com/office/drawing/2012/chart" uri="{CE6537A1-D6FC-4f65-9D91-7224C49458BB}">
                  <c15:dlblFieldTable/>
                  <c15:showDataLabelsRange val="0"/>
                </c:ext>
                <c:ext xmlns:c16="http://schemas.microsoft.com/office/drawing/2014/chart" uri="{C3380CC4-5D6E-409C-BE32-E72D297353CC}">
                  <c16:uniqueId val="{00000006-46BB-44E9-B91A-83864E50E6A4}"/>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l"/>
            <c:showLegendKey val="0"/>
            <c:showVal val="0"/>
            <c:showCatName val="0"/>
            <c:showSerName val="0"/>
            <c:showPercent val="0"/>
            <c:showBubbleSize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strRef>
              <c:f>faster!$U$3:$U$12</c:f>
              <c:strCache>
                <c:ptCount val="10"/>
                <c:pt idx="0">
                  <c:v>Trinidad &amp; Tobago</c:v>
                </c:pt>
                <c:pt idx="1">
                  <c:v>Antigua &amp; Barbuda</c:v>
                </c:pt>
                <c:pt idx="2">
                  <c:v>Fiji</c:v>
                </c:pt>
                <c:pt idx="3">
                  <c:v>Vanuatu</c:v>
                </c:pt>
                <c:pt idx="4">
                  <c:v>Solomon Is.</c:v>
                </c:pt>
                <c:pt idx="5">
                  <c:v>St. Lucia</c:v>
                </c:pt>
                <c:pt idx="6">
                  <c:v>Dominica</c:v>
                </c:pt>
                <c:pt idx="7">
                  <c:v>Tonga</c:v>
                </c:pt>
                <c:pt idx="8">
                  <c:v>Maldives</c:v>
                </c:pt>
                <c:pt idx="9">
                  <c:v>Kiribati</c:v>
                </c:pt>
              </c:strCache>
            </c:strRef>
          </c:xVal>
          <c:yVal>
            <c:numRef>
              <c:f>faster!$AA$3:$AA$12</c:f>
              <c:numCache>
                <c:formatCode>General</c:formatCode>
                <c:ptCount val="10"/>
                <c:pt idx="0">
                  <c:v>6.94171772596052E8</c:v>
                </c:pt>
                <c:pt idx="1">
                  <c:v>4.4471411019598E8</c:v>
                </c:pt>
                <c:pt idx="2">
                  <c:v>2.84559135403983E8</c:v>
                </c:pt>
                <c:pt idx="3">
                  <c:v>7.16680109838909E7</c:v>
                </c:pt>
                <c:pt idx="4">
                  <c:v>6.83556589159412E7</c:v>
                </c:pt>
                <c:pt idx="5">
                  <c:v>5.12363458940195E7</c:v>
                </c:pt>
                <c:pt idx="6">
                  <c:v>4.05941877006154E7</c:v>
                </c:pt>
                <c:pt idx="7">
                  <c:v>3.04886487552633E7</c:v>
                </c:pt>
                <c:pt idx="8">
                  <c:v>140899.071076317</c:v>
                </c:pt>
                <c:pt idx="9">
                  <c:v>17509.8255006263</c:v>
                </c:pt>
              </c:numCache>
            </c:numRef>
          </c:yVal>
          <c:smooth val="0"/>
          <c:extLst xmlns:c16r2="http://schemas.microsoft.com/office/drawing/2015/06/chart">
            <c:ext xmlns:c16="http://schemas.microsoft.com/office/drawing/2014/chart" uri="{C3380CC4-5D6E-409C-BE32-E72D297353CC}">
              <c16:uniqueId val="{00000007-46BB-44E9-B91A-83864E50E6A4}"/>
            </c:ext>
          </c:extLst>
        </c:ser>
        <c:ser>
          <c:idx val="5"/>
          <c:order val="4"/>
          <c:tx>
            <c:strRef>
              <c:f>faster!$AB$2</c:f>
              <c:strCache>
                <c:ptCount val="1"/>
                <c:pt idx="0">
                  <c:v>1</c:v>
                </c:pt>
              </c:strCache>
            </c:strRef>
          </c:tx>
          <c:spPr>
            <a:ln w="19050" cap="rnd">
              <a:noFill/>
              <a:round/>
            </a:ln>
            <a:effectLst/>
          </c:spPr>
          <c:marker>
            <c:symbol val="circle"/>
            <c:size val="5"/>
            <c:spPr>
              <a:solidFill>
                <a:schemeClr val="accent1">
                  <a:shade val="65000"/>
                </a:schemeClr>
              </a:solidFill>
              <a:ln w="9525">
                <a:solidFill>
                  <a:schemeClr val="accent1">
                    <a:shade val="65000"/>
                  </a:schemeClr>
                </a:solidFill>
              </a:ln>
              <a:effectLst/>
            </c:spPr>
          </c:marker>
          <c:dLbls>
            <c:dLbl>
              <c:idx val="0"/>
              <c:layout/>
              <c:dLblPos val="l"/>
              <c:showLegendKey val="0"/>
              <c:showVal val="0"/>
              <c:showCatName val="0"/>
              <c:showSerName val="1"/>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8-46BB-44E9-B91A-83864E50E6A4}"/>
                </c:ext>
              </c:extLst>
            </c:dLbl>
            <c:spPr>
              <a:noFill/>
              <a:ln>
                <a:noFill/>
              </a:ln>
              <a:effectLst/>
            </c:spPr>
            <c:txPr>
              <a:bodyPr wrap="square" lIns="38100" tIns="19050" rIns="38100" bIns="19050" anchor="ctr">
                <a:spAutoFit/>
              </a:bodyPr>
              <a:lstStyle/>
              <a:p>
                <a:pPr>
                  <a:defRPr sz="900"/>
                </a:pPr>
                <a:endParaRPr lang="en-US"/>
              </a:p>
            </c:txPr>
            <c:showLegendKey val="0"/>
            <c:showVal val="0"/>
            <c:showCatName val="0"/>
            <c:showSerName val="0"/>
            <c:showPercent val="0"/>
            <c:showBubbleSize val="0"/>
            <c:extLst xmlns:c16r2="http://schemas.microsoft.com/office/drawing/2015/06/chart">
              <c:ext xmlns:c15="http://schemas.microsoft.com/office/drawing/2012/chart" uri="{CE6537A1-D6FC-4f65-9D91-7224C49458BB}">
                <c15:showLeaderLines val="1"/>
              </c:ext>
            </c:extLst>
          </c:dLbls>
          <c:xVal>
            <c:strRef>
              <c:f>faster!$U$3:$U$12</c:f>
              <c:strCache>
                <c:ptCount val="10"/>
                <c:pt idx="0">
                  <c:v>Trinidad &amp; Tobago</c:v>
                </c:pt>
                <c:pt idx="1">
                  <c:v>Antigua &amp; Barbuda</c:v>
                </c:pt>
                <c:pt idx="2">
                  <c:v>Fiji</c:v>
                </c:pt>
                <c:pt idx="3">
                  <c:v>Vanuatu</c:v>
                </c:pt>
                <c:pt idx="4">
                  <c:v>Solomon Is.</c:v>
                </c:pt>
                <c:pt idx="5">
                  <c:v>St. Lucia</c:v>
                </c:pt>
                <c:pt idx="6">
                  <c:v>Dominica</c:v>
                </c:pt>
                <c:pt idx="7">
                  <c:v>Tonga</c:v>
                </c:pt>
                <c:pt idx="8">
                  <c:v>Maldives</c:v>
                </c:pt>
                <c:pt idx="9">
                  <c:v>Kiribati</c:v>
                </c:pt>
              </c:strCache>
            </c:strRef>
          </c:xVal>
          <c:yVal>
            <c:numRef>
              <c:f>faster!$AB$3:$AB$12</c:f>
              <c:numCache>
                <c:formatCode>General</c:formatCode>
                <c:ptCount val="10"/>
                <c:pt idx="0">
                  <c:v>5.52535139387164E8</c:v>
                </c:pt>
                <c:pt idx="1">
                  <c:v>3.99930678488816E8</c:v>
                </c:pt>
                <c:pt idx="2">
                  <c:v>2.60876297250165E8</c:v>
                </c:pt>
                <c:pt idx="3">
                  <c:v>6.6799241216331E7</c:v>
                </c:pt>
                <c:pt idx="4">
                  <c:v>6.3517927312327E7</c:v>
                </c:pt>
                <c:pt idx="5">
                  <c:v>4.22148222202269E7</c:v>
                </c:pt>
                <c:pt idx="6">
                  <c:v>3.1039305344656E7</c:v>
                </c:pt>
                <c:pt idx="7">
                  <c:v>2.79609759098475E7</c:v>
                </c:pt>
                <c:pt idx="8">
                  <c:v>129568.359666003</c:v>
                </c:pt>
                <c:pt idx="9">
                  <c:v>16333.3238480406</c:v>
                </c:pt>
              </c:numCache>
            </c:numRef>
          </c:yVal>
          <c:smooth val="0"/>
          <c:extLst xmlns:c16r2="http://schemas.microsoft.com/office/drawing/2015/06/chart">
            <c:ext xmlns:c16="http://schemas.microsoft.com/office/drawing/2014/chart" uri="{C3380CC4-5D6E-409C-BE32-E72D297353CC}">
              <c16:uniqueId val="{00000009-46BB-44E9-B91A-83864E50E6A4}"/>
            </c:ext>
          </c:extLst>
        </c:ser>
        <c:ser>
          <c:idx val="0"/>
          <c:order val="5"/>
          <c:spPr>
            <a:ln w="25400" cap="rnd">
              <a:noFill/>
              <a:round/>
            </a:ln>
            <a:effectLst/>
          </c:spPr>
          <c:marker>
            <c:symbol val="circle"/>
            <c:size val="5"/>
            <c:spPr>
              <a:solidFill>
                <a:schemeClr val="bg1">
                  <a:alpha val="0"/>
                </a:schemeClr>
              </a:solidFill>
              <a:ln w="9525">
                <a:noFill/>
              </a:ln>
              <a:effectLst/>
            </c:spPr>
          </c:marker>
          <c:dLbls>
            <c:dLbl>
              <c:idx val="0"/>
              <c:layout/>
              <c:tx>
                <c:rich>
                  <a:bodyPr/>
                  <a:lstStyle/>
                  <a:p>
                    <a:fld id="{20E4CAC9-F601-4A54-B33B-21978FCFA935}" type="CELLRANGE">
                      <a:rPr lang="en-US"/>
                      <a:pPr/>
                      <a:t>[CELLRANGE]</a:t>
                    </a:fld>
                    <a:endParaRPr lang="en-US"/>
                  </a:p>
                </c:rich>
              </c:tx>
              <c:dLblPos val="t"/>
              <c:showLegendKey val="0"/>
              <c:showVal val="0"/>
              <c:showCatName val="0"/>
              <c:showSerName val="0"/>
              <c:showPercent val="0"/>
              <c:showBubbleSize val="0"/>
              <c:extLst xmlns:c16r2="http://schemas.microsoft.com/office/drawing/2015/06/char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A-46BB-44E9-B91A-83864E50E6A4}"/>
                </c:ext>
              </c:extLst>
            </c:dLbl>
            <c:dLbl>
              <c:idx val="1"/>
              <c:layout/>
              <c:tx>
                <c:rich>
                  <a:bodyPr/>
                  <a:lstStyle/>
                  <a:p>
                    <a:fld id="{C09B517A-3A7C-4568-9105-31BBFA7040F9}" type="CELLRANGE">
                      <a:rPr lang="en-US"/>
                      <a:pPr/>
                      <a:t>[CELLRANGE]</a:t>
                    </a:fld>
                    <a:endParaRPr lang="en-US"/>
                  </a:p>
                </c:rich>
              </c:tx>
              <c:dLblPos val="t"/>
              <c:showLegendKey val="0"/>
              <c:showVal val="0"/>
              <c:showCatName val="0"/>
              <c:showSerName val="0"/>
              <c:showPercent val="0"/>
              <c:showBubbleSize val="0"/>
              <c:extLst xmlns:c16r2="http://schemas.microsoft.com/office/drawing/2015/06/char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B-46BB-44E9-B91A-83864E50E6A4}"/>
                </c:ext>
              </c:extLst>
            </c:dLbl>
            <c:dLbl>
              <c:idx val="2"/>
              <c:layout/>
              <c:tx>
                <c:rich>
                  <a:bodyPr/>
                  <a:lstStyle/>
                  <a:p>
                    <a:fld id="{286CD954-0905-46B1-925C-CF2042FC1045}" type="CELLRANGE">
                      <a:rPr lang="en-US"/>
                      <a:pPr/>
                      <a:t>[CELLRANGE]</a:t>
                    </a:fld>
                    <a:endParaRPr lang="en-US"/>
                  </a:p>
                </c:rich>
              </c:tx>
              <c:dLblPos val="t"/>
              <c:showLegendKey val="0"/>
              <c:showVal val="0"/>
              <c:showCatName val="0"/>
              <c:showSerName val="0"/>
              <c:showPercent val="0"/>
              <c:showBubbleSize val="0"/>
              <c:extLst xmlns:c16r2="http://schemas.microsoft.com/office/drawing/2015/06/char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C-46BB-44E9-B91A-83864E50E6A4}"/>
                </c:ext>
              </c:extLst>
            </c:dLbl>
            <c:dLbl>
              <c:idx val="3"/>
              <c:layout/>
              <c:tx>
                <c:rich>
                  <a:bodyPr/>
                  <a:lstStyle/>
                  <a:p>
                    <a:fld id="{3B57C2AA-39D8-43D4-9406-EF558D1D52B7}" type="CELLRANGE">
                      <a:rPr lang="en-US"/>
                      <a:pPr/>
                      <a:t>[CELLRANGE]</a:t>
                    </a:fld>
                    <a:endParaRPr lang="en-US"/>
                  </a:p>
                </c:rich>
              </c:tx>
              <c:dLblPos val="t"/>
              <c:showLegendKey val="0"/>
              <c:showVal val="0"/>
              <c:showCatName val="0"/>
              <c:showSerName val="0"/>
              <c:showPercent val="0"/>
              <c:showBubbleSize val="0"/>
              <c:extLst xmlns:c16r2="http://schemas.microsoft.com/office/drawing/2015/06/char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D-46BB-44E9-B91A-83864E50E6A4}"/>
                </c:ext>
              </c:extLst>
            </c:dLbl>
            <c:dLbl>
              <c:idx val="4"/>
              <c:layout/>
              <c:tx>
                <c:rich>
                  <a:bodyPr/>
                  <a:lstStyle/>
                  <a:p>
                    <a:fld id="{9544305F-A75E-48CE-B149-DD10CD95BD8E}" type="CELLRANGE">
                      <a:rPr lang="en-US"/>
                      <a:pPr/>
                      <a:t>[CELLRANGE]</a:t>
                    </a:fld>
                    <a:endParaRPr lang="en-US"/>
                  </a:p>
                </c:rich>
              </c:tx>
              <c:dLblPos val="t"/>
              <c:showLegendKey val="0"/>
              <c:showVal val="0"/>
              <c:showCatName val="0"/>
              <c:showSerName val="0"/>
              <c:showPercent val="0"/>
              <c:showBubbleSize val="0"/>
              <c:extLst xmlns:c16r2="http://schemas.microsoft.com/office/drawing/2015/06/char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E-46BB-44E9-B91A-83864E50E6A4}"/>
                </c:ext>
              </c:extLst>
            </c:dLbl>
            <c:dLbl>
              <c:idx val="5"/>
              <c:layout/>
              <c:tx>
                <c:rich>
                  <a:bodyPr/>
                  <a:lstStyle/>
                  <a:p>
                    <a:fld id="{8B0CCB40-88D5-4634-8241-E996C5C0A7D7}" type="CELLRANGE">
                      <a:rPr lang="en-US"/>
                      <a:pPr/>
                      <a:t>[CELLRANGE]</a:t>
                    </a:fld>
                    <a:endParaRPr lang="en-US"/>
                  </a:p>
                </c:rich>
              </c:tx>
              <c:dLblPos val="t"/>
              <c:showLegendKey val="0"/>
              <c:showVal val="0"/>
              <c:showCatName val="0"/>
              <c:showSerName val="0"/>
              <c:showPercent val="0"/>
              <c:showBubbleSize val="0"/>
              <c:extLst xmlns:c16r2="http://schemas.microsoft.com/office/drawing/2015/06/char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F-46BB-44E9-B91A-83864E50E6A4}"/>
                </c:ext>
              </c:extLst>
            </c:dLbl>
            <c:dLbl>
              <c:idx val="6"/>
              <c:layout/>
              <c:tx>
                <c:rich>
                  <a:bodyPr/>
                  <a:lstStyle/>
                  <a:p>
                    <a:fld id="{125510BE-2666-4AF3-B7B3-FA3831A53B99}" type="CELLRANGE">
                      <a:rPr lang="en-US"/>
                      <a:pPr/>
                      <a:t>[CELLRANGE]</a:t>
                    </a:fld>
                    <a:endParaRPr lang="en-US"/>
                  </a:p>
                </c:rich>
              </c:tx>
              <c:dLblPos val="t"/>
              <c:showLegendKey val="0"/>
              <c:showVal val="0"/>
              <c:showCatName val="0"/>
              <c:showSerName val="0"/>
              <c:showPercent val="0"/>
              <c:showBubbleSize val="0"/>
              <c:extLst xmlns:c16r2="http://schemas.microsoft.com/office/drawing/2015/06/char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0-46BB-44E9-B91A-83864E50E6A4}"/>
                </c:ext>
              </c:extLst>
            </c:dLbl>
            <c:dLbl>
              <c:idx val="7"/>
              <c:layout/>
              <c:tx>
                <c:rich>
                  <a:bodyPr/>
                  <a:lstStyle/>
                  <a:p>
                    <a:fld id="{041EBD47-89C1-49BE-9217-07AE0140E6F8}" type="CELLRANGE">
                      <a:rPr lang="en-US"/>
                      <a:pPr/>
                      <a:t>[CELLRANGE]</a:t>
                    </a:fld>
                    <a:endParaRPr lang="en-US"/>
                  </a:p>
                </c:rich>
              </c:tx>
              <c:dLblPos val="t"/>
              <c:showLegendKey val="0"/>
              <c:showVal val="0"/>
              <c:showCatName val="0"/>
              <c:showSerName val="0"/>
              <c:showPercent val="0"/>
              <c:showBubbleSize val="0"/>
              <c:extLst xmlns:c16r2="http://schemas.microsoft.com/office/drawing/2015/06/char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1-46BB-44E9-B91A-83864E50E6A4}"/>
                </c:ext>
              </c:extLst>
            </c:dLbl>
            <c:dLbl>
              <c:idx val="8"/>
              <c:layout/>
              <c:tx>
                <c:rich>
                  <a:bodyPr/>
                  <a:lstStyle/>
                  <a:p>
                    <a:fld id="{A233B3D1-93CC-4092-A2BD-6EA9EEAD0B81}" type="CELLRANGE">
                      <a:rPr lang="en-US"/>
                      <a:pPr/>
                      <a:t>[CELLRANGE]</a:t>
                    </a:fld>
                    <a:endParaRPr lang="en-US"/>
                  </a:p>
                </c:rich>
              </c:tx>
              <c:dLblPos val="t"/>
              <c:showLegendKey val="0"/>
              <c:showVal val="0"/>
              <c:showCatName val="0"/>
              <c:showSerName val="0"/>
              <c:showPercent val="0"/>
              <c:showBubbleSize val="0"/>
              <c:extLst xmlns:c16r2="http://schemas.microsoft.com/office/drawing/2015/06/char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2-46BB-44E9-B91A-83864E50E6A4}"/>
                </c:ext>
              </c:extLst>
            </c:dLbl>
            <c:dLbl>
              <c:idx val="9"/>
              <c:layout/>
              <c:tx>
                <c:rich>
                  <a:bodyPr/>
                  <a:lstStyle/>
                  <a:p>
                    <a:fld id="{72FFEAE0-5855-43C0-9E25-C8E44499450A}" type="CELLRANGE">
                      <a:rPr lang="en-US"/>
                      <a:pPr/>
                      <a:t>[CELLRANGE]</a:t>
                    </a:fld>
                    <a:endParaRPr lang="en-US"/>
                  </a:p>
                </c:rich>
              </c:tx>
              <c:dLblPos val="t"/>
              <c:showLegendKey val="0"/>
              <c:showVal val="0"/>
              <c:showCatName val="0"/>
              <c:showSerName val="0"/>
              <c:showPercent val="0"/>
              <c:showBubbleSize val="0"/>
              <c:extLst xmlns:c16r2="http://schemas.microsoft.com/office/drawing/2015/06/char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3-46BB-44E9-B91A-83864E50E6A4}"/>
                </c:ext>
              </c:extLst>
            </c:dLbl>
            <c:numFmt formatCode="0%" sourceLinked="0"/>
            <c:spPr>
              <a:noFill/>
              <a:ln>
                <a:noFill/>
              </a:ln>
              <a:effectLst/>
            </c:spPr>
            <c:txPr>
              <a:bodyPr rot="0" spcFirstLastPara="1" vertOverflow="ellipsis" vert="horz" wrap="square" lIns="38100" tIns="0" rIns="38100" bIns="19050" anchor="ctr" anchorCtr="1">
                <a:spAutoFit/>
              </a:bodyPr>
              <a:lstStyle/>
              <a:p>
                <a:pPr>
                  <a:defRPr sz="900" b="1" i="0" u="none" strike="noStrike" kern="1200" baseline="0">
                    <a:solidFill>
                      <a:schemeClr val="accent1"/>
                    </a:solidFill>
                    <a:latin typeface="+mn-lt"/>
                    <a:ea typeface="+mn-ea"/>
                    <a:cs typeface="+mn-cs"/>
                  </a:defRPr>
                </a:pPr>
                <a:endParaRPr lang="en-US"/>
              </a:p>
            </c:txPr>
            <c:dLblPos val="t"/>
            <c:showLegendKey val="0"/>
            <c:showVal val="0"/>
            <c:showCatName val="0"/>
            <c:showSerName val="0"/>
            <c:showPercent val="0"/>
            <c:showBubbleSize val="0"/>
            <c:extLst xmlns:c16r2="http://schemas.microsoft.com/office/drawing/2015/06/chart">
              <c:ext xmlns:c15="http://schemas.microsoft.com/office/drawing/2012/chart" uri="{CE6537A1-D6FC-4f65-9D91-7224C49458BB}">
                <c15:spPr xmlns:c15="http://schemas.microsoft.com/office/drawing/2012/chart">
                  <a:prstGeom prst="rect">
                    <a:avLst/>
                  </a:prstGeom>
                </c15:spPr>
                <c15:showDataLabelsRange val="1"/>
                <c15:showLeaderLines val="1"/>
                <c15:leaderLines>
                  <c:spPr>
                    <a:ln w="9525" cap="flat" cmpd="sng" algn="ctr">
                      <a:solidFill>
                        <a:schemeClr val="tx1">
                          <a:lumMod val="35000"/>
                          <a:lumOff val="65000"/>
                        </a:schemeClr>
                      </a:solidFill>
                      <a:round/>
                    </a:ln>
                    <a:effectLst/>
                  </c:spPr>
                </c15:leaderLines>
              </c:ext>
            </c:extLst>
          </c:dLbls>
          <c:xVal>
            <c:strRef>
              <c:f>faster!$A$2:$A$13</c:f>
              <c:strCache>
                <c:ptCount val="12"/>
                <c:pt idx="0">
                  <c:v>China</c:v>
                </c:pt>
                <c:pt idx="1">
                  <c:v>United States</c:v>
                </c:pt>
                <c:pt idx="2">
                  <c:v>Philippines</c:v>
                </c:pt>
                <c:pt idx="3">
                  <c:v>Japan</c:v>
                </c:pt>
                <c:pt idx="4">
                  <c:v>India</c:v>
                </c:pt>
                <c:pt idx="5">
                  <c:v>Iran</c:v>
                </c:pt>
                <c:pt idx="6">
                  <c:v>Bangladesh</c:v>
                </c:pt>
                <c:pt idx="7">
                  <c:v>Peru</c:v>
                </c:pt>
                <c:pt idx="8">
                  <c:v>Russia</c:v>
                </c:pt>
                <c:pt idx="9">
                  <c:v>Colombia</c:v>
                </c:pt>
                <c:pt idx="10">
                  <c:v>Italy</c:v>
                </c:pt>
                <c:pt idx="11">
                  <c:v>Korea, Rep.</c:v>
                </c:pt>
              </c:strCache>
            </c:strRef>
          </c:xVal>
          <c:yVal>
            <c:numRef>
              <c:f>faster!$V$3:$V$12</c:f>
              <c:numCache>
                <c:formatCode>General</c:formatCode>
                <c:ptCount val="10"/>
                <c:pt idx="0">
                  <c:v>1.1254674224139E9</c:v>
                </c:pt>
                <c:pt idx="1">
                  <c:v>5.88276080486468E8</c:v>
                </c:pt>
                <c:pt idx="2">
                  <c:v>3.61562284337755E8</c:v>
                </c:pt>
                <c:pt idx="3">
                  <c:v>8.78943465398716E7</c:v>
                </c:pt>
                <c:pt idx="4">
                  <c:v>8.45483712200449E7</c:v>
                </c:pt>
                <c:pt idx="5">
                  <c:v>7.88793056181543E7</c:v>
                </c:pt>
                <c:pt idx="6">
                  <c:v>6.95111823356417E7</c:v>
                </c:pt>
                <c:pt idx="7">
                  <c:v>3.87272875360218E7</c:v>
                </c:pt>
                <c:pt idx="8">
                  <c:v>178295.6269846211</c:v>
                </c:pt>
                <c:pt idx="9">
                  <c:v>21485.66430347152</c:v>
                </c:pt>
              </c:numCache>
            </c:numRef>
          </c:yVal>
          <c:smooth val="0"/>
          <c:extLst xmlns:c16r2="http://schemas.microsoft.com/office/drawing/2015/06/chart">
            <c:ext xmlns:c15="http://schemas.microsoft.com/office/drawing/2012/chart" uri="{02D57815-91ED-43cb-92C2-25804820EDAC}">
              <c15:datalabelsRange>
                <c15:f>faster!$AC$3:$AC$12</c15:f>
                <c15:dlblRangeCache>
                  <c:ptCount val="10"/>
                  <c:pt idx="0">
                    <c:v>49%</c:v>
                  </c:pt>
                  <c:pt idx="1">
                    <c:v>30%</c:v>
                  </c:pt>
                  <c:pt idx="2">
                    <c:v>26%</c:v>
                  </c:pt>
                  <c:pt idx="3">
                    <c:v>22%</c:v>
                  </c:pt>
                  <c:pt idx="4">
                    <c:v>23%</c:v>
                  </c:pt>
                  <c:pt idx="5">
                    <c:v>45%</c:v>
                  </c:pt>
                  <c:pt idx="6">
                    <c:v>54%</c:v>
                  </c:pt>
                  <c:pt idx="7">
                    <c:v>26%</c:v>
                  </c:pt>
                  <c:pt idx="8">
                    <c:v>25%</c:v>
                  </c:pt>
                  <c:pt idx="9">
                    <c:v>22%</c:v>
                  </c:pt>
                </c15:dlblRangeCache>
              </c15:datalabelsRange>
            </c:ext>
            <c:ext xmlns:c16="http://schemas.microsoft.com/office/drawing/2014/chart" uri="{C3380CC4-5D6E-409C-BE32-E72D297353CC}">
              <c16:uniqueId val="{00000014-46BB-44E9-B91A-83864E50E6A4}"/>
            </c:ext>
          </c:extLst>
        </c:ser>
        <c:ser>
          <c:idx val="6"/>
          <c:order val="6"/>
          <c:spPr>
            <a:ln w="25400" cap="rnd">
              <a:noFill/>
              <a:round/>
            </a:ln>
            <a:effectLst/>
          </c:spPr>
          <c:marker>
            <c:spPr>
              <a:noFill/>
              <a:ln>
                <a:noFill/>
              </a:ln>
            </c:spPr>
          </c:marker>
          <c:dLbls>
            <c:spPr>
              <a:noFill/>
              <a:ln>
                <a:noFill/>
              </a:ln>
              <a:effectLst/>
            </c:spPr>
            <c:txPr>
              <a:bodyPr rot="-540000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
            <c:showLegendKey val="0"/>
            <c:showVal val="0"/>
            <c:showCatName val="1"/>
            <c:showSerName val="0"/>
            <c:showPercent val="0"/>
            <c:showBubbleSize val="0"/>
            <c:showLeaderLines val="0"/>
            <c:extLst xmlns:c16r2="http://schemas.microsoft.com/office/drawing/2015/06/chart">
              <c:ext xmlns:c15="http://schemas.microsoft.com/office/drawing/2012/chart" uri="{CE6537A1-D6FC-4f65-9D91-7224C49458BB}">
                <c15:showLeaderLines val="0"/>
              </c:ext>
            </c:extLst>
          </c:dLbls>
          <c:xVal>
            <c:strRef>
              <c:f>faster!$U$3:$U$12</c:f>
              <c:strCache>
                <c:ptCount val="10"/>
                <c:pt idx="0">
                  <c:v>Trinidad &amp; Tobago</c:v>
                </c:pt>
                <c:pt idx="1">
                  <c:v>Antigua &amp; Barbuda</c:v>
                </c:pt>
                <c:pt idx="2">
                  <c:v>Fiji</c:v>
                </c:pt>
                <c:pt idx="3">
                  <c:v>Vanuatu</c:v>
                </c:pt>
                <c:pt idx="4">
                  <c:v>Solomon Is.</c:v>
                </c:pt>
                <c:pt idx="5">
                  <c:v>St. Lucia</c:v>
                </c:pt>
                <c:pt idx="6">
                  <c:v>Dominica</c:v>
                </c:pt>
                <c:pt idx="7">
                  <c:v>Tonga</c:v>
                </c:pt>
                <c:pt idx="8">
                  <c:v>Maldives</c:v>
                </c:pt>
                <c:pt idx="9">
                  <c:v>Kiribati</c:v>
                </c:pt>
              </c:strCache>
            </c:strRef>
          </c:xVal>
          <c:yVal>
            <c:numRef>
              <c:f>faster!$W$3:$W$12</c:f>
              <c:numCache>
                <c:formatCode>General</c:formatCode>
                <c:ptCount val="10"/>
                <c:pt idx="0">
                  <c:v>4.97281625448448E8</c:v>
                </c:pt>
                <c:pt idx="1">
                  <c:v>3.59937610639934E8</c:v>
                </c:pt>
                <c:pt idx="2">
                  <c:v>2.34788667525148E8</c:v>
                </c:pt>
                <c:pt idx="3">
                  <c:v>6.01193170946979E7</c:v>
                </c:pt>
                <c:pt idx="4">
                  <c:v>5.71661345810943E7</c:v>
                </c:pt>
                <c:pt idx="5">
                  <c:v>3.79933399982042E7</c:v>
                </c:pt>
                <c:pt idx="6">
                  <c:v>2.79353748101903E7</c:v>
                </c:pt>
                <c:pt idx="7">
                  <c:v>2.51648783188628E7</c:v>
                </c:pt>
                <c:pt idx="8">
                  <c:v>116611.5236994027</c:v>
                </c:pt>
                <c:pt idx="9">
                  <c:v>14699.99146323654</c:v>
                </c:pt>
              </c:numCache>
            </c:numRef>
          </c:yVal>
          <c:smooth val="0"/>
          <c:extLst xmlns:c16r2="http://schemas.microsoft.com/office/drawing/2015/06/chart">
            <c:ext xmlns:c16="http://schemas.microsoft.com/office/drawing/2014/chart" uri="{C3380CC4-5D6E-409C-BE32-E72D297353CC}">
              <c16:uniqueId val="{00000015-46BB-44E9-B91A-83864E50E6A4}"/>
            </c:ext>
          </c:extLst>
        </c:ser>
        <c:dLbls>
          <c:showLegendKey val="0"/>
          <c:showVal val="0"/>
          <c:showCatName val="0"/>
          <c:showSerName val="0"/>
          <c:showPercent val="0"/>
          <c:showBubbleSize val="0"/>
        </c:dLbls>
        <c:axId val="-2129910744"/>
        <c:axId val="-2129907752"/>
      </c:scatterChart>
      <c:valAx>
        <c:axId val="-2129910744"/>
        <c:scaling>
          <c:orientation val="minMax"/>
        </c:scaling>
        <c:delete val="1"/>
        <c:axPos val="b"/>
        <c:numFmt formatCode="General" sourceLinked="1"/>
        <c:majorTickMark val="out"/>
        <c:minorTickMark val="none"/>
        <c:tickLblPos val="nextTo"/>
        <c:crossAx val="-2129907752"/>
        <c:crosses val="autoZero"/>
        <c:crossBetween val="midCat"/>
      </c:valAx>
      <c:valAx>
        <c:axId val="-2129907752"/>
        <c:scaling>
          <c:orientation val="minMax"/>
        </c:scaling>
        <c:delete val="0"/>
        <c:axPos val="l"/>
        <c:title>
          <c:tx>
            <c:rich>
              <a:bodyPr/>
              <a:lstStyle/>
              <a:p>
                <a:pPr>
                  <a:defRPr/>
                </a:pPr>
                <a:r>
                  <a:rPr lang="en-US"/>
                  <a:t>Average </a:t>
                </a:r>
                <a:r>
                  <a:rPr lang="en-US" sz="1000" b="1" i="0" u="none" strike="noStrike" kern="1200" baseline="0">
                    <a:solidFill>
                      <a:sysClr val="windowText" lastClr="000000"/>
                    </a:solidFill>
                    <a:latin typeface="+mn-lt"/>
                    <a:ea typeface="+mn-ea"/>
                    <a:cs typeface="+mn-cs"/>
                  </a:rPr>
                  <a:t>well-being</a:t>
                </a:r>
                <a:r>
                  <a:rPr lang="en-US"/>
                  <a:t> loss (US$) </a:t>
                </a:r>
              </a:p>
            </c:rich>
          </c:tx>
          <c:layout/>
          <c:overlay val="0"/>
        </c:title>
        <c:numFmt formatCode="#0,,\ &quot;m&quot;" sourceLinked="0"/>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9910744"/>
        <c:crosses val="autoZero"/>
        <c:crossBetween val="midCat"/>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withinLinearReversed" id="21">
  <a:schemeClr val="accent1"/>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0C3FD9-1306-F34F-B3C1-5AD1F8A934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14</Pages>
  <Words>3817</Words>
  <Characters>21757</Characters>
  <Application>Microsoft Macintosh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 Erik Rentschler</dc:creator>
  <cp:keywords/>
  <dc:description/>
  <cp:lastModifiedBy>Brian Walsh</cp:lastModifiedBy>
  <cp:revision>7</cp:revision>
  <dcterms:created xsi:type="dcterms:W3CDTF">2018-05-01T19:03:00Z</dcterms:created>
  <dcterms:modified xsi:type="dcterms:W3CDTF">2018-05-01T20:43:00Z</dcterms:modified>
</cp:coreProperties>
</file>